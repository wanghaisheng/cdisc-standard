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bookmarkStart w:id="0" w:name="_GoBack"/>
      <w:bookmarkEnd w:id="0"/>
      <w:r w:rsidRPr="003651D9">
        <w:rPr>
          <w:b/>
          <w:bCs/>
          <w:sz w:val="28"/>
          <w:szCs w:val="28"/>
        </w:rPr>
        <w:t>Integrating the Healthcare Enterprise</w:t>
      </w:r>
    </w:p>
    <w:p w:rsidR="00CF283F" w:rsidRPr="003651D9" w:rsidRDefault="00CF283F" w:rsidP="00663624">
      <w:pPr>
        <w:pStyle w:val="BodyText"/>
      </w:pPr>
    </w:p>
    <w:p w:rsidR="00CF283F" w:rsidRPr="003651D9" w:rsidRDefault="00B14484" w:rsidP="003D24EE">
      <w:pPr>
        <w:pStyle w:val="BodyText"/>
        <w:jc w:val="center"/>
      </w:pPr>
      <w:r>
        <w:pict w14:anchorId="46EDB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89pt">
            <v:imagedata r:id="rId86" o:title="IHE_logo_reg_170w_119h"/>
          </v:shape>
        </w:pict>
      </w:r>
    </w:p>
    <w:p w:rsidR="00CF283F" w:rsidRPr="003651D9" w:rsidRDefault="00CF283F" w:rsidP="000807AC">
      <w:pPr>
        <w:pStyle w:val="BodyText"/>
      </w:pPr>
    </w:p>
    <w:p w:rsidR="007400C4" w:rsidRPr="003651D9" w:rsidRDefault="007400C4" w:rsidP="00663624">
      <w:pPr>
        <w:pStyle w:val="BodyText"/>
      </w:pPr>
    </w:p>
    <w:p w:rsidR="00482DC2" w:rsidRPr="003651D9" w:rsidRDefault="00CF283F" w:rsidP="000807AC">
      <w:pPr>
        <w:pStyle w:val="BodyText"/>
        <w:jc w:val="center"/>
        <w:rPr>
          <w:b/>
          <w:sz w:val="44"/>
          <w:szCs w:val="44"/>
        </w:rPr>
      </w:pPr>
      <w:r w:rsidRPr="003651D9">
        <w:rPr>
          <w:b/>
          <w:sz w:val="44"/>
          <w:szCs w:val="44"/>
        </w:rPr>
        <w:t xml:space="preserve">IHE </w:t>
      </w:r>
      <w:r w:rsidR="00693202">
        <w:rPr>
          <w:b/>
          <w:sz w:val="44"/>
          <w:szCs w:val="44"/>
        </w:rPr>
        <w:t>Quality, Research</w:t>
      </w:r>
      <w:r w:rsidR="00A358E0">
        <w:rPr>
          <w:b/>
          <w:sz w:val="44"/>
          <w:szCs w:val="44"/>
        </w:rPr>
        <w:t>,</w:t>
      </w:r>
      <w:r w:rsidR="00693202">
        <w:rPr>
          <w:b/>
          <w:sz w:val="44"/>
          <w:szCs w:val="44"/>
        </w:rPr>
        <w:t xml:space="preserve"> and Public Health</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693202" w:rsidP="00663624">
      <w:pPr>
        <w:jc w:val="center"/>
        <w:rPr>
          <w:b/>
          <w:sz w:val="44"/>
          <w:szCs w:val="44"/>
        </w:rPr>
      </w:pPr>
      <w:r>
        <w:rPr>
          <w:b/>
          <w:sz w:val="44"/>
          <w:szCs w:val="44"/>
        </w:rPr>
        <w:t>Structured Data Capture</w:t>
      </w:r>
      <w:r w:rsidR="000F613A" w:rsidRPr="003651D9">
        <w:rPr>
          <w:b/>
          <w:sz w:val="44"/>
          <w:szCs w:val="44"/>
        </w:rPr>
        <w:t xml:space="preserve"> </w:t>
      </w:r>
      <w:r w:rsidR="00CF283F" w:rsidRPr="003651D9">
        <w:rPr>
          <w:b/>
          <w:sz w:val="44"/>
          <w:szCs w:val="44"/>
        </w:rPr>
        <w:br/>
      </w:r>
      <w:r>
        <w:rPr>
          <w:b/>
          <w:sz w:val="44"/>
          <w:szCs w:val="44"/>
        </w:rPr>
        <w:t>(SDC)</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A910E1" w:rsidP="00AC7C88">
      <w:pPr>
        <w:pStyle w:val="BodyText"/>
      </w:pPr>
      <w:r w:rsidRPr="003651D9">
        <w:t>Date:</w:t>
      </w:r>
      <w:r w:rsidRPr="003651D9">
        <w:tab/>
      </w:r>
      <w:r w:rsidRPr="003651D9">
        <w:tab/>
      </w:r>
      <w:r w:rsidR="00B77A5E">
        <w:t xml:space="preserve">February </w:t>
      </w:r>
      <w:r w:rsidR="00C06B42">
        <w:t>12</w:t>
      </w:r>
      <w:r w:rsidR="004F5211" w:rsidRPr="003651D9">
        <w:t>, 20</w:t>
      </w:r>
      <w:r w:rsidR="00693202">
        <w:t>1</w:t>
      </w:r>
      <w:r w:rsidR="004043E0">
        <w:t>4</w:t>
      </w:r>
    </w:p>
    <w:p w:rsidR="00717AF9" w:rsidRDefault="00A910E1" w:rsidP="00AC7C88">
      <w:pPr>
        <w:pStyle w:val="BodyText"/>
      </w:pPr>
      <w:r w:rsidRPr="003651D9">
        <w:t>Author:</w:t>
      </w:r>
      <w:r w:rsidRPr="003651D9">
        <w:tab/>
      </w:r>
      <w:r w:rsidR="00467B1A">
        <w:t>IHE QRPH Technical Committee</w:t>
      </w:r>
    </w:p>
    <w:p w:rsidR="00A875FF" w:rsidRPr="003651D9" w:rsidRDefault="00603ED5" w:rsidP="008A0B22">
      <w:pPr>
        <w:pStyle w:val="BodyText"/>
        <w:tabs>
          <w:tab w:val="left" w:pos="720"/>
          <w:tab w:val="left" w:pos="1440"/>
          <w:tab w:val="left" w:pos="2160"/>
          <w:tab w:val="left" w:pos="2880"/>
          <w:tab w:val="left" w:pos="6048"/>
        </w:tabs>
      </w:pPr>
      <w:r w:rsidRPr="003651D9">
        <w:t>Email:</w:t>
      </w:r>
      <w:r w:rsidR="00FF4C4E" w:rsidRPr="003651D9">
        <w:tab/>
      </w:r>
      <w:r w:rsidR="00FF4C4E" w:rsidRPr="003651D9">
        <w:tab/>
      </w:r>
      <w:r w:rsidR="00693202">
        <w:t>qrph</w:t>
      </w:r>
      <w:r w:rsidR="00A875FF" w:rsidRPr="003651D9">
        <w:t>@ihe.net</w:t>
      </w:r>
      <w:r w:rsidR="008A0B22">
        <w:tab/>
      </w:r>
      <w:r w:rsidR="008A0B22">
        <w:tab/>
      </w:r>
    </w:p>
    <w:p w:rsidR="00017E09" w:rsidRPr="006936B3" w:rsidRDefault="009D125C" w:rsidP="007824BF">
      <w:pPr>
        <w:pStyle w:val="AuthorInstructions"/>
        <w:rPr>
          <w:rFonts w:ascii="Arial" w:hAnsi="Arial"/>
          <w:b/>
          <w:kern w:val="28"/>
          <w:sz w:val="28"/>
        </w:rPr>
      </w:pPr>
      <w:r w:rsidRPr="003651D9">
        <w:br w:type="page"/>
      </w:r>
    </w:p>
    <w:p w:rsidR="00CF283F" w:rsidRPr="003651D9" w:rsidRDefault="00A875FF" w:rsidP="009D125C">
      <w:pPr>
        <w:pStyle w:val="BodyText"/>
      </w:pPr>
      <w:r w:rsidRPr="003651D9">
        <w:rPr>
          <w:rFonts w:ascii="Arial" w:hAnsi="Arial"/>
          <w:b/>
          <w:kern w:val="28"/>
          <w:sz w:val="28"/>
        </w:rPr>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8D2F1E">
        <w:t>QRPH</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CC0A62" w:rsidP="00147F29">
      <w:pPr>
        <w:pStyle w:val="BodyText"/>
      </w:pPr>
      <w:r w:rsidRPr="003651D9">
        <w:t>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87"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88"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89"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90" w:history="1">
        <w:r w:rsidRPr="003651D9">
          <w:rPr>
            <w:rStyle w:val="Hyperlink"/>
          </w:rPr>
          <w:t>http://www.ihe.net/About/process.cfm</w:t>
        </w:r>
      </w:hyperlink>
      <w:r w:rsidRPr="003651D9">
        <w:t xml:space="preserve"> and </w:t>
      </w:r>
      <w:hyperlink r:id="rId91"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92"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93"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4676CD" w:rsidRDefault="00CF508D">
      <w:pPr>
        <w:pStyle w:val="TOC1"/>
        <w:rPr>
          <w:ins w:id="1" w:author="Vijay Shah" w:date="2014-04-11T11:05: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2" w:author="Vijay Shah" w:date="2014-04-11T11:05:00Z">
        <w:r w:rsidR="004676CD" w:rsidRPr="00011C49">
          <w:rPr>
            <w:rStyle w:val="Hyperlink"/>
            <w:noProof/>
          </w:rPr>
          <w:fldChar w:fldCharType="begin"/>
        </w:r>
        <w:r w:rsidR="004676CD" w:rsidRPr="00011C49">
          <w:rPr>
            <w:rStyle w:val="Hyperlink"/>
            <w:noProof/>
          </w:rPr>
          <w:instrText xml:space="preserve"> </w:instrText>
        </w:r>
        <w:r w:rsidR="004676CD">
          <w:rPr>
            <w:noProof/>
          </w:rPr>
          <w:instrText>HYPERLINK \l "_Toc384977639"</w:instrText>
        </w:r>
        <w:r w:rsidR="004676CD" w:rsidRPr="00011C49">
          <w:rPr>
            <w:rStyle w:val="Hyperlink"/>
            <w:noProof/>
          </w:rPr>
          <w:instrText xml:space="preserve"> </w:instrText>
        </w:r>
        <w:r w:rsidR="004676CD" w:rsidRPr="00011C49">
          <w:rPr>
            <w:rStyle w:val="Hyperlink"/>
            <w:noProof/>
          </w:rPr>
          <w:fldChar w:fldCharType="separate"/>
        </w:r>
        <w:r w:rsidR="004676CD" w:rsidRPr="00011C49">
          <w:rPr>
            <w:rStyle w:val="Hyperlink"/>
            <w:noProof/>
          </w:rPr>
          <w:t>Introduction to this Supplement</w:t>
        </w:r>
        <w:r w:rsidR="004676CD">
          <w:rPr>
            <w:noProof/>
            <w:webHidden/>
          </w:rPr>
          <w:tab/>
        </w:r>
        <w:r w:rsidR="004676CD">
          <w:rPr>
            <w:noProof/>
            <w:webHidden/>
          </w:rPr>
          <w:fldChar w:fldCharType="begin"/>
        </w:r>
        <w:r w:rsidR="004676CD">
          <w:rPr>
            <w:noProof/>
            <w:webHidden/>
          </w:rPr>
          <w:instrText xml:space="preserve"> PAGEREF _Toc384977639 \h </w:instrText>
        </w:r>
      </w:ins>
      <w:r w:rsidR="004676CD">
        <w:rPr>
          <w:noProof/>
          <w:webHidden/>
        </w:rPr>
      </w:r>
      <w:r w:rsidR="004676CD">
        <w:rPr>
          <w:noProof/>
          <w:webHidden/>
        </w:rPr>
        <w:fldChar w:fldCharType="separate"/>
      </w:r>
      <w:ins w:id="3" w:author="Vijay Shah" w:date="2014-04-11T11:05:00Z">
        <w:r w:rsidR="004676CD">
          <w:rPr>
            <w:noProof/>
            <w:webHidden/>
          </w:rPr>
          <w:t>6</w:t>
        </w:r>
        <w:r w:rsidR="004676CD">
          <w:rPr>
            <w:noProof/>
            <w:webHidden/>
          </w:rPr>
          <w:fldChar w:fldCharType="end"/>
        </w:r>
        <w:r w:rsidR="004676CD" w:rsidRPr="00011C49">
          <w:rPr>
            <w:rStyle w:val="Hyperlink"/>
            <w:noProof/>
          </w:rPr>
          <w:fldChar w:fldCharType="end"/>
        </w:r>
      </w:ins>
    </w:p>
    <w:p w:rsidR="004676CD" w:rsidRDefault="004676CD">
      <w:pPr>
        <w:pStyle w:val="TOC2"/>
        <w:rPr>
          <w:ins w:id="4" w:author="Vijay Shah" w:date="2014-04-11T11:05:00Z"/>
          <w:rFonts w:asciiTheme="minorHAnsi" w:eastAsiaTheme="minorEastAsia" w:hAnsiTheme="minorHAnsi" w:cstheme="minorBidi"/>
          <w:noProof/>
          <w:sz w:val="22"/>
          <w:szCs w:val="22"/>
        </w:rPr>
      </w:pPr>
      <w:ins w:id="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"_Toc384977640"</w:instrText>
        </w:r>
        <w:r w:rsidRPr="00011C49">
          <w:rPr>
            <w:rStyle w:val="Hyperlink"/>
            <w:noProof/>
          </w:rPr>
          <w:instrText xml:space="preserve"> </w:instrText>
        </w:r>
        <w:r w:rsidRPr="00011C49">
          <w:rPr>
            <w:rStyle w:val="Hyperlink"/>
            <w:noProof/>
          </w:rPr>
          <w:fldChar w:fldCharType="separate"/>
        </w:r>
        <w:r w:rsidRPr="00011C49">
          <w:rPr>
            <w:rStyle w:val="Hyperlink"/>
            <w:noProof/>
          </w:rPr>
          <w:t>Open Issues and Questions</w:t>
        </w:r>
        <w:r>
          <w:rPr>
            <w:noProof/>
            <w:webHidden/>
          </w:rPr>
          <w:tab/>
        </w:r>
        <w:r>
          <w:rPr>
            <w:noProof/>
            <w:webHidden/>
          </w:rPr>
          <w:fldChar w:fldCharType="begin"/>
        </w:r>
        <w:r>
          <w:rPr>
            <w:noProof/>
            <w:webHidden/>
          </w:rPr>
          <w:instrText xml:space="preserve"> PAGEREF _Toc384977640 \h </w:instrText>
        </w:r>
      </w:ins>
      <w:r>
        <w:rPr>
          <w:noProof/>
          <w:webHidden/>
        </w:rPr>
      </w:r>
      <w:r>
        <w:rPr>
          <w:noProof/>
          <w:webHidden/>
        </w:rPr>
        <w:fldChar w:fldCharType="separate"/>
      </w:r>
      <w:ins w:id="6" w:author="Vijay Shah" w:date="2014-04-11T11:05:00Z">
        <w:r>
          <w:rPr>
            <w:noProof/>
            <w:webHidden/>
          </w:rPr>
          <w:t>6</w:t>
        </w:r>
        <w:r>
          <w:rPr>
            <w:noProof/>
            <w:webHidden/>
          </w:rPr>
          <w:fldChar w:fldCharType="end"/>
        </w:r>
        <w:r w:rsidRPr="00011C49">
          <w:rPr>
            <w:rStyle w:val="Hyperlink"/>
            <w:noProof/>
          </w:rPr>
          <w:fldChar w:fldCharType="end"/>
        </w:r>
      </w:ins>
    </w:p>
    <w:p w:rsidR="004676CD" w:rsidRDefault="004676CD">
      <w:pPr>
        <w:pStyle w:val="TOC2"/>
        <w:rPr>
          <w:ins w:id="7" w:author="Vijay Shah" w:date="2014-04-11T11:05:00Z"/>
          <w:rFonts w:asciiTheme="minorHAnsi" w:eastAsiaTheme="minorEastAsia" w:hAnsiTheme="minorHAnsi" w:cstheme="minorBidi"/>
          <w:noProof/>
          <w:sz w:val="22"/>
          <w:szCs w:val="22"/>
        </w:rPr>
      </w:pPr>
      <w:ins w:id="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"_Toc384977641"</w:instrText>
        </w:r>
        <w:r w:rsidRPr="00011C49">
          <w:rPr>
            <w:rStyle w:val="Hyperlink"/>
            <w:noProof/>
          </w:rPr>
          <w:instrText xml:space="preserve"> </w:instrText>
        </w:r>
        <w:r w:rsidRPr="00011C49">
          <w:rPr>
            <w:rStyle w:val="Hyperlink"/>
            <w:noProof/>
          </w:rPr>
          <w:fldChar w:fldCharType="separate"/>
        </w:r>
        <w:r w:rsidRPr="00011C49">
          <w:rPr>
            <w:rStyle w:val="Hyperlink"/>
            <w:noProof/>
          </w:rPr>
          <w:t>Closed Issues:</w:t>
        </w:r>
        <w:r>
          <w:rPr>
            <w:noProof/>
            <w:webHidden/>
          </w:rPr>
          <w:tab/>
        </w:r>
        <w:r>
          <w:rPr>
            <w:noProof/>
            <w:webHidden/>
          </w:rPr>
          <w:fldChar w:fldCharType="begin"/>
        </w:r>
        <w:r>
          <w:rPr>
            <w:noProof/>
            <w:webHidden/>
          </w:rPr>
          <w:instrText xml:space="preserve"> PAGEREF _Toc384977641 \h </w:instrText>
        </w:r>
      </w:ins>
      <w:r>
        <w:rPr>
          <w:noProof/>
          <w:webHidden/>
        </w:rPr>
      </w:r>
      <w:r>
        <w:rPr>
          <w:noProof/>
          <w:webHidden/>
        </w:rPr>
        <w:fldChar w:fldCharType="separate"/>
      </w:r>
      <w:ins w:id="9" w:author="Vijay Shah" w:date="2014-04-11T11:05:00Z">
        <w:r>
          <w:rPr>
            <w:noProof/>
            <w:webHidden/>
          </w:rPr>
          <w:t>7</w:t>
        </w:r>
        <w:r>
          <w:rPr>
            <w:noProof/>
            <w:webHidden/>
          </w:rPr>
          <w:fldChar w:fldCharType="end"/>
        </w:r>
        <w:r w:rsidRPr="00011C49">
          <w:rPr>
            <w:rStyle w:val="Hyperlink"/>
            <w:noProof/>
          </w:rPr>
          <w:fldChar w:fldCharType="end"/>
        </w:r>
      </w:ins>
    </w:p>
    <w:p w:rsidR="004676CD" w:rsidRDefault="004676CD">
      <w:pPr>
        <w:pStyle w:val="TOC1"/>
        <w:rPr>
          <w:ins w:id="10" w:author="Vijay Shah" w:date="2014-04-11T11:05:00Z"/>
          <w:rFonts w:asciiTheme="minorHAnsi" w:eastAsiaTheme="minorEastAsia" w:hAnsiTheme="minorHAnsi" w:cstheme="minorBidi"/>
          <w:noProof/>
          <w:sz w:val="22"/>
          <w:szCs w:val="22"/>
        </w:rPr>
      </w:pPr>
      <w:ins w:id="1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"_Toc384977642"</w:instrText>
        </w:r>
        <w:r w:rsidRPr="00011C49">
          <w:rPr>
            <w:rStyle w:val="Hyperlink"/>
            <w:noProof/>
          </w:rPr>
          <w:instrText xml:space="preserve"> </w:instrText>
        </w:r>
        <w:r w:rsidRPr="00011C49">
          <w:rPr>
            <w:rStyle w:val="Hyperlink"/>
            <w:noProof/>
          </w:rPr>
          <w:fldChar w:fldCharType="separate"/>
        </w:r>
        <w:r w:rsidRPr="00011C49">
          <w:rPr>
            <w:rStyle w:val="Hyperlink"/>
            <w:noProof/>
          </w:rPr>
          <w:t>General Introduction</w:t>
        </w:r>
        <w:r>
          <w:rPr>
            <w:noProof/>
            <w:webHidden/>
          </w:rPr>
          <w:tab/>
        </w:r>
        <w:r>
          <w:rPr>
            <w:noProof/>
            <w:webHidden/>
          </w:rPr>
          <w:fldChar w:fldCharType="begin"/>
        </w:r>
        <w:r>
          <w:rPr>
            <w:noProof/>
            <w:webHidden/>
          </w:rPr>
          <w:instrText xml:space="preserve"> PAGEREF _Toc384977642 \h </w:instrText>
        </w:r>
      </w:ins>
      <w:r>
        <w:rPr>
          <w:noProof/>
          <w:webHidden/>
        </w:rPr>
      </w:r>
      <w:r>
        <w:rPr>
          <w:noProof/>
          <w:webHidden/>
        </w:rPr>
        <w:fldChar w:fldCharType="separate"/>
      </w:r>
      <w:ins w:id="12" w:author="Vijay Shah" w:date="2014-04-11T11:05:00Z">
        <w:r>
          <w:rPr>
            <w:noProof/>
            <w:webHidden/>
          </w:rPr>
          <w:t>8</w:t>
        </w:r>
        <w:r>
          <w:rPr>
            <w:noProof/>
            <w:webHidden/>
          </w:rPr>
          <w:fldChar w:fldCharType="end"/>
        </w:r>
        <w:r w:rsidRPr="00011C49">
          <w:rPr>
            <w:rStyle w:val="Hyperlink"/>
            <w:noProof/>
          </w:rPr>
          <w:fldChar w:fldCharType="end"/>
        </w:r>
      </w:ins>
    </w:p>
    <w:p w:rsidR="004676CD" w:rsidRDefault="004676CD">
      <w:pPr>
        <w:pStyle w:val="TOC1"/>
        <w:rPr>
          <w:ins w:id="13" w:author="Vijay Shah" w:date="2014-04-11T11:05:00Z"/>
          <w:rFonts w:asciiTheme="minorHAnsi" w:eastAsiaTheme="minorEastAsia" w:hAnsiTheme="minorHAnsi" w:cstheme="minorBidi"/>
          <w:noProof/>
          <w:sz w:val="22"/>
          <w:szCs w:val="22"/>
        </w:rPr>
      </w:pPr>
      <w:ins w:id="1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"_Toc384977643"</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A - Actor Summary Definitions</w:t>
        </w:r>
        <w:r>
          <w:rPr>
            <w:noProof/>
            <w:webHidden/>
          </w:rPr>
          <w:tab/>
        </w:r>
        <w:r>
          <w:rPr>
            <w:noProof/>
            <w:webHidden/>
          </w:rPr>
          <w:fldChar w:fldCharType="begin"/>
        </w:r>
        <w:r>
          <w:rPr>
            <w:noProof/>
            <w:webHidden/>
          </w:rPr>
          <w:instrText xml:space="preserve"> PAGEREF _Toc384977643 \h </w:instrText>
        </w:r>
      </w:ins>
      <w:r>
        <w:rPr>
          <w:noProof/>
          <w:webHidden/>
        </w:rPr>
      </w:r>
      <w:r>
        <w:rPr>
          <w:noProof/>
          <w:webHidden/>
        </w:rPr>
        <w:fldChar w:fldCharType="separate"/>
      </w:r>
      <w:ins w:id="15" w:author="Vijay Shah" w:date="2014-04-11T11:05:00Z">
        <w:r>
          <w:rPr>
            <w:noProof/>
            <w:webHidden/>
          </w:rPr>
          <w:t>8</w:t>
        </w:r>
        <w:r>
          <w:rPr>
            <w:noProof/>
            <w:webHidden/>
          </w:rPr>
          <w:fldChar w:fldCharType="end"/>
        </w:r>
        <w:r w:rsidRPr="00011C49">
          <w:rPr>
            <w:rStyle w:val="Hyperlink"/>
            <w:noProof/>
          </w:rPr>
          <w:fldChar w:fldCharType="end"/>
        </w:r>
      </w:ins>
    </w:p>
    <w:p w:rsidR="004676CD" w:rsidRDefault="004676CD">
      <w:pPr>
        <w:pStyle w:val="TOC1"/>
        <w:rPr>
          <w:ins w:id="16" w:author="Vijay Shah" w:date="2014-04-11T11:05:00Z"/>
          <w:rFonts w:asciiTheme="minorHAnsi" w:eastAsiaTheme="minorEastAsia" w:hAnsiTheme="minorHAnsi" w:cstheme="minorBidi"/>
          <w:noProof/>
          <w:sz w:val="22"/>
          <w:szCs w:val="22"/>
        </w:rPr>
      </w:pPr>
      <w:ins w:id="1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"_Toc384977644"</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B - Transaction Summary Definitions</w:t>
        </w:r>
        <w:r>
          <w:rPr>
            <w:noProof/>
            <w:webHidden/>
          </w:rPr>
          <w:tab/>
        </w:r>
        <w:r>
          <w:rPr>
            <w:noProof/>
            <w:webHidden/>
          </w:rPr>
          <w:fldChar w:fldCharType="begin"/>
        </w:r>
        <w:r>
          <w:rPr>
            <w:noProof/>
            <w:webHidden/>
          </w:rPr>
          <w:instrText xml:space="preserve"> PAGEREF _Toc384977644 \h </w:instrText>
        </w:r>
      </w:ins>
      <w:r>
        <w:rPr>
          <w:noProof/>
          <w:webHidden/>
        </w:rPr>
      </w:r>
      <w:r>
        <w:rPr>
          <w:noProof/>
          <w:webHidden/>
        </w:rPr>
        <w:fldChar w:fldCharType="separate"/>
      </w:r>
      <w:ins w:id="18" w:author="Vijay Shah" w:date="2014-04-11T11:05:00Z">
        <w:r>
          <w:rPr>
            <w:noProof/>
            <w:webHidden/>
          </w:rPr>
          <w:t>8</w:t>
        </w:r>
        <w:r>
          <w:rPr>
            <w:noProof/>
            <w:webHidden/>
          </w:rPr>
          <w:fldChar w:fldCharType="end"/>
        </w:r>
        <w:r w:rsidRPr="00011C49">
          <w:rPr>
            <w:rStyle w:val="Hyperlink"/>
            <w:noProof/>
          </w:rPr>
          <w:fldChar w:fldCharType="end"/>
        </w:r>
      </w:ins>
    </w:p>
    <w:p w:rsidR="004676CD" w:rsidRDefault="004676CD">
      <w:pPr>
        <w:pStyle w:val="TOC1"/>
        <w:rPr>
          <w:ins w:id="19" w:author="Vijay Shah" w:date="2014-04-11T11:05:00Z"/>
          <w:rFonts w:asciiTheme="minorHAnsi" w:eastAsiaTheme="minorEastAsia" w:hAnsiTheme="minorHAnsi" w:cstheme="minorBidi"/>
          <w:noProof/>
          <w:sz w:val="22"/>
          <w:szCs w:val="22"/>
        </w:rPr>
      </w:pPr>
      <w:ins w:id="2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"_Toc384977645"</w:instrText>
        </w:r>
        <w:r w:rsidRPr="00011C49">
          <w:rPr>
            <w:rStyle w:val="Hyperlink"/>
            <w:noProof/>
          </w:rPr>
          <w:instrText xml:space="preserve"> </w:instrText>
        </w:r>
        <w:r w:rsidRPr="00011C49">
          <w:rPr>
            <w:rStyle w:val="Hyperlink"/>
            <w:noProof/>
          </w:rPr>
          <w:fldChar w:fldCharType="separate"/>
        </w:r>
        <w:r w:rsidRPr="00011C49">
          <w:rPr>
            <w:rStyle w:val="Hyperlink"/>
            <w:noProof/>
          </w:rPr>
          <w:t>Glossary</w:t>
        </w:r>
        <w:r>
          <w:rPr>
            <w:noProof/>
            <w:webHidden/>
          </w:rPr>
          <w:tab/>
        </w:r>
        <w:r>
          <w:rPr>
            <w:noProof/>
            <w:webHidden/>
          </w:rPr>
          <w:fldChar w:fldCharType="begin"/>
        </w:r>
        <w:r>
          <w:rPr>
            <w:noProof/>
            <w:webHidden/>
          </w:rPr>
          <w:instrText xml:space="preserve"> PAGEREF _Toc384977645 \h </w:instrText>
        </w:r>
      </w:ins>
      <w:r>
        <w:rPr>
          <w:noProof/>
          <w:webHidden/>
        </w:rPr>
      </w:r>
      <w:r>
        <w:rPr>
          <w:noProof/>
          <w:webHidden/>
        </w:rPr>
        <w:fldChar w:fldCharType="separate"/>
      </w:r>
      <w:ins w:id="21" w:author="Vijay Shah" w:date="2014-04-11T11:05:00Z">
        <w:r>
          <w:rPr>
            <w:noProof/>
            <w:webHidden/>
          </w:rPr>
          <w:t>8</w:t>
        </w:r>
        <w:r>
          <w:rPr>
            <w:noProof/>
            <w:webHidden/>
          </w:rPr>
          <w:fldChar w:fldCharType="end"/>
        </w:r>
        <w:r w:rsidRPr="00011C49">
          <w:rPr>
            <w:rStyle w:val="Hyperlink"/>
            <w:noProof/>
          </w:rPr>
          <w:fldChar w:fldCharType="end"/>
        </w:r>
      </w:ins>
    </w:p>
    <w:p w:rsidR="004676CD" w:rsidRDefault="004676CD">
      <w:pPr>
        <w:pStyle w:val="TOC1"/>
        <w:rPr>
          <w:ins w:id="22" w:author="Vijay Shah" w:date="2014-04-11T11:05:00Z"/>
          <w:rFonts w:asciiTheme="minorHAnsi" w:eastAsiaTheme="minorEastAsia" w:hAnsiTheme="minorHAnsi" w:cstheme="minorBidi"/>
          <w:noProof/>
          <w:sz w:val="22"/>
          <w:szCs w:val="22"/>
        </w:rPr>
      </w:pPr>
      <w:ins w:id="2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"_Toc384977646"</w:instrText>
        </w:r>
        <w:r w:rsidRPr="00011C49">
          <w:rPr>
            <w:rStyle w:val="Hyperlink"/>
            <w:noProof/>
          </w:rPr>
          <w:instrText xml:space="preserve"> </w:instrText>
        </w:r>
        <w:r w:rsidRPr="00011C49">
          <w:rPr>
            <w:rStyle w:val="Hyperlink"/>
            <w:noProof/>
          </w:rPr>
          <w:fldChar w:fldCharType="separate"/>
        </w:r>
        <w:r w:rsidRPr="00011C49">
          <w:rPr>
            <w:rStyle w:val="Hyperlink"/>
            <w:noProof/>
          </w:rPr>
          <w:t>Volume 1 – Profiles</w:t>
        </w:r>
        <w:r>
          <w:rPr>
            <w:noProof/>
            <w:webHidden/>
          </w:rPr>
          <w:tab/>
        </w:r>
        <w:r>
          <w:rPr>
            <w:noProof/>
            <w:webHidden/>
          </w:rPr>
          <w:fldChar w:fldCharType="begin"/>
        </w:r>
        <w:r>
          <w:rPr>
            <w:noProof/>
            <w:webHidden/>
          </w:rPr>
          <w:instrText xml:space="preserve"> PAGEREF _Toc384977646 \h </w:instrText>
        </w:r>
      </w:ins>
      <w:r>
        <w:rPr>
          <w:noProof/>
          <w:webHidden/>
        </w:rPr>
      </w:r>
      <w:r>
        <w:rPr>
          <w:noProof/>
          <w:webHidden/>
        </w:rPr>
        <w:fldChar w:fldCharType="separate"/>
      </w:r>
      <w:ins w:id="24" w:author="Vijay Shah" w:date="2014-04-11T11:05:00Z">
        <w:r>
          <w:rPr>
            <w:noProof/>
            <w:webHidden/>
          </w:rPr>
          <w:t>11</w:t>
        </w:r>
        <w:r>
          <w:rPr>
            <w:noProof/>
            <w:webHidden/>
          </w:rPr>
          <w:fldChar w:fldCharType="end"/>
        </w:r>
        <w:r w:rsidRPr="00011C49">
          <w:rPr>
            <w:rStyle w:val="Hyperlink"/>
            <w:noProof/>
          </w:rPr>
          <w:fldChar w:fldCharType="end"/>
        </w:r>
      </w:ins>
    </w:p>
    <w:p w:rsidR="004676CD" w:rsidRDefault="004676CD">
      <w:pPr>
        <w:pStyle w:val="TOC2"/>
        <w:rPr>
          <w:ins w:id="25" w:author="Vijay Shah" w:date="2014-04-11T11:05:00Z"/>
          <w:rFonts w:asciiTheme="minorHAnsi" w:eastAsiaTheme="minorEastAsia" w:hAnsiTheme="minorHAnsi" w:cstheme="minorBidi"/>
          <w:noProof/>
          <w:sz w:val="22"/>
          <w:szCs w:val="22"/>
        </w:rPr>
      </w:pPr>
      <w:ins w:id="2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"_Toc384977647"</w:instrText>
        </w:r>
        <w:r w:rsidRPr="00011C49">
          <w:rPr>
            <w:rStyle w:val="Hyperlink"/>
            <w:noProof/>
          </w:rPr>
          <w:instrText xml:space="preserve"> </w:instrText>
        </w:r>
        <w:r w:rsidRPr="00011C49">
          <w:rPr>
            <w:rStyle w:val="Hyperlink"/>
            <w:noProof/>
          </w:rPr>
          <w:fldChar w:fldCharType="separate"/>
        </w:r>
        <w:r w:rsidRPr="00011C49">
          <w:rPr>
            <w:rStyle w:val="Hyperlink"/>
            <w:noProof/>
          </w:rPr>
          <w:t>&lt;</w:t>
        </w:r>
        <w:r w:rsidRPr="00011C49">
          <w:rPr>
            <w:rStyle w:val="Hyperlink"/>
            <w:i/>
            <w:noProof/>
          </w:rPr>
          <w:t>Copyright Licenses&gt;</w:t>
        </w:r>
        <w:r>
          <w:rPr>
            <w:noProof/>
            <w:webHidden/>
          </w:rPr>
          <w:tab/>
        </w:r>
        <w:r>
          <w:rPr>
            <w:noProof/>
            <w:webHidden/>
          </w:rPr>
          <w:fldChar w:fldCharType="begin"/>
        </w:r>
        <w:r>
          <w:rPr>
            <w:noProof/>
            <w:webHidden/>
          </w:rPr>
          <w:instrText xml:space="preserve"> PAGEREF _Toc384977647 \h </w:instrText>
        </w:r>
      </w:ins>
      <w:r>
        <w:rPr>
          <w:noProof/>
          <w:webHidden/>
        </w:rPr>
      </w:r>
      <w:r>
        <w:rPr>
          <w:noProof/>
          <w:webHidden/>
        </w:rPr>
        <w:fldChar w:fldCharType="separate"/>
      </w:r>
      <w:ins w:id="27" w:author="Vijay Shah" w:date="2014-04-11T11:05:00Z">
        <w:r>
          <w:rPr>
            <w:noProof/>
            <w:webHidden/>
          </w:rPr>
          <w:t>11</w:t>
        </w:r>
        <w:r>
          <w:rPr>
            <w:noProof/>
            <w:webHidden/>
          </w:rPr>
          <w:fldChar w:fldCharType="end"/>
        </w:r>
        <w:r w:rsidRPr="00011C49">
          <w:rPr>
            <w:rStyle w:val="Hyperlink"/>
            <w:noProof/>
          </w:rPr>
          <w:fldChar w:fldCharType="end"/>
        </w:r>
      </w:ins>
    </w:p>
    <w:p w:rsidR="004676CD" w:rsidRDefault="004676CD">
      <w:pPr>
        <w:pStyle w:val="TOC2"/>
        <w:rPr>
          <w:ins w:id="28" w:author="Vijay Shah" w:date="2014-04-11T11:05:00Z"/>
          <w:rFonts w:asciiTheme="minorHAnsi" w:eastAsiaTheme="minorEastAsia" w:hAnsiTheme="minorHAnsi" w:cstheme="minorBidi"/>
          <w:noProof/>
          <w:sz w:val="22"/>
          <w:szCs w:val="22"/>
        </w:rPr>
      </w:pPr>
      <w:ins w:id="2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"_Toc384977648"</w:instrText>
        </w:r>
        <w:r w:rsidRPr="00011C49">
          <w:rPr>
            <w:rStyle w:val="Hyperlink"/>
            <w:noProof/>
          </w:rPr>
          <w:instrText xml:space="preserve"> </w:instrText>
        </w:r>
        <w:r w:rsidRPr="00011C49">
          <w:rPr>
            <w:rStyle w:val="Hyperlink"/>
            <w:noProof/>
          </w:rPr>
          <w:fldChar w:fldCharType="separate"/>
        </w:r>
        <w:r w:rsidRPr="00011C49">
          <w:rPr>
            <w:rStyle w:val="Hyperlink"/>
            <w:noProof/>
          </w:rPr>
          <w:t>&lt;</w:t>
        </w:r>
        <w:r w:rsidRPr="00011C49">
          <w:rPr>
            <w:rStyle w:val="Hyperlink"/>
            <w:i/>
            <w:noProof/>
          </w:rPr>
          <w:t>Domain-specific additions&gt;</w:t>
        </w:r>
        <w:r>
          <w:rPr>
            <w:noProof/>
            <w:webHidden/>
          </w:rPr>
          <w:tab/>
        </w:r>
        <w:r>
          <w:rPr>
            <w:noProof/>
            <w:webHidden/>
          </w:rPr>
          <w:fldChar w:fldCharType="begin"/>
        </w:r>
        <w:r>
          <w:rPr>
            <w:noProof/>
            <w:webHidden/>
          </w:rPr>
          <w:instrText xml:space="preserve"> PAGEREF _Toc384977648 \h </w:instrText>
        </w:r>
      </w:ins>
      <w:r>
        <w:rPr>
          <w:noProof/>
          <w:webHidden/>
        </w:rPr>
      </w:r>
      <w:r>
        <w:rPr>
          <w:noProof/>
          <w:webHidden/>
        </w:rPr>
        <w:fldChar w:fldCharType="separate"/>
      </w:r>
      <w:ins w:id="30" w:author="Vijay Shah" w:date="2014-04-11T11:05:00Z">
        <w:r>
          <w:rPr>
            <w:noProof/>
            <w:webHidden/>
          </w:rPr>
          <w:t>11</w:t>
        </w:r>
        <w:r>
          <w:rPr>
            <w:noProof/>
            <w:webHidden/>
          </w:rPr>
          <w:fldChar w:fldCharType="end"/>
        </w:r>
        <w:r w:rsidRPr="00011C49">
          <w:rPr>
            <w:rStyle w:val="Hyperlink"/>
            <w:noProof/>
          </w:rPr>
          <w:fldChar w:fldCharType="end"/>
        </w:r>
      </w:ins>
    </w:p>
    <w:p w:rsidR="004676CD" w:rsidRDefault="004676CD">
      <w:pPr>
        <w:pStyle w:val="TOC1"/>
        <w:rPr>
          <w:ins w:id="31" w:author="Vijay Shah" w:date="2014-04-11T11:05:00Z"/>
          <w:rFonts w:asciiTheme="minorHAnsi" w:eastAsiaTheme="minorEastAsia" w:hAnsiTheme="minorHAnsi" w:cstheme="minorBidi"/>
          <w:noProof/>
          <w:sz w:val="22"/>
          <w:szCs w:val="22"/>
        </w:rPr>
      </w:pPr>
      <w:ins w:id="3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"_Toc384977649"</w:instrText>
        </w:r>
        <w:r w:rsidRPr="00011C49">
          <w:rPr>
            <w:rStyle w:val="Hyperlink"/>
            <w:noProof/>
          </w:rPr>
          <w:instrText xml:space="preserve"> </w:instrText>
        </w:r>
        <w:r w:rsidRPr="00011C49">
          <w:rPr>
            <w:rStyle w:val="Hyperlink"/>
            <w:noProof/>
          </w:rPr>
          <w:fldChar w:fldCharType="separate"/>
        </w:r>
        <w:r w:rsidRPr="00011C49">
          <w:rPr>
            <w:rStyle w:val="Hyperlink"/>
            <w:noProof/>
          </w:rPr>
          <w:t>X Structured Data Capture (SDC) Profile</w:t>
        </w:r>
        <w:r>
          <w:rPr>
            <w:noProof/>
            <w:webHidden/>
          </w:rPr>
          <w:tab/>
        </w:r>
        <w:r>
          <w:rPr>
            <w:noProof/>
            <w:webHidden/>
          </w:rPr>
          <w:fldChar w:fldCharType="begin"/>
        </w:r>
        <w:r>
          <w:rPr>
            <w:noProof/>
            <w:webHidden/>
          </w:rPr>
          <w:instrText xml:space="preserve"> PAGEREF _Toc384977649 \h </w:instrText>
        </w:r>
      </w:ins>
      <w:r>
        <w:rPr>
          <w:noProof/>
          <w:webHidden/>
        </w:rPr>
      </w:r>
      <w:r>
        <w:rPr>
          <w:noProof/>
          <w:webHidden/>
        </w:rPr>
        <w:fldChar w:fldCharType="separate"/>
      </w:r>
      <w:ins w:id="33" w:author="Vijay Shah" w:date="2014-04-11T11:05:00Z">
        <w:r>
          <w:rPr>
            <w:noProof/>
            <w:webHidden/>
          </w:rPr>
          <w:t>12</w:t>
        </w:r>
        <w:r>
          <w:rPr>
            <w:noProof/>
            <w:webHidden/>
          </w:rPr>
          <w:fldChar w:fldCharType="end"/>
        </w:r>
        <w:r w:rsidRPr="00011C49">
          <w:rPr>
            <w:rStyle w:val="Hyperlink"/>
            <w:noProof/>
          </w:rPr>
          <w:fldChar w:fldCharType="end"/>
        </w:r>
      </w:ins>
    </w:p>
    <w:p w:rsidR="004676CD" w:rsidRDefault="004676CD">
      <w:pPr>
        <w:pStyle w:val="TOC2"/>
        <w:rPr>
          <w:ins w:id="34" w:author="Vijay Shah" w:date="2014-04-11T11:05:00Z"/>
          <w:rFonts w:asciiTheme="minorHAnsi" w:eastAsiaTheme="minorEastAsia" w:hAnsiTheme="minorHAnsi" w:cstheme="minorBidi"/>
          <w:noProof/>
          <w:sz w:val="22"/>
          <w:szCs w:val="22"/>
        </w:rPr>
      </w:pPr>
      <w:ins w:id="3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"_Toc384977650"</w:instrText>
        </w:r>
        <w:r w:rsidRPr="00011C49">
          <w:rPr>
            <w:rStyle w:val="Hyperlink"/>
            <w:noProof/>
          </w:rPr>
          <w:instrText xml:space="preserve"> </w:instrText>
        </w:r>
        <w:r w:rsidRPr="00011C49">
          <w:rPr>
            <w:rStyle w:val="Hyperlink"/>
            <w:noProof/>
          </w:rPr>
          <w:fldChar w:fldCharType="separate"/>
        </w:r>
        <w:r w:rsidRPr="00011C49">
          <w:rPr>
            <w:rStyle w:val="Hyperlink"/>
            <w:noProof/>
          </w:rPr>
          <w:t>X.1 SDC Actors, Transactions, and Content Modules</w:t>
        </w:r>
        <w:r>
          <w:rPr>
            <w:noProof/>
            <w:webHidden/>
          </w:rPr>
          <w:tab/>
        </w:r>
        <w:r>
          <w:rPr>
            <w:noProof/>
            <w:webHidden/>
          </w:rPr>
          <w:fldChar w:fldCharType="begin"/>
        </w:r>
        <w:r>
          <w:rPr>
            <w:noProof/>
            <w:webHidden/>
          </w:rPr>
          <w:instrText xml:space="preserve"> PAGEREF _Toc384977650 \h </w:instrText>
        </w:r>
      </w:ins>
      <w:r>
        <w:rPr>
          <w:noProof/>
          <w:webHidden/>
        </w:rPr>
      </w:r>
      <w:r>
        <w:rPr>
          <w:noProof/>
          <w:webHidden/>
        </w:rPr>
        <w:fldChar w:fldCharType="separate"/>
      </w:r>
      <w:ins w:id="36" w:author="Vijay Shah" w:date="2014-04-11T11:05:00Z">
        <w:r>
          <w:rPr>
            <w:noProof/>
            <w:webHidden/>
          </w:rPr>
          <w:t>12</w:t>
        </w:r>
        <w:r>
          <w:rPr>
            <w:noProof/>
            <w:webHidden/>
          </w:rPr>
          <w:fldChar w:fldCharType="end"/>
        </w:r>
        <w:r w:rsidRPr="00011C49">
          <w:rPr>
            <w:rStyle w:val="Hyperlink"/>
            <w:noProof/>
          </w:rPr>
          <w:fldChar w:fldCharType="end"/>
        </w:r>
      </w:ins>
    </w:p>
    <w:p w:rsidR="004676CD" w:rsidRDefault="004676CD">
      <w:pPr>
        <w:pStyle w:val="TOC1"/>
        <w:rPr>
          <w:ins w:id="37" w:author="Vijay Shah" w:date="2014-04-11T11:05:00Z"/>
          <w:rFonts w:asciiTheme="minorHAnsi" w:eastAsiaTheme="minorEastAsia" w:hAnsiTheme="minorHAnsi" w:cstheme="minorBidi"/>
          <w:noProof/>
          <w:sz w:val="22"/>
          <w:szCs w:val="22"/>
        </w:rPr>
      </w:pPr>
      <w:ins w:id="3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"_Toc384977651"</w:instrText>
        </w:r>
        <w:r w:rsidRPr="00011C49">
          <w:rPr>
            <w:rStyle w:val="Hyperlink"/>
            <w:noProof/>
          </w:rPr>
          <w:instrText xml:space="preserve"> </w:instrText>
        </w:r>
        <w:r w:rsidRPr="00011C49">
          <w:rPr>
            <w:rStyle w:val="Hyperlink"/>
            <w:noProof/>
          </w:rPr>
          <w:fldChar w:fldCharType="separate"/>
        </w:r>
        <w:r w:rsidRPr="00011C49">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_Toc384977651 \h </w:instrText>
        </w:r>
      </w:ins>
      <w:r>
        <w:rPr>
          <w:noProof/>
          <w:webHidden/>
        </w:rPr>
      </w:r>
      <w:r>
        <w:rPr>
          <w:noProof/>
          <w:webHidden/>
        </w:rPr>
        <w:fldChar w:fldCharType="separate"/>
      </w:r>
      <w:ins w:id="39" w:author="Vijay Shah" w:date="2014-04-11T11:05:00Z">
        <w:r>
          <w:rPr>
            <w:noProof/>
            <w:webHidden/>
          </w:rPr>
          <w:t>14</w:t>
        </w:r>
        <w:r>
          <w:rPr>
            <w:noProof/>
            <w:webHidden/>
          </w:rPr>
          <w:fldChar w:fldCharType="end"/>
        </w:r>
        <w:r w:rsidRPr="00011C49">
          <w:rPr>
            <w:rStyle w:val="Hyperlink"/>
            <w:noProof/>
          </w:rPr>
          <w:fldChar w:fldCharType="end"/>
        </w:r>
      </w:ins>
    </w:p>
    <w:p w:rsidR="004676CD" w:rsidRDefault="004676CD">
      <w:pPr>
        <w:pStyle w:val="TOC4"/>
        <w:rPr>
          <w:ins w:id="40" w:author="Vijay Shah" w:date="2014-04-11T11:05:00Z"/>
          <w:rFonts w:asciiTheme="minorHAnsi" w:eastAsiaTheme="minorEastAsia" w:hAnsiTheme="minorHAnsi" w:cstheme="minorBidi"/>
          <w:noProof/>
          <w:sz w:val="22"/>
          <w:szCs w:val="22"/>
        </w:rPr>
      </w:pPr>
      <w:ins w:id="4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"_Toc384977652"</w:instrText>
        </w:r>
        <w:r w:rsidRPr="00011C49">
          <w:rPr>
            <w:rStyle w:val="Hyperlink"/>
            <w:noProof/>
          </w:rPr>
          <w:instrText xml:space="preserve"> </w:instrText>
        </w:r>
        <w:r w:rsidRPr="00011C49">
          <w:rPr>
            <w:rStyle w:val="Hyperlink"/>
            <w:noProof/>
          </w:rPr>
          <w:fldChar w:fldCharType="separate"/>
        </w:r>
        <w:r w:rsidRPr="00011C49">
          <w:rPr>
            <w:rStyle w:val="Hyperlink"/>
            <w:noProof/>
          </w:rPr>
          <w:t>X.1.1.1 Form Filler</w:t>
        </w:r>
        <w:r>
          <w:rPr>
            <w:noProof/>
            <w:webHidden/>
          </w:rPr>
          <w:tab/>
        </w:r>
        <w:r>
          <w:rPr>
            <w:noProof/>
            <w:webHidden/>
          </w:rPr>
          <w:fldChar w:fldCharType="begin"/>
        </w:r>
        <w:r>
          <w:rPr>
            <w:noProof/>
            <w:webHidden/>
          </w:rPr>
          <w:instrText xml:space="preserve"> PAGEREF _Toc384977652 \h </w:instrText>
        </w:r>
      </w:ins>
      <w:r>
        <w:rPr>
          <w:noProof/>
          <w:webHidden/>
        </w:rPr>
      </w:r>
      <w:r>
        <w:rPr>
          <w:noProof/>
          <w:webHidden/>
        </w:rPr>
        <w:fldChar w:fldCharType="separate"/>
      </w:r>
      <w:ins w:id="42" w:author="Vijay Shah" w:date="2014-04-11T11:05:00Z">
        <w:r>
          <w:rPr>
            <w:noProof/>
            <w:webHidden/>
          </w:rPr>
          <w:t>14</w:t>
        </w:r>
        <w:r>
          <w:rPr>
            <w:noProof/>
            <w:webHidden/>
          </w:rPr>
          <w:fldChar w:fldCharType="end"/>
        </w:r>
        <w:r w:rsidRPr="00011C49">
          <w:rPr>
            <w:rStyle w:val="Hyperlink"/>
            <w:noProof/>
          </w:rPr>
          <w:fldChar w:fldCharType="end"/>
        </w:r>
      </w:ins>
    </w:p>
    <w:p w:rsidR="004676CD" w:rsidRDefault="004676CD">
      <w:pPr>
        <w:pStyle w:val="TOC4"/>
        <w:rPr>
          <w:ins w:id="43" w:author="Vijay Shah" w:date="2014-04-11T11:05:00Z"/>
          <w:rFonts w:asciiTheme="minorHAnsi" w:eastAsiaTheme="minorEastAsia" w:hAnsiTheme="minorHAnsi" w:cstheme="minorBidi"/>
          <w:noProof/>
          <w:sz w:val="22"/>
          <w:szCs w:val="22"/>
        </w:rPr>
      </w:pPr>
      <w:ins w:id="4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"_Toc384977653"</w:instrText>
        </w:r>
        <w:r w:rsidRPr="00011C49">
          <w:rPr>
            <w:rStyle w:val="Hyperlink"/>
            <w:noProof/>
          </w:rPr>
          <w:instrText xml:space="preserve"> </w:instrText>
        </w:r>
        <w:r w:rsidRPr="00011C49">
          <w:rPr>
            <w:rStyle w:val="Hyperlink"/>
            <w:noProof/>
          </w:rPr>
          <w:fldChar w:fldCharType="separate"/>
        </w:r>
        <w:r w:rsidRPr="00011C49">
          <w:rPr>
            <w:rStyle w:val="Hyperlink"/>
            <w:noProof/>
          </w:rPr>
          <w:t>X.1.1.2 Form Manager</w:t>
        </w:r>
        <w:r>
          <w:rPr>
            <w:noProof/>
            <w:webHidden/>
          </w:rPr>
          <w:tab/>
        </w:r>
        <w:r>
          <w:rPr>
            <w:noProof/>
            <w:webHidden/>
          </w:rPr>
          <w:fldChar w:fldCharType="begin"/>
        </w:r>
        <w:r>
          <w:rPr>
            <w:noProof/>
            <w:webHidden/>
          </w:rPr>
          <w:instrText xml:space="preserve"> PAGEREF _Toc384977653 \h </w:instrText>
        </w:r>
      </w:ins>
      <w:r>
        <w:rPr>
          <w:noProof/>
          <w:webHidden/>
        </w:rPr>
      </w:r>
      <w:r>
        <w:rPr>
          <w:noProof/>
          <w:webHidden/>
        </w:rPr>
        <w:fldChar w:fldCharType="separate"/>
      </w:r>
      <w:ins w:id="45" w:author="Vijay Shah" w:date="2014-04-11T11:05:00Z">
        <w:r>
          <w:rPr>
            <w:noProof/>
            <w:webHidden/>
          </w:rPr>
          <w:t>14</w:t>
        </w:r>
        <w:r>
          <w:rPr>
            <w:noProof/>
            <w:webHidden/>
          </w:rPr>
          <w:fldChar w:fldCharType="end"/>
        </w:r>
        <w:r w:rsidRPr="00011C49">
          <w:rPr>
            <w:rStyle w:val="Hyperlink"/>
            <w:noProof/>
          </w:rPr>
          <w:fldChar w:fldCharType="end"/>
        </w:r>
      </w:ins>
    </w:p>
    <w:p w:rsidR="004676CD" w:rsidRDefault="004676CD">
      <w:pPr>
        <w:pStyle w:val="TOC4"/>
        <w:rPr>
          <w:ins w:id="46" w:author="Vijay Shah" w:date="2014-04-11T11:05:00Z"/>
          <w:rFonts w:asciiTheme="minorHAnsi" w:eastAsiaTheme="minorEastAsia" w:hAnsiTheme="minorHAnsi" w:cstheme="minorBidi"/>
          <w:noProof/>
          <w:sz w:val="22"/>
          <w:szCs w:val="22"/>
        </w:rPr>
      </w:pPr>
      <w:ins w:id="4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"_Toc384977654"</w:instrText>
        </w:r>
        <w:r w:rsidRPr="00011C49">
          <w:rPr>
            <w:rStyle w:val="Hyperlink"/>
            <w:noProof/>
          </w:rPr>
          <w:instrText xml:space="preserve"> </w:instrText>
        </w:r>
        <w:r w:rsidRPr="00011C49">
          <w:rPr>
            <w:rStyle w:val="Hyperlink"/>
            <w:noProof/>
          </w:rPr>
          <w:fldChar w:fldCharType="separate"/>
        </w:r>
        <w:r w:rsidRPr="00011C49">
          <w:rPr>
            <w:rStyle w:val="Hyperlink"/>
            <w:noProof/>
          </w:rPr>
          <w:t>X.1.1.3 Form Processor</w:t>
        </w:r>
        <w:r>
          <w:rPr>
            <w:noProof/>
            <w:webHidden/>
          </w:rPr>
          <w:tab/>
        </w:r>
        <w:r>
          <w:rPr>
            <w:noProof/>
            <w:webHidden/>
          </w:rPr>
          <w:fldChar w:fldCharType="begin"/>
        </w:r>
        <w:r>
          <w:rPr>
            <w:noProof/>
            <w:webHidden/>
          </w:rPr>
          <w:instrText xml:space="preserve"> PAGEREF _Toc384977654 \h </w:instrText>
        </w:r>
      </w:ins>
      <w:r>
        <w:rPr>
          <w:noProof/>
          <w:webHidden/>
        </w:rPr>
      </w:r>
      <w:r>
        <w:rPr>
          <w:noProof/>
          <w:webHidden/>
        </w:rPr>
        <w:fldChar w:fldCharType="separate"/>
      </w:r>
      <w:ins w:id="48" w:author="Vijay Shah" w:date="2014-04-11T11:05:00Z">
        <w:r>
          <w:rPr>
            <w:noProof/>
            <w:webHidden/>
          </w:rPr>
          <w:t>15</w:t>
        </w:r>
        <w:r>
          <w:rPr>
            <w:noProof/>
            <w:webHidden/>
          </w:rPr>
          <w:fldChar w:fldCharType="end"/>
        </w:r>
        <w:r w:rsidRPr="00011C49">
          <w:rPr>
            <w:rStyle w:val="Hyperlink"/>
            <w:noProof/>
          </w:rPr>
          <w:fldChar w:fldCharType="end"/>
        </w:r>
      </w:ins>
    </w:p>
    <w:p w:rsidR="004676CD" w:rsidRDefault="004676CD">
      <w:pPr>
        <w:pStyle w:val="TOC4"/>
        <w:rPr>
          <w:ins w:id="49" w:author="Vijay Shah" w:date="2014-04-11T11:05:00Z"/>
          <w:rFonts w:asciiTheme="minorHAnsi" w:eastAsiaTheme="minorEastAsia" w:hAnsiTheme="minorHAnsi" w:cstheme="minorBidi"/>
          <w:noProof/>
          <w:sz w:val="22"/>
          <w:szCs w:val="22"/>
        </w:rPr>
      </w:pPr>
      <w:ins w:id="5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"_Toc384977655"</w:instrText>
        </w:r>
        <w:r w:rsidRPr="00011C49">
          <w:rPr>
            <w:rStyle w:val="Hyperlink"/>
            <w:noProof/>
          </w:rPr>
          <w:instrText xml:space="preserve"> </w:instrText>
        </w:r>
        <w:r w:rsidRPr="00011C49">
          <w:rPr>
            <w:rStyle w:val="Hyperlink"/>
            <w:noProof/>
          </w:rPr>
          <w:fldChar w:fldCharType="separate"/>
        </w:r>
        <w:r w:rsidRPr="00011C49">
          <w:rPr>
            <w:rStyle w:val="Hyperlink"/>
            <w:noProof/>
          </w:rPr>
          <w:t>X.1.1.4 Form Archiver</w:t>
        </w:r>
        <w:r>
          <w:rPr>
            <w:noProof/>
            <w:webHidden/>
          </w:rPr>
          <w:tab/>
        </w:r>
        <w:r>
          <w:rPr>
            <w:noProof/>
            <w:webHidden/>
          </w:rPr>
          <w:fldChar w:fldCharType="begin"/>
        </w:r>
        <w:r>
          <w:rPr>
            <w:noProof/>
            <w:webHidden/>
          </w:rPr>
          <w:instrText xml:space="preserve"> PAGEREF _Toc384977655 \h </w:instrText>
        </w:r>
      </w:ins>
      <w:r>
        <w:rPr>
          <w:noProof/>
          <w:webHidden/>
        </w:rPr>
      </w:r>
      <w:r>
        <w:rPr>
          <w:noProof/>
          <w:webHidden/>
        </w:rPr>
        <w:fldChar w:fldCharType="separate"/>
      </w:r>
      <w:ins w:id="51" w:author="Vijay Shah" w:date="2014-04-11T11:05:00Z">
        <w:r>
          <w:rPr>
            <w:noProof/>
            <w:webHidden/>
          </w:rPr>
          <w:t>15</w:t>
        </w:r>
        <w:r>
          <w:rPr>
            <w:noProof/>
            <w:webHidden/>
          </w:rPr>
          <w:fldChar w:fldCharType="end"/>
        </w:r>
        <w:r w:rsidRPr="00011C49">
          <w:rPr>
            <w:rStyle w:val="Hyperlink"/>
            <w:noProof/>
          </w:rPr>
          <w:fldChar w:fldCharType="end"/>
        </w:r>
      </w:ins>
    </w:p>
    <w:p w:rsidR="004676CD" w:rsidRDefault="004676CD">
      <w:pPr>
        <w:pStyle w:val="TOC4"/>
        <w:rPr>
          <w:ins w:id="52" w:author="Vijay Shah" w:date="2014-04-11T11:05:00Z"/>
          <w:rFonts w:asciiTheme="minorHAnsi" w:eastAsiaTheme="minorEastAsia" w:hAnsiTheme="minorHAnsi" w:cstheme="minorBidi"/>
          <w:noProof/>
          <w:sz w:val="22"/>
          <w:szCs w:val="22"/>
        </w:rPr>
      </w:pPr>
      <w:ins w:id="5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"_Toc384977656"</w:instrText>
        </w:r>
        <w:r w:rsidRPr="00011C49">
          <w:rPr>
            <w:rStyle w:val="Hyperlink"/>
            <w:noProof/>
          </w:rPr>
          <w:instrText xml:space="preserve"> </w:instrText>
        </w:r>
        <w:r w:rsidRPr="00011C49">
          <w:rPr>
            <w:rStyle w:val="Hyperlink"/>
            <w:noProof/>
          </w:rPr>
          <w:fldChar w:fldCharType="separate"/>
        </w:r>
        <w:r w:rsidRPr="00011C49">
          <w:rPr>
            <w:rStyle w:val="Hyperlink"/>
            <w:noProof/>
          </w:rPr>
          <w:t>X.1.1.5 Form Receiver</w:t>
        </w:r>
        <w:r>
          <w:rPr>
            <w:noProof/>
            <w:webHidden/>
          </w:rPr>
          <w:tab/>
        </w:r>
        <w:r>
          <w:rPr>
            <w:noProof/>
            <w:webHidden/>
          </w:rPr>
          <w:fldChar w:fldCharType="begin"/>
        </w:r>
        <w:r>
          <w:rPr>
            <w:noProof/>
            <w:webHidden/>
          </w:rPr>
          <w:instrText xml:space="preserve"> PAGEREF _Toc384977656 \h </w:instrText>
        </w:r>
      </w:ins>
      <w:r>
        <w:rPr>
          <w:noProof/>
          <w:webHidden/>
        </w:rPr>
      </w:r>
      <w:r>
        <w:rPr>
          <w:noProof/>
          <w:webHidden/>
        </w:rPr>
        <w:fldChar w:fldCharType="separate"/>
      </w:r>
      <w:ins w:id="54" w:author="Vijay Shah" w:date="2014-04-11T11:05:00Z">
        <w:r>
          <w:rPr>
            <w:noProof/>
            <w:webHidden/>
          </w:rPr>
          <w:t>15</w:t>
        </w:r>
        <w:r>
          <w:rPr>
            <w:noProof/>
            <w:webHidden/>
          </w:rPr>
          <w:fldChar w:fldCharType="end"/>
        </w:r>
        <w:r w:rsidRPr="00011C49">
          <w:rPr>
            <w:rStyle w:val="Hyperlink"/>
            <w:noProof/>
          </w:rPr>
          <w:fldChar w:fldCharType="end"/>
        </w:r>
      </w:ins>
    </w:p>
    <w:p w:rsidR="004676CD" w:rsidRDefault="004676CD">
      <w:pPr>
        <w:pStyle w:val="TOC2"/>
        <w:rPr>
          <w:ins w:id="55" w:author="Vijay Shah" w:date="2014-04-11T11:05:00Z"/>
          <w:rFonts w:asciiTheme="minorHAnsi" w:eastAsiaTheme="minorEastAsia" w:hAnsiTheme="minorHAnsi" w:cstheme="minorBidi"/>
          <w:noProof/>
          <w:sz w:val="22"/>
          <w:szCs w:val="22"/>
        </w:rPr>
      </w:pPr>
      <w:ins w:id="5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"_Toc384977657"</w:instrText>
        </w:r>
        <w:r w:rsidRPr="00011C49">
          <w:rPr>
            <w:rStyle w:val="Hyperlink"/>
            <w:noProof/>
          </w:rPr>
          <w:instrText xml:space="preserve"> </w:instrText>
        </w:r>
        <w:r w:rsidRPr="00011C49">
          <w:rPr>
            <w:rStyle w:val="Hyperlink"/>
            <w:noProof/>
          </w:rPr>
          <w:fldChar w:fldCharType="separate"/>
        </w:r>
        <w:r w:rsidRPr="00011C49">
          <w:rPr>
            <w:rStyle w:val="Hyperlink"/>
            <w:noProof/>
          </w:rPr>
          <w:t>X.2 SDC Actor Options</w:t>
        </w:r>
        <w:r>
          <w:rPr>
            <w:noProof/>
            <w:webHidden/>
          </w:rPr>
          <w:tab/>
        </w:r>
        <w:r>
          <w:rPr>
            <w:noProof/>
            <w:webHidden/>
          </w:rPr>
          <w:fldChar w:fldCharType="begin"/>
        </w:r>
        <w:r>
          <w:rPr>
            <w:noProof/>
            <w:webHidden/>
          </w:rPr>
          <w:instrText xml:space="preserve"> PAGEREF _Toc384977657 \h </w:instrText>
        </w:r>
      </w:ins>
      <w:r>
        <w:rPr>
          <w:noProof/>
          <w:webHidden/>
        </w:rPr>
      </w:r>
      <w:r>
        <w:rPr>
          <w:noProof/>
          <w:webHidden/>
        </w:rPr>
        <w:fldChar w:fldCharType="separate"/>
      </w:r>
      <w:ins w:id="57" w:author="Vijay Shah" w:date="2014-04-11T11:05:00Z">
        <w:r>
          <w:rPr>
            <w:noProof/>
            <w:webHidden/>
          </w:rPr>
          <w:t>15</w:t>
        </w:r>
        <w:r>
          <w:rPr>
            <w:noProof/>
            <w:webHidden/>
          </w:rPr>
          <w:fldChar w:fldCharType="end"/>
        </w:r>
        <w:r w:rsidRPr="00011C49">
          <w:rPr>
            <w:rStyle w:val="Hyperlink"/>
            <w:noProof/>
          </w:rPr>
          <w:fldChar w:fldCharType="end"/>
        </w:r>
      </w:ins>
    </w:p>
    <w:p w:rsidR="004676CD" w:rsidRDefault="004676CD">
      <w:pPr>
        <w:pStyle w:val="TOC3"/>
        <w:rPr>
          <w:ins w:id="58" w:author="Vijay Shah" w:date="2014-04-11T11:05:00Z"/>
          <w:rFonts w:asciiTheme="minorHAnsi" w:eastAsiaTheme="minorEastAsia" w:hAnsiTheme="minorHAnsi" w:cstheme="minorBidi"/>
          <w:noProof/>
          <w:sz w:val="22"/>
          <w:szCs w:val="22"/>
        </w:rPr>
      </w:pPr>
      <w:ins w:id="5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"_Toc384977658"</w:instrText>
        </w:r>
        <w:r w:rsidRPr="00011C49">
          <w:rPr>
            <w:rStyle w:val="Hyperlink"/>
            <w:noProof/>
          </w:rPr>
          <w:instrText xml:space="preserve"> </w:instrText>
        </w:r>
        <w:r w:rsidRPr="00011C49">
          <w:rPr>
            <w:rStyle w:val="Hyperlink"/>
            <w:noProof/>
          </w:rPr>
          <w:fldChar w:fldCharType="separate"/>
        </w:r>
        <w:r w:rsidRPr="00011C49">
          <w:rPr>
            <w:rStyle w:val="Hyperlink"/>
            <w:noProof/>
          </w:rPr>
          <w:t>X.2.1 Form Filler: SDC Pre-Pop Option</w:t>
        </w:r>
        <w:r>
          <w:rPr>
            <w:noProof/>
            <w:webHidden/>
          </w:rPr>
          <w:tab/>
        </w:r>
        <w:r>
          <w:rPr>
            <w:noProof/>
            <w:webHidden/>
          </w:rPr>
          <w:fldChar w:fldCharType="begin"/>
        </w:r>
        <w:r>
          <w:rPr>
            <w:noProof/>
            <w:webHidden/>
          </w:rPr>
          <w:instrText xml:space="preserve"> PAGEREF _Toc384977658 \h </w:instrText>
        </w:r>
      </w:ins>
      <w:r>
        <w:rPr>
          <w:noProof/>
          <w:webHidden/>
        </w:rPr>
      </w:r>
      <w:r>
        <w:rPr>
          <w:noProof/>
          <w:webHidden/>
        </w:rPr>
        <w:fldChar w:fldCharType="separate"/>
      </w:r>
      <w:ins w:id="60" w:author="Vijay Shah" w:date="2014-04-11T11:05:00Z">
        <w:r>
          <w:rPr>
            <w:noProof/>
            <w:webHidden/>
          </w:rPr>
          <w:t>16</w:t>
        </w:r>
        <w:r>
          <w:rPr>
            <w:noProof/>
            <w:webHidden/>
          </w:rPr>
          <w:fldChar w:fldCharType="end"/>
        </w:r>
        <w:r w:rsidRPr="00011C49">
          <w:rPr>
            <w:rStyle w:val="Hyperlink"/>
            <w:noProof/>
          </w:rPr>
          <w:fldChar w:fldCharType="end"/>
        </w:r>
      </w:ins>
    </w:p>
    <w:p w:rsidR="004676CD" w:rsidRDefault="004676CD">
      <w:pPr>
        <w:pStyle w:val="TOC3"/>
        <w:rPr>
          <w:ins w:id="61" w:author="Vijay Shah" w:date="2014-04-11T11:05:00Z"/>
          <w:rFonts w:asciiTheme="minorHAnsi" w:eastAsiaTheme="minorEastAsia" w:hAnsiTheme="minorHAnsi" w:cstheme="minorBidi"/>
          <w:noProof/>
          <w:sz w:val="22"/>
          <w:szCs w:val="22"/>
        </w:rPr>
      </w:pPr>
      <w:ins w:id="6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"_Toc384977659"</w:instrText>
        </w:r>
        <w:r w:rsidRPr="00011C49">
          <w:rPr>
            <w:rStyle w:val="Hyperlink"/>
            <w:noProof/>
          </w:rPr>
          <w:instrText xml:space="preserve"> </w:instrText>
        </w:r>
        <w:r w:rsidRPr="00011C49">
          <w:rPr>
            <w:rStyle w:val="Hyperlink"/>
            <w:noProof/>
          </w:rPr>
          <w:fldChar w:fldCharType="separate"/>
        </w:r>
        <w:r w:rsidRPr="00011C49">
          <w:rPr>
            <w:rStyle w:val="Hyperlink"/>
            <w:noProof/>
          </w:rPr>
          <w:t>X.2.2 Form Filler: SDC XML Form Definition Option</w:t>
        </w:r>
        <w:r>
          <w:rPr>
            <w:noProof/>
            <w:webHidden/>
          </w:rPr>
          <w:tab/>
        </w:r>
        <w:r>
          <w:rPr>
            <w:noProof/>
            <w:webHidden/>
          </w:rPr>
          <w:fldChar w:fldCharType="begin"/>
        </w:r>
        <w:r>
          <w:rPr>
            <w:noProof/>
            <w:webHidden/>
          </w:rPr>
          <w:instrText xml:space="preserve"> PAGEREF _Toc384977659 \h </w:instrText>
        </w:r>
      </w:ins>
      <w:r>
        <w:rPr>
          <w:noProof/>
          <w:webHidden/>
        </w:rPr>
      </w:r>
      <w:r>
        <w:rPr>
          <w:noProof/>
          <w:webHidden/>
        </w:rPr>
        <w:fldChar w:fldCharType="separate"/>
      </w:r>
      <w:ins w:id="63" w:author="Vijay Shah" w:date="2014-04-11T11:05:00Z">
        <w:r>
          <w:rPr>
            <w:noProof/>
            <w:webHidden/>
          </w:rPr>
          <w:t>16</w:t>
        </w:r>
        <w:r>
          <w:rPr>
            <w:noProof/>
            <w:webHidden/>
          </w:rPr>
          <w:fldChar w:fldCharType="end"/>
        </w:r>
        <w:r w:rsidRPr="00011C49">
          <w:rPr>
            <w:rStyle w:val="Hyperlink"/>
            <w:noProof/>
          </w:rPr>
          <w:fldChar w:fldCharType="end"/>
        </w:r>
      </w:ins>
    </w:p>
    <w:p w:rsidR="004676CD" w:rsidRDefault="004676CD">
      <w:pPr>
        <w:pStyle w:val="TOC3"/>
        <w:rPr>
          <w:ins w:id="64" w:author="Vijay Shah" w:date="2014-04-11T11:05:00Z"/>
          <w:rFonts w:asciiTheme="minorHAnsi" w:eastAsiaTheme="minorEastAsia" w:hAnsiTheme="minorHAnsi" w:cstheme="minorBidi"/>
          <w:noProof/>
          <w:sz w:val="22"/>
          <w:szCs w:val="22"/>
        </w:rPr>
      </w:pPr>
      <w:ins w:id="6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"_Toc384977660"</w:instrText>
        </w:r>
        <w:r w:rsidRPr="00011C49">
          <w:rPr>
            <w:rStyle w:val="Hyperlink"/>
            <w:noProof/>
          </w:rPr>
          <w:instrText xml:space="preserve"> </w:instrText>
        </w:r>
        <w:r w:rsidRPr="00011C49">
          <w:rPr>
            <w:rStyle w:val="Hyperlink"/>
            <w:noProof/>
          </w:rPr>
          <w:fldChar w:fldCharType="separate"/>
        </w:r>
        <w:r w:rsidRPr="00011C49">
          <w:rPr>
            <w:rStyle w:val="Hyperlink"/>
            <w:noProof/>
          </w:rPr>
          <w:t>X.2.3 Form Filler: SDC HTML Form Option</w:t>
        </w:r>
        <w:r>
          <w:rPr>
            <w:noProof/>
            <w:webHidden/>
          </w:rPr>
          <w:tab/>
        </w:r>
        <w:r>
          <w:rPr>
            <w:noProof/>
            <w:webHidden/>
          </w:rPr>
          <w:fldChar w:fldCharType="begin"/>
        </w:r>
        <w:r>
          <w:rPr>
            <w:noProof/>
            <w:webHidden/>
          </w:rPr>
          <w:instrText xml:space="preserve"> PAGEREF _Toc384977660 \h </w:instrText>
        </w:r>
      </w:ins>
      <w:r>
        <w:rPr>
          <w:noProof/>
          <w:webHidden/>
        </w:rPr>
      </w:r>
      <w:r>
        <w:rPr>
          <w:noProof/>
          <w:webHidden/>
        </w:rPr>
        <w:fldChar w:fldCharType="separate"/>
      </w:r>
      <w:ins w:id="66" w:author="Vijay Shah" w:date="2014-04-11T11:05:00Z">
        <w:r>
          <w:rPr>
            <w:noProof/>
            <w:webHidden/>
          </w:rPr>
          <w:t>16</w:t>
        </w:r>
        <w:r>
          <w:rPr>
            <w:noProof/>
            <w:webHidden/>
          </w:rPr>
          <w:fldChar w:fldCharType="end"/>
        </w:r>
        <w:r w:rsidRPr="00011C49">
          <w:rPr>
            <w:rStyle w:val="Hyperlink"/>
            <w:noProof/>
          </w:rPr>
          <w:fldChar w:fldCharType="end"/>
        </w:r>
      </w:ins>
    </w:p>
    <w:p w:rsidR="004676CD" w:rsidRDefault="004676CD">
      <w:pPr>
        <w:pStyle w:val="TOC3"/>
        <w:rPr>
          <w:ins w:id="67" w:author="Vijay Shah" w:date="2014-04-11T11:05:00Z"/>
          <w:rFonts w:asciiTheme="minorHAnsi" w:eastAsiaTheme="minorEastAsia" w:hAnsiTheme="minorHAnsi" w:cstheme="minorBidi"/>
          <w:noProof/>
          <w:sz w:val="22"/>
          <w:szCs w:val="22"/>
        </w:rPr>
      </w:pPr>
      <w:ins w:id="6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"_Toc384977661"</w:instrText>
        </w:r>
        <w:r w:rsidRPr="00011C49">
          <w:rPr>
            <w:rStyle w:val="Hyperlink"/>
            <w:noProof/>
          </w:rPr>
          <w:instrText xml:space="preserve"> </w:instrText>
        </w:r>
        <w:r w:rsidRPr="00011C49">
          <w:rPr>
            <w:rStyle w:val="Hyperlink"/>
            <w:noProof/>
          </w:rPr>
          <w:fldChar w:fldCharType="separate"/>
        </w:r>
        <w:r w:rsidRPr="00011C49">
          <w:rPr>
            <w:rStyle w:val="Hyperlink"/>
            <w:noProof/>
          </w:rPr>
          <w:t>X.2.4 Form Filler: SDC URI Form Option</w:t>
        </w:r>
        <w:r>
          <w:rPr>
            <w:noProof/>
            <w:webHidden/>
          </w:rPr>
          <w:tab/>
        </w:r>
        <w:r>
          <w:rPr>
            <w:noProof/>
            <w:webHidden/>
          </w:rPr>
          <w:fldChar w:fldCharType="begin"/>
        </w:r>
        <w:r>
          <w:rPr>
            <w:noProof/>
            <w:webHidden/>
          </w:rPr>
          <w:instrText xml:space="preserve"> PAGEREF _Toc384977661 \h </w:instrText>
        </w:r>
      </w:ins>
      <w:r>
        <w:rPr>
          <w:noProof/>
          <w:webHidden/>
        </w:rPr>
      </w:r>
      <w:r>
        <w:rPr>
          <w:noProof/>
          <w:webHidden/>
        </w:rPr>
        <w:fldChar w:fldCharType="separate"/>
      </w:r>
      <w:ins w:id="69" w:author="Vijay Shah" w:date="2014-04-11T11:05:00Z">
        <w:r>
          <w:rPr>
            <w:noProof/>
            <w:webHidden/>
          </w:rPr>
          <w:t>17</w:t>
        </w:r>
        <w:r>
          <w:rPr>
            <w:noProof/>
            <w:webHidden/>
          </w:rPr>
          <w:fldChar w:fldCharType="end"/>
        </w:r>
        <w:r w:rsidRPr="00011C49">
          <w:rPr>
            <w:rStyle w:val="Hyperlink"/>
            <w:noProof/>
          </w:rPr>
          <w:fldChar w:fldCharType="end"/>
        </w:r>
      </w:ins>
    </w:p>
    <w:p w:rsidR="004676CD" w:rsidRDefault="004676CD">
      <w:pPr>
        <w:pStyle w:val="TOC3"/>
        <w:rPr>
          <w:ins w:id="70" w:author="Vijay Shah" w:date="2014-04-11T11:05:00Z"/>
          <w:rFonts w:asciiTheme="minorHAnsi" w:eastAsiaTheme="minorEastAsia" w:hAnsiTheme="minorHAnsi" w:cstheme="minorBidi"/>
          <w:noProof/>
          <w:sz w:val="22"/>
          <w:szCs w:val="22"/>
        </w:rPr>
      </w:pPr>
      <w:ins w:id="7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"_Toc384977662"</w:instrText>
        </w:r>
        <w:r w:rsidRPr="00011C49">
          <w:rPr>
            <w:rStyle w:val="Hyperlink"/>
            <w:noProof/>
          </w:rPr>
          <w:instrText xml:space="preserve"> </w:instrText>
        </w:r>
        <w:r w:rsidRPr="00011C49">
          <w:rPr>
            <w:rStyle w:val="Hyperlink"/>
            <w:noProof/>
          </w:rPr>
          <w:fldChar w:fldCharType="separate"/>
        </w:r>
        <w:r w:rsidRPr="00011C49">
          <w:rPr>
            <w:rStyle w:val="Hyperlink"/>
            <w:noProof/>
          </w:rPr>
          <w:t>X.2.5 Form Filler: SDC Auto-Pop Option</w:t>
        </w:r>
        <w:r>
          <w:rPr>
            <w:noProof/>
            <w:webHidden/>
          </w:rPr>
          <w:tab/>
        </w:r>
        <w:r>
          <w:rPr>
            <w:noProof/>
            <w:webHidden/>
          </w:rPr>
          <w:fldChar w:fldCharType="begin"/>
        </w:r>
        <w:r>
          <w:rPr>
            <w:noProof/>
            <w:webHidden/>
          </w:rPr>
          <w:instrText xml:space="preserve"> PAGEREF _Toc384977662 \h </w:instrText>
        </w:r>
      </w:ins>
      <w:r>
        <w:rPr>
          <w:noProof/>
          <w:webHidden/>
        </w:rPr>
      </w:r>
      <w:r>
        <w:rPr>
          <w:noProof/>
          <w:webHidden/>
        </w:rPr>
        <w:fldChar w:fldCharType="separate"/>
      </w:r>
      <w:ins w:id="72" w:author="Vijay Shah" w:date="2014-04-11T11:05:00Z">
        <w:r>
          <w:rPr>
            <w:noProof/>
            <w:webHidden/>
          </w:rPr>
          <w:t>17</w:t>
        </w:r>
        <w:r>
          <w:rPr>
            <w:noProof/>
            <w:webHidden/>
          </w:rPr>
          <w:fldChar w:fldCharType="end"/>
        </w:r>
        <w:r w:rsidRPr="00011C49">
          <w:rPr>
            <w:rStyle w:val="Hyperlink"/>
            <w:noProof/>
          </w:rPr>
          <w:fldChar w:fldCharType="end"/>
        </w:r>
      </w:ins>
    </w:p>
    <w:p w:rsidR="004676CD" w:rsidRDefault="004676CD">
      <w:pPr>
        <w:pStyle w:val="TOC2"/>
        <w:rPr>
          <w:ins w:id="73" w:author="Vijay Shah" w:date="2014-04-11T11:05:00Z"/>
          <w:rFonts w:asciiTheme="minorHAnsi" w:eastAsiaTheme="minorEastAsia" w:hAnsiTheme="minorHAnsi" w:cstheme="minorBidi"/>
          <w:noProof/>
          <w:sz w:val="22"/>
          <w:szCs w:val="22"/>
        </w:rPr>
      </w:pPr>
      <w:ins w:id="7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"_Toc384977663"</w:instrText>
        </w:r>
        <w:r w:rsidRPr="00011C49">
          <w:rPr>
            <w:rStyle w:val="Hyperlink"/>
            <w:noProof/>
          </w:rPr>
          <w:instrText xml:space="preserve"> </w:instrText>
        </w:r>
        <w:r w:rsidRPr="00011C49">
          <w:rPr>
            <w:rStyle w:val="Hyperlink"/>
            <w:noProof/>
          </w:rPr>
          <w:fldChar w:fldCharType="separate"/>
        </w:r>
        <w:r w:rsidRPr="00011C49">
          <w:rPr>
            <w:rStyle w:val="Hyperlink"/>
            <w:noProof/>
          </w:rPr>
          <w:t>X.3 SDC Required Actor Groupings</w:t>
        </w:r>
        <w:r>
          <w:rPr>
            <w:noProof/>
            <w:webHidden/>
          </w:rPr>
          <w:tab/>
        </w:r>
        <w:r>
          <w:rPr>
            <w:noProof/>
            <w:webHidden/>
          </w:rPr>
          <w:fldChar w:fldCharType="begin"/>
        </w:r>
        <w:r>
          <w:rPr>
            <w:noProof/>
            <w:webHidden/>
          </w:rPr>
          <w:instrText xml:space="preserve"> PAGEREF _Toc384977663 \h </w:instrText>
        </w:r>
      </w:ins>
      <w:r>
        <w:rPr>
          <w:noProof/>
          <w:webHidden/>
        </w:rPr>
      </w:r>
      <w:r>
        <w:rPr>
          <w:noProof/>
          <w:webHidden/>
        </w:rPr>
        <w:fldChar w:fldCharType="separate"/>
      </w:r>
      <w:ins w:id="75" w:author="Vijay Shah" w:date="2014-04-11T11:05:00Z">
        <w:r>
          <w:rPr>
            <w:noProof/>
            <w:webHidden/>
          </w:rPr>
          <w:t>17</w:t>
        </w:r>
        <w:r>
          <w:rPr>
            <w:noProof/>
            <w:webHidden/>
          </w:rPr>
          <w:fldChar w:fldCharType="end"/>
        </w:r>
        <w:r w:rsidRPr="00011C49">
          <w:rPr>
            <w:rStyle w:val="Hyperlink"/>
            <w:noProof/>
          </w:rPr>
          <w:fldChar w:fldCharType="end"/>
        </w:r>
      </w:ins>
    </w:p>
    <w:p w:rsidR="004676CD" w:rsidRDefault="004676CD">
      <w:pPr>
        <w:pStyle w:val="TOC2"/>
        <w:rPr>
          <w:ins w:id="76" w:author="Vijay Shah" w:date="2014-04-11T11:05:00Z"/>
          <w:rFonts w:asciiTheme="minorHAnsi" w:eastAsiaTheme="minorEastAsia" w:hAnsiTheme="minorHAnsi" w:cstheme="minorBidi"/>
          <w:noProof/>
          <w:sz w:val="22"/>
          <w:szCs w:val="22"/>
        </w:rPr>
      </w:pPr>
      <w:ins w:id="7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"_Toc384977664"</w:instrText>
        </w:r>
        <w:r w:rsidRPr="00011C49">
          <w:rPr>
            <w:rStyle w:val="Hyperlink"/>
            <w:noProof/>
          </w:rPr>
          <w:instrText xml:space="preserve"> </w:instrText>
        </w:r>
        <w:r w:rsidRPr="00011C49">
          <w:rPr>
            <w:rStyle w:val="Hyperlink"/>
            <w:noProof/>
          </w:rPr>
          <w:fldChar w:fldCharType="separate"/>
        </w:r>
        <w:r w:rsidRPr="00011C49">
          <w:rPr>
            <w:rStyle w:val="Hyperlink"/>
            <w:noProof/>
          </w:rPr>
          <w:t>X.4 SDC Overview</w:t>
        </w:r>
        <w:r>
          <w:rPr>
            <w:noProof/>
            <w:webHidden/>
          </w:rPr>
          <w:tab/>
        </w:r>
        <w:r>
          <w:rPr>
            <w:noProof/>
            <w:webHidden/>
          </w:rPr>
          <w:fldChar w:fldCharType="begin"/>
        </w:r>
        <w:r>
          <w:rPr>
            <w:noProof/>
            <w:webHidden/>
          </w:rPr>
          <w:instrText xml:space="preserve"> PAGEREF _Toc384977664 \h </w:instrText>
        </w:r>
      </w:ins>
      <w:r>
        <w:rPr>
          <w:noProof/>
          <w:webHidden/>
        </w:rPr>
      </w:r>
      <w:r>
        <w:rPr>
          <w:noProof/>
          <w:webHidden/>
        </w:rPr>
        <w:fldChar w:fldCharType="separate"/>
      </w:r>
      <w:ins w:id="78" w:author="Vijay Shah" w:date="2014-04-11T11:05:00Z">
        <w:r>
          <w:rPr>
            <w:noProof/>
            <w:webHidden/>
          </w:rPr>
          <w:t>18</w:t>
        </w:r>
        <w:r>
          <w:rPr>
            <w:noProof/>
            <w:webHidden/>
          </w:rPr>
          <w:fldChar w:fldCharType="end"/>
        </w:r>
        <w:r w:rsidRPr="00011C49">
          <w:rPr>
            <w:rStyle w:val="Hyperlink"/>
            <w:noProof/>
          </w:rPr>
          <w:fldChar w:fldCharType="end"/>
        </w:r>
      </w:ins>
    </w:p>
    <w:p w:rsidR="004676CD" w:rsidRDefault="004676CD">
      <w:pPr>
        <w:pStyle w:val="TOC3"/>
        <w:rPr>
          <w:ins w:id="79" w:author="Vijay Shah" w:date="2014-04-11T11:05:00Z"/>
          <w:rFonts w:asciiTheme="minorHAnsi" w:eastAsiaTheme="minorEastAsia" w:hAnsiTheme="minorHAnsi" w:cstheme="minorBidi"/>
          <w:noProof/>
          <w:sz w:val="22"/>
          <w:szCs w:val="22"/>
        </w:rPr>
      </w:pPr>
      <w:ins w:id="8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"_Toc384977665"</w:instrText>
        </w:r>
        <w:r w:rsidRPr="00011C49">
          <w:rPr>
            <w:rStyle w:val="Hyperlink"/>
            <w:noProof/>
          </w:rPr>
          <w:instrText xml:space="preserve"> </w:instrText>
        </w:r>
        <w:r w:rsidRPr="00011C49">
          <w:rPr>
            <w:rStyle w:val="Hyperlink"/>
            <w:noProof/>
          </w:rPr>
          <w:fldChar w:fldCharType="separate"/>
        </w:r>
        <w:r w:rsidRPr="00011C49">
          <w:rPr>
            <w:rStyle w:val="Hyperlink"/>
            <w:bCs/>
            <w:noProof/>
          </w:rPr>
          <w:t>X.4.1 Concepts</w:t>
        </w:r>
        <w:r>
          <w:rPr>
            <w:noProof/>
            <w:webHidden/>
          </w:rPr>
          <w:tab/>
        </w:r>
        <w:r>
          <w:rPr>
            <w:noProof/>
            <w:webHidden/>
          </w:rPr>
          <w:fldChar w:fldCharType="begin"/>
        </w:r>
        <w:r>
          <w:rPr>
            <w:noProof/>
            <w:webHidden/>
          </w:rPr>
          <w:instrText xml:space="preserve"> PAGEREF _Toc384977665 \h </w:instrText>
        </w:r>
      </w:ins>
      <w:r>
        <w:rPr>
          <w:noProof/>
          <w:webHidden/>
        </w:rPr>
      </w:r>
      <w:r>
        <w:rPr>
          <w:noProof/>
          <w:webHidden/>
        </w:rPr>
        <w:fldChar w:fldCharType="separate"/>
      </w:r>
      <w:ins w:id="81" w:author="Vijay Shah" w:date="2014-04-11T11:05:00Z">
        <w:r>
          <w:rPr>
            <w:noProof/>
            <w:webHidden/>
          </w:rPr>
          <w:t>18</w:t>
        </w:r>
        <w:r>
          <w:rPr>
            <w:noProof/>
            <w:webHidden/>
          </w:rPr>
          <w:fldChar w:fldCharType="end"/>
        </w:r>
        <w:r w:rsidRPr="00011C49">
          <w:rPr>
            <w:rStyle w:val="Hyperlink"/>
            <w:noProof/>
          </w:rPr>
          <w:fldChar w:fldCharType="end"/>
        </w:r>
      </w:ins>
    </w:p>
    <w:p w:rsidR="004676CD" w:rsidRDefault="004676CD">
      <w:pPr>
        <w:pStyle w:val="TOC4"/>
        <w:rPr>
          <w:ins w:id="82" w:author="Vijay Shah" w:date="2014-04-11T11:05:00Z"/>
          <w:rFonts w:asciiTheme="minorHAnsi" w:eastAsiaTheme="minorEastAsia" w:hAnsiTheme="minorHAnsi" w:cstheme="minorBidi"/>
          <w:noProof/>
          <w:sz w:val="22"/>
          <w:szCs w:val="22"/>
        </w:rPr>
      </w:pPr>
      <w:ins w:id="8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"_Toc384977666"</w:instrText>
        </w:r>
        <w:r w:rsidRPr="00011C49">
          <w:rPr>
            <w:rStyle w:val="Hyperlink"/>
            <w:noProof/>
          </w:rPr>
          <w:instrText xml:space="preserve"> </w:instrText>
        </w:r>
        <w:r w:rsidRPr="00011C49">
          <w:rPr>
            <w:rStyle w:val="Hyperlink"/>
            <w:noProof/>
          </w:rPr>
          <w:fldChar w:fldCharType="separate"/>
        </w:r>
        <w:r w:rsidRPr="00011C49">
          <w:rPr>
            <w:rStyle w:val="Hyperlink"/>
            <w:noProof/>
          </w:rPr>
          <w:t>X.4.1.1 Pre-Population</w:t>
        </w:r>
        <w:r>
          <w:rPr>
            <w:noProof/>
            <w:webHidden/>
          </w:rPr>
          <w:tab/>
        </w:r>
        <w:r>
          <w:rPr>
            <w:noProof/>
            <w:webHidden/>
          </w:rPr>
          <w:fldChar w:fldCharType="begin"/>
        </w:r>
        <w:r>
          <w:rPr>
            <w:noProof/>
            <w:webHidden/>
          </w:rPr>
          <w:instrText xml:space="preserve"> PAGEREF _Toc384977666 \h </w:instrText>
        </w:r>
      </w:ins>
      <w:r>
        <w:rPr>
          <w:noProof/>
          <w:webHidden/>
        </w:rPr>
      </w:r>
      <w:r>
        <w:rPr>
          <w:noProof/>
          <w:webHidden/>
        </w:rPr>
        <w:fldChar w:fldCharType="separate"/>
      </w:r>
      <w:ins w:id="84" w:author="Vijay Shah" w:date="2014-04-11T11:05:00Z">
        <w:r>
          <w:rPr>
            <w:noProof/>
            <w:webHidden/>
          </w:rPr>
          <w:t>18</w:t>
        </w:r>
        <w:r>
          <w:rPr>
            <w:noProof/>
            <w:webHidden/>
          </w:rPr>
          <w:fldChar w:fldCharType="end"/>
        </w:r>
        <w:r w:rsidRPr="00011C49">
          <w:rPr>
            <w:rStyle w:val="Hyperlink"/>
            <w:noProof/>
          </w:rPr>
          <w:fldChar w:fldCharType="end"/>
        </w:r>
      </w:ins>
    </w:p>
    <w:p w:rsidR="004676CD" w:rsidRDefault="004676CD">
      <w:pPr>
        <w:pStyle w:val="TOC4"/>
        <w:rPr>
          <w:ins w:id="85" w:author="Vijay Shah" w:date="2014-04-11T11:05:00Z"/>
          <w:rFonts w:asciiTheme="minorHAnsi" w:eastAsiaTheme="minorEastAsia" w:hAnsiTheme="minorHAnsi" w:cstheme="minorBidi"/>
          <w:noProof/>
          <w:sz w:val="22"/>
          <w:szCs w:val="22"/>
        </w:rPr>
      </w:pPr>
      <w:ins w:id="8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"_Toc384977667"</w:instrText>
        </w:r>
        <w:r w:rsidRPr="00011C49">
          <w:rPr>
            <w:rStyle w:val="Hyperlink"/>
            <w:noProof/>
          </w:rPr>
          <w:instrText xml:space="preserve"> </w:instrText>
        </w:r>
        <w:r w:rsidRPr="00011C49">
          <w:rPr>
            <w:rStyle w:val="Hyperlink"/>
            <w:noProof/>
          </w:rPr>
          <w:fldChar w:fldCharType="separate"/>
        </w:r>
        <w:r w:rsidRPr="00011C49">
          <w:rPr>
            <w:rStyle w:val="Hyperlink"/>
            <w:noProof/>
          </w:rPr>
          <w:t>X.4.1.2 Auto-Population</w:t>
        </w:r>
        <w:r>
          <w:rPr>
            <w:noProof/>
            <w:webHidden/>
          </w:rPr>
          <w:tab/>
        </w:r>
        <w:r>
          <w:rPr>
            <w:noProof/>
            <w:webHidden/>
          </w:rPr>
          <w:fldChar w:fldCharType="begin"/>
        </w:r>
        <w:r>
          <w:rPr>
            <w:noProof/>
            <w:webHidden/>
          </w:rPr>
          <w:instrText xml:space="preserve"> PAGEREF _Toc384977667 \h </w:instrText>
        </w:r>
      </w:ins>
      <w:r>
        <w:rPr>
          <w:noProof/>
          <w:webHidden/>
        </w:rPr>
      </w:r>
      <w:r>
        <w:rPr>
          <w:noProof/>
          <w:webHidden/>
        </w:rPr>
        <w:fldChar w:fldCharType="separate"/>
      </w:r>
      <w:ins w:id="87" w:author="Vijay Shah" w:date="2014-04-11T11:05:00Z">
        <w:r>
          <w:rPr>
            <w:noProof/>
            <w:webHidden/>
          </w:rPr>
          <w:t>18</w:t>
        </w:r>
        <w:r>
          <w:rPr>
            <w:noProof/>
            <w:webHidden/>
          </w:rPr>
          <w:fldChar w:fldCharType="end"/>
        </w:r>
        <w:r w:rsidRPr="00011C49">
          <w:rPr>
            <w:rStyle w:val="Hyperlink"/>
            <w:noProof/>
          </w:rPr>
          <w:fldChar w:fldCharType="end"/>
        </w:r>
      </w:ins>
    </w:p>
    <w:p w:rsidR="004676CD" w:rsidRDefault="004676CD">
      <w:pPr>
        <w:pStyle w:val="TOC2"/>
        <w:rPr>
          <w:ins w:id="88" w:author="Vijay Shah" w:date="2014-04-11T11:05:00Z"/>
          <w:rFonts w:asciiTheme="minorHAnsi" w:eastAsiaTheme="minorEastAsia" w:hAnsiTheme="minorHAnsi" w:cstheme="minorBidi"/>
          <w:noProof/>
          <w:sz w:val="22"/>
          <w:szCs w:val="22"/>
        </w:rPr>
      </w:pPr>
      <w:ins w:id="8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"_Toc384977668"</w:instrText>
        </w:r>
        <w:r w:rsidRPr="00011C49">
          <w:rPr>
            <w:rStyle w:val="Hyperlink"/>
            <w:noProof/>
          </w:rPr>
          <w:instrText xml:space="preserve"> </w:instrText>
        </w:r>
        <w:r w:rsidRPr="00011C49">
          <w:rPr>
            <w:rStyle w:val="Hyperlink"/>
            <w:noProof/>
          </w:rPr>
          <w:fldChar w:fldCharType="separate"/>
        </w:r>
        <w:r w:rsidRPr="00011C49">
          <w:rPr>
            <w:rStyle w:val="Hyperlink"/>
            <w:noProof/>
          </w:rPr>
          <w:t>X.4.2 Use Cases</w:t>
        </w:r>
        <w:r>
          <w:rPr>
            <w:noProof/>
            <w:webHidden/>
          </w:rPr>
          <w:tab/>
        </w:r>
        <w:r>
          <w:rPr>
            <w:noProof/>
            <w:webHidden/>
          </w:rPr>
          <w:fldChar w:fldCharType="begin"/>
        </w:r>
        <w:r>
          <w:rPr>
            <w:noProof/>
            <w:webHidden/>
          </w:rPr>
          <w:instrText xml:space="preserve"> PAGEREF _Toc384977668 \h </w:instrText>
        </w:r>
      </w:ins>
      <w:r>
        <w:rPr>
          <w:noProof/>
          <w:webHidden/>
        </w:rPr>
      </w:r>
      <w:r>
        <w:rPr>
          <w:noProof/>
          <w:webHidden/>
        </w:rPr>
        <w:fldChar w:fldCharType="separate"/>
      </w:r>
      <w:ins w:id="90" w:author="Vijay Shah" w:date="2014-04-11T11:05:00Z">
        <w:r>
          <w:rPr>
            <w:noProof/>
            <w:webHidden/>
          </w:rPr>
          <w:t>19</w:t>
        </w:r>
        <w:r>
          <w:rPr>
            <w:noProof/>
            <w:webHidden/>
          </w:rPr>
          <w:fldChar w:fldCharType="end"/>
        </w:r>
        <w:r w:rsidRPr="00011C49">
          <w:rPr>
            <w:rStyle w:val="Hyperlink"/>
            <w:noProof/>
          </w:rPr>
          <w:fldChar w:fldCharType="end"/>
        </w:r>
      </w:ins>
    </w:p>
    <w:p w:rsidR="004676CD" w:rsidRDefault="004676CD">
      <w:pPr>
        <w:pStyle w:val="TOC4"/>
        <w:rPr>
          <w:ins w:id="91" w:author="Vijay Shah" w:date="2014-04-11T11:05:00Z"/>
          <w:rFonts w:asciiTheme="minorHAnsi" w:eastAsiaTheme="minorEastAsia" w:hAnsiTheme="minorHAnsi" w:cstheme="minorBidi"/>
          <w:noProof/>
          <w:sz w:val="22"/>
          <w:szCs w:val="22"/>
        </w:rPr>
      </w:pPr>
      <w:ins w:id="9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"_Toc384977669"</w:instrText>
        </w:r>
        <w:r w:rsidRPr="00011C49">
          <w:rPr>
            <w:rStyle w:val="Hyperlink"/>
            <w:noProof/>
          </w:rPr>
          <w:instrText xml:space="preserve"> </w:instrText>
        </w:r>
        <w:r w:rsidRPr="00011C49">
          <w:rPr>
            <w:rStyle w:val="Hyperlink"/>
            <w:noProof/>
          </w:rPr>
          <w:fldChar w:fldCharType="separate"/>
        </w:r>
        <w:r w:rsidRPr="00011C49">
          <w:rPr>
            <w:rStyle w:val="Hyperlink"/>
            <w:noProof/>
          </w:rPr>
          <w:t>X.4.2.1 Use Case #1: General</w:t>
        </w:r>
        <w:r>
          <w:rPr>
            <w:noProof/>
            <w:webHidden/>
          </w:rPr>
          <w:tab/>
        </w:r>
        <w:r>
          <w:rPr>
            <w:noProof/>
            <w:webHidden/>
          </w:rPr>
          <w:fldChar w:fldCharType="begin"/>
        </w:r>
        <w:r>
          <w:rPr>
            <w:noProof/>
            <w:webHidden/>
          </w:rPr>
          <w:instrText xml:space="preserve"> PAGEREF _Toc384977669 \h </w:instrText>
        </w:r>
      </w:ins>
      <w:r>
        <w:rPr>
          <w:noProof/>
          <w:webHidden/>
        </w:rPr>
      </w:r>
      <w:r>
        <w:rPr>
          <w:noProof/>
          <w:webHidden/>
        </w:rPr>
        <w:fldChar w:fldCharType="separate"/>
      </w:r>
      <w:ins w:id="93" w:author="Vijay Shah" w:date="2014-04-11T11:05:00Z">
        <w:r>
          <w:rPr>
            <w:noProof/>
            <w:webHidden/>
          </w:rPr>
          <w:t>19</w:t>
        </w:r>
        <w:r>
          <w:rPr>
            <w:noProof/>
            <w:webHidden/>
          </w:rPr>
          <w:fldChar w:fldCharType="end"/>
        </w:r>
        <w:r w:rsidRPr="00011C49">
          <w:rPr>
            <w:rStyle w:val="Hyperlink"/>
            <w:noProof/>
          </w:rPr>
          <w:fldChar w:fldCharType="end"/>
        </w:r>
      </w:ins>
    </w:p>
    <w:p w:rsidR="004676CD" w:rsidRDefault="004676CD">
      <w:pPr>
        <w:pStyle w:val="TOC5"/>
        <w:rPr>
          <w:ins w:id="94" w:author="Vijay Shah" w:date="2014-04-11T11:05:00Z"/>
          <w:rFonts w:asciiTheme="minorHAnsi" w:eastAsiaTheme="minorEastAsia" w:hAnsiTheme="minorHAnsi" w:cstheme="minorBidi"/>
          <w:noProof/>
          <w:sz w:val="22"/>
          <w:szCs w:val="22"/>
        </w:rPr>
      </w:pPr>
      <w:ins w:id="9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"_Toc384977670"</w:instrText>
        </w:r>
        <w:r w:rsidRPr="00011C49">
          <w:rPr>
            <w:rStyle w:val="Hyperlink"/>
            <w:noProof/>
          </w:rPr>
          <w:instrText xml:space="preserve"> </w:instrText>
        </w:r>
        <w:r w:rsidRPr="00011C49">
          <w:rPr>
            <w:rStyle w:val="Hyperlink"/>
            <w:noProof/>
          </w:rPr>
          <w:fldChar w:fldCharType="separate"/>
        </w:r>
        <w:r w:rsidRPr="00011C49">
          <w:rPr>
            <w:rStyle w:val="Hyperlink"/>
            <w:noProof/>
          </w:rPr>
          <w:t>X.4.2.1.1 General Use Case Description</w:t>
        </w:r>
        <w:r>
          <w:rPr>
            <w:noProof/>
            <w:webHidden/>
          </w:rPr>
          <w:tab/>
        </w:r>
        <w:r>
          <w:rPr>
            <w:noProof/>
            <w:webHidden/>
          </w:rPr>
          <w:fldChar w:fldCharType="begin"/>
        </w:r>
        <w:r>
          <w:rPr>
            <w:noProof/>
            <w:webHidden/>
          </w:rPr>
          <w:instrText xml:space="preserve"> PAGEREF _Toc384977670 \h </w:instrText>
        </w:r>
      </w:ins>
      <w:r>
        <w:rPr>
          <w:noProof/>
          <w:webHidden/>
        </w:rPr>
      </w:r>
      <w:r>
        <w:rPr>
          <w:noProof/>
          <w:webHidden/>
        </w:rPr>
        <w:fldChar w:fldCharType="separate"/>
      </w:r>
      <w:ins w:id="96" w:author="Vijay Shah" w:date="2014-04-11T11:05:00Z">
        <w:r>
          <w:rPr>
            <w:noProof/>
            <w:webHidden/>
          </w:rPr>
          <w:t>19</w:t>
        </w:r>
        <w:r>
          <w:rPr>
            <w:noProof/>
            <w:webHidden/>
          </w:rPr>
          <w:fldChar w:fldCharType="end"/>
        </w:r>
        <w:r w:rsidRPr="00011C49">
          <w:rPr>
            <w:rStyle w:val="Hyperlink"/>
            <w:noProof/>
          </w:rPr>
          <w:fldChar w:fldCharType="end"/>
        </w:r>
      </w:ins>
    </w:p>
    <w:p w:rsidR="004676CD" w:rsidRDefault="004676CD">
      <w:pPr>
        <w:pStyle w:val="TOC5"/>
        <w:rPr>
          <w:ins w:id="97" w:author="Vijay Shah" w:date="2014-04-11T11:05:00Z"/>
          <w:rFonts w:asciiTheme="minorHAnsi" w:eastAsiaTheme="minorEastAsia" w:hAnsiTheme="minorHAnsi" w:cstheme="minorBidi"/>
          <w:noProof/>
          <w:sz w:val="22"/>
          <w:szCs w:val="22"/>
        </w:rPr>
      </w:pPr>
      <w:ins w:id="9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"_Toc384977671"</w:instrText>
        </w:r>
        <w:r w:rsidRPr="00011C49">
          <w:rPr>
            <w:rStyle w:val="Hyperlink"/>
            <w:noProof/>
          </w:rPr>
          <w:instrText xml:space="preserve"> </w:instrText>
        </w:r>
        <w:r w:rsidRPr="00011C49">
          <w:rPr>
            <w:rStyle w:val="Hyperlink"/>
            <w:noProof/>
          </w:rPr>
          <w:fldChar w:fldCharType="separate"/>
        </w:r>
        <w:r w:rsidRPr="00011C49">
          <w:rPr>
            <w:rStyle w:val="Hyperlink"/>
            <w:noProof/>
          </w:rPr>
          <w:t>X.4.2.1.2 General Process Flow</w:t>
        </w:r>
        <w:r>
          <w:rPr>
            <w:noProof/>
            <w:webHidden/>
          </w:rPr>
          <w:tab/>
        </w:r>
        <w:r>
          <w:rPr>
            <w:noProof/>
            <w:webHidden/>
          </w:rPr>
          <w:fldChar w:fldCharType="begin"/>
        </w:r>
        <w:r>
          <w:rPr>
            <w:noProof/>
            <w:webHidden/>
          </w:rPr>
          <w:instrText xml:space="preserve"> PAGEREF _Toc384977671 \h </w:instrText>
        </w:r>
      </w:ins>
      <w:r>
        <w:rPr>
          <w:noProof/>
          <w:webHidden/>
        </w:rPr>
      </w:r>
      <w:r>
        <w:rPr>
          <w:noProof/>
          <w:webHidden/>
        </w:rPr>
        <w:fldChar w:fldCharType="separate"/>
      </w:r>
      <w:ins w:id="99" w:author="Vijay Shah" w:date="2014-04-11T11:05:00Z">
        <w:r>
          <w:rPr>
            <w:noProof/>
            <w:webHidden/>
          </w:rPr>
          <w:t>20</w:t>
        </w:r>
        <w:r>
          <w:rPr>
            <w:noProof/>
            <w:webHidden/>
          </w:rPr>
          <w:fldChar w:fldCharType="end"/>
        </w:r>
        <w:r w:rsidRPr="00011C49">
          <w:rPr>
            <w:rStyle w:val="Hyperlink"/>
            <w:noProof/>
          </w:rPr>
          <w:fldChar w:fldCharType="end"/>
        </w:r>
      </w:ins>
    </w:p>
    <w:p w:rsidR="004676CD" w:rsidRDefault="004676CD">
      <w:pPr>
        <w:pStyle w:val="TOC4"/>
        <w:rPr>
          <w:ins w:id="100" w:author="Vijay Shah" w:date="2014-04-11T11:05:00Z"/>
          <w:rFonts w:asciiTheme="minorHAnsi" w:eastAsiaTheme="minorEastAsia" w:hAnsiTheme="minorHAnsi" w:cstheme="minorBidi"/>
          <w:noProof/>
          <w:sz w:val="22"/>
          <w:szCs w:val="22"/>
        </w:rPr>
      </w:pPr>
      <w:ins w:id="10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"_Toc384977672"</w:instrText>
        </w:r>
        <w:r w:rsidRPr="00011C49">
          <w:rPr>
            <w:rStyle w:val="Hyperlink"/>
            <w:noProof/>
          </w:rPr>
          <w:instrText xml:space="preserve"> </w:instrText>
        </w:r>
        <w:r w:rsidRPr="00011C49">
          <w:rPr>
            <w:rStyle w:val="Hyperlink"/>
            <w:noProof/>
          </w:rPr>
          <w:fldChar w:fldCharType="separate"/>
        </w:r>
        <w:r w:rsidRPr="00011C49">
          <w:rPr>
            <w:rStyle w:val="Hyperlink"/>
            <w:noProof/>
          </w:rPr>
          <w:t>X.4.2.2 Use Case #2: Retrieve form using a URI</w:t>
        </w:r>
        <w:r>
          <w:rPr>
            <w:noProof/>
            <w:webHidden/>
          </w:rPr>
          <w:tab/>
        </w:r>
        <w:r>
          <w:rPr>
            <w:noProof/>
            <w:webHidden/>
          </w:rPr>
          <w:fldChar w:fldCharType="begin"/>
        </w:r>
        <w:r>
          <w:rPr>
            <w:noProof/>
            <w:webHidden/>
          </w:rPr>
          <w:instrText xml:space="preserve"> PAGEREF _Toc384977672 \h </w:instrText>
        </w:r>
      </w:ins>
      <w:r>
        <w:rPr>
          <w:noProof/>
          <w:webHidden/>
        </w:rPr>
      </w:r>
      <w:r>
        <w:rPr>
          <w:noProof/>
          <w:webHidden/>
        </w:rPr>
        <w:fldChar w:fldCharType="separate"/>
      </w:r>
      <w:ins w:id="102" w:author="Vijay Shah" w:date="2014-04-11T11:05:00Z">
        <w:r>
          <w:rPr>
            <w:noProof/>
            <w:webHidden/>
          </w:rPr>
          <w:t>21</w:t>
        </w:r>
        <w:r>
          <w:rPr>
            <w:noProof/>
            <w:webHidden/>
          </w:rPr>
          <w:fldChar w:fldCharType="end"/>
        </w:r>
        <w:r w:rsidRPr="00011C49">
          <w:rPr>
            <w:rStyle w:val="Hyperlink"/>
            <w:noProof/>
          </w:rPr>
          <w:fldChar w:fldCharType="end"/>
        </w:r>
      </w:ins>
    </w:p>
    <w:p w:rsidR="004676CD" w:rsidRDefault="004676CD">
      <w:pPr>
        <w:pStyle w:val="TOC5"/>
        <w:rPr>
          <w:ins w:id="103" w:author="Vijay Shah" w:date="2014-04-11T11:05:00Z"/>
          <w:rFonts w:asciiTheme="minorHAnsi" w:eastAsiaTheme="minorEastAsia" w:hAnsiTheme="minorHAnsi" w:cstheme="minorBidi"/>
          <w:noProof/>
          <w:sz w:val="22"/>
          <w:szCs w:val="22"/>
        </w:rPr>
      </w:pPr>
      <w:ins w:id="10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"_Toc384977673"</w:instrText>
        </w:r>
        <w:r w:rsidRPr="00011C49">
          <w:rPr>
            <w:rStyle w:val="Hyperlink"/>
            <w:noProof/>
          </w:rPr>
          <w:instrText xml:space="preserve"> </w:instrText>
        </w:r>
        <w:r w:rsidRPr="00011C49">
          <w:rPr>
            <w:rStyle w:val="Hyperlink"/>
            <w:noProof/>
          </w:rPr>
          <w:fldChar w:fldCharType="separate"/>
        </w:r>
        <w:r w:rsidRPr="00011C49">
          <w:rPr>
            <w:rStyle w:val="Hyperlink"/>
            <w:noProof/>
          </w:rPr>
          <w:t>X.4.2.2.1 Retrieve form using a URI Use Case Description</w:t>
        </w:r>
        <w:r>
          <w:rPr>
            <w:noProof/>
            <w:webHidden/>
          </w:rPr>
          <w:tab/>
        </w:r>
        <w:r>
          <w:rPr>
            <w:noProof/>
            <w:webHidden/>
          </w:rPr>
          <w:fldChar w:fldCharType="begin"/>
        </w:r>
        <w:r>
          <w:rPr>
            <w:noProof/>
            <w:webHidden/>
          </w:rPr>
          <w:instrText xml:space="preserve"> PAGEREF _Toc384977673 \h </w:instrText>
        </w:r>
      </w:ins>
      <w:r>
        <w:rPr>
          <w:noProof/>
          <w:webHidden/>
        </w:rPr>
      </w:r>
      <w:r>
        <w:rPr>
          <w:noProof/>
          <w:webHidden/>
        </w:rPr>
        <w:fldChar w:fldCharType="separate"/>
      </w:r>
      <w:ins w:id="105" w:author="Vijay Shah" w:date="2014-04-11T11:05:00Z">
        <w:r>
          <w:rPr>
            <w:noProof/>
            <w:webHidden/>
          </w:rPr>
          <w:t>21</w:t>
        </w:r>
        <w:r>
          <w:rPr>
            <w:noProof/>
            <w:webHidden/>
          </w:rPr>
          <w:fldChar w:fldCharType="end"/>
        </w:r>
        <w:r w:rsidRPr="00011C49">
          <w:rPr>
            <w:rStyle w:val="Hyperlink"/>
            <w:noProof/>
          </w:rPr>
          <w:fldChar w:fldCharType="end"/>
        </w:r>
      </w:ins>
    </w:p>
    <w:p w:rsidR="004676CD" w:rsidRDefault="004676CD">
      <w:pPr>
        <w:pStyle w:val="TOC5"/>
        <w:rPr>
          <w:ins w:id="106" w:author="Vijay Shah" w:date="2014-04-11T11:05:00Z"/>
          <w:rFonts w:asciiTheme="minorHAnsi" w:eastAsiaTheme="minorEastAsia" w:hAnsiTheme="minorHAnsi" w:cstheme="minorBidi"/>
          <w:noProof/>
          <w:sz w:val="22"/>
          <w:szCs w:val="22"/>
        </w:rPr>
      </w:pPr>
      <w:ins w:id="10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"_Toc384977674"</w:instrText>
        </w:r>
        <w:r w:rsidRPr="00011C49">
          <w:rPr>
            <w:rStyle w:val="Hyperlink"/>
            <w:noProof/>
          </w:rPr>
          <w:instrText xml:space="preserve"> </w:instrText>
        </w:r>
        <w:r w:rsidRPr="00011C49">
          <w:rPr>
            <w:rStyle w:val="Hyperlink"/>
            <w:noProof/>
          </w:rPr>
          <w:fldChar w:fldCharType="separate"/>
        </w:r>
        <w:r w:rsidRPr="00011C49">
          <w:rPr>
            <w:rStyle w:val="Hyperlink"/>
            <w:noProof/>
          </w:rPr>
          <w:t>X.4.2.2.2 Retrieve form using URI Process Flow</w:t>
        </w:r>
        <w:r>
          <w:rPr>
            <w:noProof/>
            <w:webHidden/>
          </w:rPr>
          <w:tab/>
        </w:r>
        <w:r>
          <w:rPr>
            <w:noProof/>
            <w:webHidden/>
          </w:rPr>
          <w:fldChar w:fldCharType="begin"/>
        </w:r>
        <w:r>
          <w:rPr>
            <w:noProof/>
            <w:webHidden/>
          </w:rPr>
          <w:instrText xml:space="preserve"> PAGEREF _Toc384977674 \h </w:instrText>
        </w:r>
      </w:ins>
      <w:r>
        <w:rPr>
          <w:noProof/>
          <w:webHidden/>
        </w:rPr>
      </w:r>
      <w:r>
        <w:rPr>
          <w:noProof/>
          <w:webHidden/>
        </w:rPr>
        <w:fldChar w:fldCharType="separate"/>
      </w:r>
      <w:ins w:id="108" w:author="Vijay Shah" w:date="2014-04-11T11:05:00Z">
        <w:r>
          <w:rPr>
            <w:noProof/>
            <w:webHidden/>
          </w:rPr>
          <w:t>22</w:t>
        </w:r>
        <w:r>
          <w:rPr>
            <w:noProof/>
            <w:webHidden/>
          </w:rPr>
          <w:fldChar w:fldCharType="end"/>
        </w:r>
        <w:r w:rsidRPr="00011C49">
          <w:rPr>
            <w:rStyle w:val="Hyperlink"/>
            <w:noProof/>
          </w:rPr>
          <w:fldChar w:fldCharType="end"/>
        </w:r>
      </w:ins>
    </w:p>
    <w:p w:rsidR="004676CD" w:rsidRDefault="004676CD">
      <w:pPr>
        <w:pStyle w:val="TOC4"/>
        <w:rPr>
          <w:ins w:id="109" w:author="Vijay Shah" w:date="2014-04-11T11:05:00Z"/>
          <w:rFonts w:asciiTheme="minorHAnsi" w:eastAsiaTheme="minorEastAsia" w:hAnsiTheme="minorHAnsi" w:cstheme="minorBidi"/>
          <w:noProof/>
          <w:sz w:val="22"/>
          <w:szCs w:val="22"/>
        </w:rPr>
      </w:pPr>
      <w:ins w:id="11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"_Toc384977675"</w:instrText>
        </w:r>
        <w:r w:rsidRPr="00011C49">
          <w:rPr>
            <w:rStyle w:val="Hyperlink"/>
            <w:noProof/>
          </w:rPr>
          <w:instrText xml:space="preserve"> </w:instrText>
        </w:r>
        <w:r w:rsidRPr="00011C49">
          <w:rPr>
            <w:rStyle w:val="Hyperlink"/>
            <w:noProof/>
          </w:rPr>
          <w:fldChar w:fldCharType="separate"/>
        </w:r>
        <w:r w:rsidRPr="00011C49">
          <w:rPr>
            <w:rStyle w:val="Hyperlink"/>
            <w:noProof/>
          </w:rPr>
          <w:t>X.4.2.3 Use Case #3: Capture and Submit Pre-Authorization</w:t>
        </w:r>
        <w:r>
          <w:rPr>
            <w:noProof/>
            <w:webHidden/>
          </w:rPr>
          <w:tab/>
        </w:r>
        <w:r>
          <w:rPr>
            <w:noProof/>
            <w:webHidden/>
          </w:rPr>
          <w:fldChar w:fldCharType="begin"/>
        </w:r>
        <w:r>
          <w:rPr>
            <w:noProof/>
            <w:webHidden/>
          </w:rPr>
          <w:instrText xml:space="preserve"> PAGEREF _Toc384977675 \h </w:instrText>
        </w:r>
      </w:ins>
      <w:r>
        <w:rPr>
          <w:noProof/>
          <w:webHidden/>
        </w:rPr>
      </w:r>
      <w:r>
        <w:rPr>
          <w:noProof/>
          <w:webHidden/>
        </w:rPr>
        <w:fldChar w:fldCharType="separate"/>
      </w:r>
      <w:ins w:id="111" w:author="Vijay Shah" w:date="2014-04-11T11:05:00Z">
        <w:r>
          <w:rPr>
            <w:noProof/>
            <w:webHidden/>
          </w:rPr>
          <w:t>23</w:t>
        </w:r>
        <w:r>
          <w:rPr>
            <w:noProof/>
            <w:webHidden/>
          </w:rPr>
          <w:fldChar w:fldCharType="end"/>
        </w:r>
        <w:r w:rsidRPr="00011C49">
          <w:rPr>
            <w:rStyle w:val="Hyperlink"/>
            <w:noProof/>
          </w:rPr>
          <w:fldChar w:fldCharType="end"/>
        </w:r>
      </w:ins>
    </w:p>
    <w:p w:rsidR="004676CD" w:rsidRDefault="004676CD">
      <w:pPr>
        <w:pStyle w:val="TOC5"/>
        <w:rPr>
          <w:ins w:id="112" w:author="Vijay Shah" w:date="2014-04-11T11:05:00Z"/>
          <w:rFonts w:asciiTheme="minorHAnsi" w:eastAsiaTheme="minorEastAsia" w:hAnsiTheme="minorHAnsi" w:cstheme="minorBidi"/>
          <w:noProof/>
          <w:sz w:val="22"/>
          <w:szCs w:val="22"/>
        </w:rPr>
      </w:pPr>
      <w:ins w:id="11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"_Toc384977676"</w:instrText>
        </w:r>
        <w:r w:rsidRPr="00011C49">
          <w:rPr>
            <w:rStyle w:val="Hyperlink"/>
            <w:noProof/>
          </w:rPr>
          <w:instrText xml:space="preserve"> </w:instrText>
        </w:r>
        <w:r w:rsidRPr="00011C49">
          <w:rPr>
            <w:rStyle w:val="Hyperlink"/>
            <w:noProof/>
          </w:rPr>
          <w:fldChar w:fldCharType="separate"/>
        </w:r>
        <w:r w:rsidRPr="00011C49">
          <w:rPr>
            <w:rStyle w:val="Hyperlink"/>
            <w:noProof/>
          </w:rPr>
          <w:t>X.4.2.3.2 Capture and Submit Pre-Authorization Process Flow</w:t>
        </w:r>
        <w:r>
          <w:rPr>
            <w:noProof/>
            <w:webHidden/>
          </w:rPr>
          <w:tab/>
        </w:r>
        <w:r>
          <w:rPr>
            <w:noProof/>
            <w:webHidden/>
          </w:rPr>
          <w:fldChar w:fldCharType="begin"/>
        </w:r>
        <w:r>
          <w:rPr>
            <w:noProof/>
            <w:webHidden/>
          </w:rPr>
          <w:instrText xml:space="preserve"> PAGEREF _Toc384977676 \h </w:instrText>
        </w:r>
      </w:ins>
      <w:r>
        <w:rPr>
          <w:noProof/>
          <w:webHidden/>
        </w:rPr>
      </w:r>
      <w:r>
        <w:rPr>
          <w:noProof/>
          <w:webHidden/>
        </w:rPr>
        <w:fldChar w:fldCharType="separate"/>
      </w:r>
      <w:ins w:id="114" w:author="Vijay Shah" w:date="2014-04-11T11:05:00Z">
        <w:r>
          <w:rPr>
            <w:noProof/>
            <w:webHidden/>
          </w:rPr>
          <w:t>24</w:t>
        </w:r>
        <w:r>
          <w:rPr>
            <w:noProof/>
            <w:webHidden/>
          </w:rPr>
          <w:fldChar w:fldCharType="end"/>
        </w:r>
        <w:r w:rsidRPr="00011C49">
          <w:rPr>
            <w:rStyle w:val="Hyperlink"/>
            <w:noProof/>
          </w:rPr>
          <w:fldChar w:fldCharType="end"/>
        </w:r>
      </w:ins>
    </w:p>
    <w:p w:rsidR="004676CD" w:rsidRDefault="004676CD">
      <w:pPr>
        <w:pStyle w:val="TOC2"/>
        <w:rPr>
          <w:ins w:id="115" w:author="Vijay Shah" w:date="2014-04-11T11:05:00Z"/>
          <w:rFonts w:asciiTheme="minorHAnsi" w:eastAsiaTheme="minorEastAsia" w:hAnsiTheme="minorHAnsi" w:cstheme="minorBidi"/>
          <w:noProof/>
          <w:sz w:val="22"/>
          <w:szCs w:val="22"/>
        </w:rPr>
      </w:pPr>
      <w:ins w:id="11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"_Toc384977677"</w:instrText>
        </w:r>
        <w:r w:rsidRPr="00011C49">
          <w:rPr>
            <w:rStyle w:val="Hyperlink"/>
            <w:noProof/>
          </w:rPr>
          <w:instrText xml:space="preserve"> </w:instrText>
        </w:r>
        <w:r w:rsidRPr="00011C49">
          <w:rPr>
            <w:rStyle w:val="Hyperlink"/>
            <w:noProof/>
          </w:rPr>
          <w:fldChar w:fldCharType="separate"/>
        </w:r>
        <w:r w:rsidRPr="00011C49">
          <w:rPr>
            <w:rStyle w:val="Hyperlink"/>
            <w:noProof/>
          </w:rPr>
          <w:t>X.5 SDC Security Considerations</w:t>
        </w:r>
        <w:r>
          <w:rPr>
            <w:noProof/>
            <w:webHidden/>
          </w:rPr>
          <w:tab/>
        </w:r>
        <w:r>
          <w:rPr>
            <w:noProof/>
            <w:webHidden/>
          </w:rPr>
          <w:fldChar w:fldCharType="begin"/>
        </w:r>
        <w:r>
          <w:rPr>
            <w:noProof/>
            <w:webHidden/>
          </w:rPr>
          <w:instrText xml:space="preserve"> PAGEREF _Toc384977677 \h </w:instrText>
        </w:r>
      </w:ins>
      <w:r>
        <w:rPr>
          <w:noProof/>
          <w:webHidden/>
        </w:rPr>
      </w:r>
      <w:r>
        <w:rPr>
          <w:noProof/>
          <w:webHidden/>
        </w:rPr>
        <w:fldChar w:fldCharType="separate"/>
      </w:r>
      <w:ins w:id="117" w:author="Vijay Shah" w:date="2014-04-11T11:05:00Z">
        <w:r>
          <w:rPr>
            <w:noProof/>
            <w:webHidden/>
          </w:rPr>
          <w:t>25</w:t>
        </w:r>
        <w:r>
          <w:rPr>
            <w:noProof/>
            <w:webHidden/>
          </w:rPr>
          <w:fldChar w:fldCharType="end"/>
        </w:r>
        <w:r w:rsidRPr="00011C49">
          <w:rPr>
            <w:rStyle w:val="Hyperlink"/>
            <w:noProof/>
          </w:rPr>
          <w:fldChar w:fldCharType="end"/>
        </w:r>
      </w:ins>
    </w:p>
    <w:p w:rsidR="004676CD" w:rsidRDefault="004676CD">
      <w:pPr>
        <w:pStyle w:val="TOC2"/>
        <w:rPr>
          <w:ins w:id="118" w:author="Vijay Shah" w:date="2014-04-11T11:05:00Z"/>
          <w:rFonts w:asciiTheme="minorHAnsi" w:eastAsiaTheme="minorEastAsia" w:hAnsiTheme="minorHAnsi" w:cstheme="minorBidi"/>
          <w:noProof/>
          <w:sz w:val="22"/>
          <w:szCs w:val="22"/>
        </w:rPr>
      </w:pPr>
      <w:ins w:id="11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"_Toc384977678"</w:instrText>
        </w:r>
        <w:r w:rsidRPr="00011C49">
          <w:rPr>
            <w:rStyle w:val="Hyperlink"/>
            <w:noProof/>
          </w:rPr>
          <w:instrText xml:space="preserve"> </w:instrText>
        </w:r>
        <w:r w:rsidRPr="00011C49">
          <w:rPr>
            <w:rStyle w:val="Hyperlink"/>
            <w:noProof/>
          </w:rPr>
          <w:fldChar w:fldCharType="separate"/>
        </w:r>
        <w:r w:rsidRPr="00011C49">
          <w:rPr>
            <w:rStyle w:val="Hyperlink"/>
            <w:noProof/>
          </w:rPr>
          <w:t>X.6 SDC Cross Profile Considerations</w:t>
        </w:r>
        <w:r>
          <w:rPr>
            <w:noProof/>
            <w:webHidden/>
          </w:rPr>
          <w:tab/>
        </w:r>
        <w:r>
          <w:rPr>
            <w:noProof/>
            <w:webHidden/>
          </w:rPr>
          <w:fldChar w:fldCharType="begin"/>
        </w:r>
        <w:r>
          <w:rPr>
            <w:noProof/>
            <w:webHidden/>
          </w:rPr>
          <w:instrText xml:space="preserve"> PAGEREF _Toc384977678 \h </w:instrText>
        </w:r>
      </w:ins>
      <w:r>
        <w:rPr>
          <w:noProof/>
          <w:webHidden/>
        </w:rPr>
      </w:r>
      <w:r>
        <w:rPr>
          <w:noProof/>
          <w:webHidden/>
        </w:rPr>
        <w:fldChar w:fldCharType="separate"/>
      </w:r>
      <w:ins w:id="120" w:author="Vijay Shah" w:date="2014-04-11T11:05:00Z">
        <w:r>
          <w:rPr>
            <w:noProof/>
            <w:webHidden/>
          </w:rPr>
          <w:t>26</w:t>
        </w:r>
        <w:r>
          <w:rPr>
            <w:noProof/>
            <w:webHidden/>
          </w:rPr>
          <w:fldChar w:fldCharType="end"/>
        </w:r>
        <w:r w:rsidRPr="00011C49">
          <w:rPr>
            <w:rStyle w:val="Hyperlink"/>
            <w:noProof/>
          </w:rPr>
          <w:fldChar w:fldCharType="end"/>
        </w:r>
      </w:ins>
    </w:p>
    <w:p w:rsidR="004676CD" w:rsidRDefault="004676CD">
      <w:pPr>
        <w:pStyle w:val="TOC1"/>
        <w:rPr>
          <w:ins w:id="121" w:author="Vijay Shah" w:date="2014-04-11T11:05:00Z"/>
          <w:rFonts w:asciiTheme="minorHAnsi" w:eastAsiaTheme="minorEastAsia" w:hAnsiTheme="minorHAnsi" w:cstheme="minorBidi"/>
          <w:noProof/>
          <w:sz w:val="22"/>
          <w:szCs w:val="22"/>
        </w:rPr>
      </w:pPr>
      <w:ins w:id="12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"_Toc384977679"</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Appendices</w:t>
        </w:r>
        <w:r>
          <w:rPr>
            <w:noProof/>
            <w:webHidden/>
          </w:rPr>
          <w:tab/>
        </w:r>
        <w:r>
          <w:rPr>
            <w:noProof/>
            <w:webHidden/>
          </w:rPr>
          <w:fldChar w:fldCharType="begin"/>
        </w:r>
        <w:r>
          <w:rPr>
            <w:noProof/>
            <w:webHidden/>
          </w:rPr>
          <w:instrText xml:space="preserve"> PAGEREF _Toc384977679 \h </w:instrText>
        </w:r>
      </w:ins>
      <w:r>
        <w:rPr>
          <w:noProof/>
          <w:webHidden/>
        </w:rPr>
      </w:r>
      <w:r>
        <w:rPr>
          <w:noProof/>
          <w:webHidden/>
        </w:rPr>
        <w:fldChar w:fldCharType="separate"/>
      </w:r>
      <w:ins w:id="123" w:author="Vijay Shah" w:date="2014-04-11T11:05:00Z">
        <w:r>
          <w:rPr>
            <w:noProof/>
            <w:webHidden/>
          </w:rPr>
          <w:t>27</w:t>
        </w:r>
        <w:r>
          <w:rPr>
            <w:noProof/>
            <w:webHidden/>
          </w:rPr>
          <w:fldChar w:fldCharType="end"/>
        </w:r>
        <w:r w:rsidRPr="00011C49">
          <w:rPr>
            <w:rStyle w:val="Hyperlink"/>
            <w:noProof/>
          </w:rPr>
          <w:fldChar w:fldCharType="end"/>
        </w:r>
      </w:ins>
    </w:p>
    <w:p w:rsidR="004676CD" w:rsidRDefault="004676CD">
      <w:pPr>
        <w:pStyle w:val="TOC1"/>
        <w:rPr>
          <w:ins w:id="124" w:author="Vijay Shah" w:date="2014-04-11T11:05:00Z"/>
          <w:rFonts w:asciiTheme="minorHAnsi" w:eastAsiaTheme="minorEastAsia" w:hAnsiTheme="minorHAnsi" w:cstheme="minorBidi"/>
          <w:noProof/>
          <w:sz w:val="22"/>
          <w:szCs w:val="22"/>
        </w:rPr>
      </w:pPr>
      <w:ins w:id="12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"_Toc384977680"</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A – &lt;Appendix A Title&gt;</w:t>
        </w:r>
        <w:r>
          <w:rPr>
            <w:noProof/>
            <w:webHidden/>
          </w:rPr>
          <w:tab/>
        </w:r>
        <w:r>
          <w:rPr>
            <w:noProof/>
            <w:webHidden/>
          </w:rPr>
          <w:fldChar w:fldCharType="begin"/>
        </w:r>
        <w:r>
          <w:rPr>
            <w:noProof/>
            <w:webHidden/>
          </w:rPr>
          <w:instrText xml:space="preserve"> PAGEREF _Toc384977680 \h </w:instrText>
        </w:r>
      </w:ins>
      <w:r>
        <w:rPr>
          <w:noProof/>
          <w:webHidden/>
        </w:rPr>
      </w:r>
      <w:r>
        <w:rPr>
          <w:noProof/>
          <w:webHidden/>
        </w:rPr>
        <w:fldChar w:fldCharType="separate"/>
      </w:r>
      <w:ins w:id="126" w:author="Vijay Shah" w:date="2014-04-11T11:05:00Z">
        <w:r>
          <w:rPr>
            <w:noProof/>
            <w:webHidden/>
          </w:rPr>
          <w:t>27</w:t>
        </w:r>
        <w:r>
          <w:rPr>
            <w:noProof/>
            <w:webHidden/>
          </w:rPr>
          <w:fldChar w:fldCharType="end"/>
        </w:r>
        <w:r w:rsidRPr="00011C49">
          <w:rPr>
            <w:rStyle w:val="Hyperlink"/>
            <w:noProof/>
          </w:rPr>
          <w:fldChar w:fldCharType="end"/>
        </w:r>
      </w:ins>
    </w:p>
    <w:p w:rsidR="004676CD" w:rsidRDefault="004676CD">
      <w:pPr>
        <w:pStyle w:val="TOC2"/>
        <w:tabs>
          <w:tab w:val="left" w:pos="1152"/>
        </w:tabs>
        <w:rPr>
          <w:ins w:id="127" w:author="Vijay Shah" w:date="2014-04-11T11:05:00Z"/>
          <w:rFonts w:asciiTheme="minorHAnsi" w:eastAsiaTheme="minorEastAsia" w:hAnsiTheme="minorHAnsi" w:cstheme="minorBidi"/>
          <w:noProof/>
          <w:sz w:val="22"/>
          <w:szCs w:val="22"/>
        </w:rPr>
      </w:pPr>
      <w:ins w:id="12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"_Toc384977681"</w:instrText>
        </w:r>
        <w:r w:rsidRPr="00011C49">
          <w:rPr>
            <w:rStyle w:val="Hyperlink"/>
            <w:noProof/>
          </w:rPr>
          <w:instrText xml:space="preserve"> </w:instrText>
        </w:r>
        <w:r w:rsidRPr="00011C49">
          <w:rPr>
            <w:rStyle w:val="Hyperlink"/>
            <w:noProof/>
          </w:rPr>
          <w:fldChar w:fldCharType="separate"/>
        </w:r>
        <w:r w:rsidRPr="00011C49">
          <w:rPr>
            <w:rStyle w:val="Hyperlink"/>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011C49">
          <w:rPr>
            <w:rStyle w:val="Hyperlink"/>
            <w:bCs/>
            <w:noProof/>
          </w:rPr>
          <w:t>&lt;Add Title&gt;</w:t>
        </w:r>
        <w:r>
          <w:rPr>
            <w:noProof/>
            <w:webHidden/>
          </w:rPr>
          <w:tab/>
        </w:r>
        <w:r>
          <w:rPr>
            <w:noProof/>
            <w:webHidden/>
          </w:rPr>
          <w:fldChar w:fldCharType="begin"/>
        </w:r>
        <w:r>
          <w:rPr>
            <w:noProof/>
            <w:webHidden/>
          </w:rPr>
          <w:instrText xml:space="preserve"> PAGEREF _Toc384977681 \h </w:instrText>
        </w:r>
      </w:ins>
      <w:r>
        <w:rPr>
          <w:noProof/>
          <w:webHidden/>
        </w:rPr>
      </w:r>
      <w:r>
        <w:rPr>
          <w:noProof/>
          <w:webHidden/>
        </w:rPr>
        <w:fldChar w:fldCharType="separate"/>
      </w:r>
      <w:ins w:id="129" w:author="Vijay Shah" w:date="2014-04-11T11:05:00Z">
        <w:r>
          <w:rPr>
            <w:noProof/>
            <w:webHidden/>
          </w:rPr>
          <w:t>27</w:t>
        </w:r>
        <w:r>
          <w:rPr>
            <w:noProof/>
            <w:webHidden/>
          </w:rPr>
          <w:fldChar w:fldCharType="end"/>
        </w:r>
        <w:r w:rsidRPr="00011C49">
          <w:rPr>
            <w:rStyle w:val="Hyperlink"/>
            <w:noProof/>
          </w:rPr>
          <w:fldChar w:fldCharType="end"/>
        </w:r>
      </w:ins>
    </w:p>
    <w:p w:rsidR="004676CD" w:rsidRDefault="004676CD">
      <w:pPr>
        <w:pStyle w:val="TOC1"/>
        <w:rPr>
          <w:ins w:id="130" w:author="Vijay Shah" w:date="2014-04-11T11:05:00Z"/>
          <w:rFonts w:asciiTheme="minorHAnsi" w:eastAsiaTheme="minorEastAsia" w:hAnsiTheme="minorHAnsi" w:cstheme="minorBidi"/>
          <w:noProof/>
          <w:sz w:val="22"/>
          <w:szCs w:val="22"/>
        </w:rPr>
      </w:pPr>
      <w:ins w:id="13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"_Toc384977682"</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B – &lt;Appendix B Title&gt;</w:t>
        </w:r>
        <w:r>
          <w:rPr>
            <w:noProof/>
            <w:webHidden/>
          </w:rPr>
          <w:tab/>
        </w:r>
        <w:r>
          <w:rPr>
            <w:noProof/>
            <w:webHidden/>
          </w:rPr>
          <w:fldChar w:fldCharType="begin"/>
        </w:r>
        <w:r>
          <w:rPr>
            <w:noProof/>
            <w:webHidden/>
          </w:rPr>
          <w:instrText xml:space="preserve"> PAGEREF _Toc384977682 \h </w:instrText>
        </w:r>
      </w:ins>
      <w:r>
        <w:rPr>
          <w:noProof/>
          <w:webHidden/>
        </w:rPr>
      </w:r>
      <w:r>
        <w:rPr>
          <w:noProof/>
          <w:webHidden/>
        </w:rPr>
        <w:fldChar w:fldCharType="separate"/>
      </w:r>
      <w:ins w:id="132" w:author="Vijay Shah" w:date="2014-04-11T11:05:00Z">
        <w:r>
          <w:rPr>
            <w:noProof/>
            <w:webHidden/>
          </w:rPr>
          <w:t>27</w:t>
        </w:r>
        <w:r>
          <w:rPr>
            <w:noProof/>
            <w:webHidden/>
          </w:rPr>
          <w:fldChar w:fldCharType="end"/>
        </w:r>
        <w:r w:rsidRPr="00011C49">
          <w:rPr>
            <w:rStyle w:val="Hyperlink"/>
            <w:noProof/>
          </w:rPr>
          <w:fldChar w:fldCharType="end"/>
        </w:r>
      </w:ins>
    </w:p>
    <w:p w:rsidR="004676CD" w:rsidRDefault="004676CD">
      <w:pPr>
        <w:pStyle w:val="TOC2"/>
        <w:tabs>
          <w:tab w:val="left" w:pos="1152"/>
        </w:tabs>
        <w:rPr>
          <w:ins w:id="133" w:author="Vijay Shah" w:date="2014-04-11T11:05:00Z"/>
          <w:rFonts w:asciiTheme="minorHAnsi" w:eastAsiaTheme="minorEastAsia" w:hAnsiTheme="minorHAnsi" w:cstheme="minorBidi"/>
          <w:noProof/>
          <w:sz w:val="22"/>
          <w:szCs w:val="22"/>
        </w:rPr>
      </w:pPr>
      <w:ins w:id="13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"_Toc384977683"</w:instrText>
        </w:r>
        <w:r w:rsidRPr="00011C49">
          <w:rPr>
            <w:rStyle w:val="Hyperlink"/>
            <w:noProof/>
          </w:rPr>
          <w:instrText xml:space="preserve"> </w:instrText>
        </w:r>
        <w:r w:rsidRPr="00011C49">
          <w:rPr>
            <w:rStyle w:val="Hyperlink"/>
            <w:noProof/>
          </w:rPr>
          <w:fldChar w:fldCharType="separate"/>
        </w:r>
        <w:r w:rsidRPr="00011C49">
          <w:rPr>
            <w:rStyle w:val="Hyperlink"/>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011C49">
          <w:rPr>
            <w:rStyle w:val="Hyperlink"/>
            <w:bCs/>
            <w:noProof/>
          </w:rPr>
          <w:t>&lt;Add Title&gt;</w:t>
        </w:r>
        <w:r>
          <w:rPr>
            <w:noProof/>
            <w:webHidden/>
          </w:rPr>
          <w:tab/>
        </w:r>
        <w:r>
          <w:rPr>
            <w:noProof/>
            <w:webHidden/>
          </w:rPr>
          <w:fldChar w:fldCharType="begin"/>
        </w:r>
        <w:r>
          <w:rPr>
            <w:noProof/>
            <w:webHidden/>
          </w:rPr>
          <w:instrText xml:space="preserve"> PAGEREF _Toc384977683 \h </w:instrText>
        </w:r>
      </w:ins>
      <w:r>
        <w:rPr>
          <w:noProof/>
          <w:webHidden/>
        </w:rPr>
      </w:r>
      <w:r>
        <w:rPr>
          <w:noProof/>
          <w:webHidden/>
        </w:rPr>
        <w:fldChar w:fldCharType="separate"/>
      </w:r>
      <w:ins w:id="135" w:author="Vijay Shah" w:date="2014-04-11T11:05:00Z">
        <w:r>
          <w:rPr>
            <w:noProof/>
            <w:webHidden/>
          </w:rPr>
          <w:t>27</w:t>
        </w:r>
        <w:r>
          <w:rPr>
            <w:noProof/>
            <w:webHidden/>
          </w:rPr>
          <w:fldChar w:fldCharType="end"/>
        </w:r>
        <w:r w:rsidRPr="00011C49">
          <w:rPr>
            <w:rStyle w:val="Hyperlink"/>
            <w:noProof/>
          </w:rPr>
          <w:fldChar w:fldCharType="end"/>
        </w:r>
      </w:ins>
    </w:p>
    <w:p w:rsidR="004676CD" w:rsidRDefault="004676CD">
      <w:pPr>
        <w:pStyle w:val="TOC1"/>
        <w:rPr>
          <w:ins w:id="136" w:author="Vijay Shah" w:date="2014-04-11T11:05:00Z"/>
          <w:rFonts w:asciiTheme="minorHAnsi" w:eastAsiaTheme="minorEastAsia" w:hAnsiTheme="minorHAnsi" w:cstheme="minorBidi"/>
          <w:noProof/>
          <w:sz w:val="22"/>
          <w:szCs w:val="22"/>
        </w:rPr>
      </w:pPr>
      <w:ins w:id="13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"_Toc384977684"</w:instrText>
        </w:r>
        <w:r w:rsidRPr="00011C49">
          <w:rPr>
            <w:rStyle w:val="Hyperlink"/>
            <w:noProof/>
          </w:rPr>
          <w:instrText xml:space="preserve"> </w:instrText>
        </w:r>
        <w:r w:rsidRPr="00011C49">
          <w:rPr>
            <w:rStyle w:val="Hyperlink"/>
            <w:noProof/>
          </w:rPr>
          <w:fldChar w:fldCharType="separate"/>
        </w:r>
        <w:r w:rsidRPr="00011C49">
          <w:rPr>
            <w:rStyle w:val="Hyperlink"/>
            <w:noProof/>
          </w:rPr>
          <w:t>Volume 2 – Transactions</w:t>
        </w:r>
        <w:r>
          <w:rPr>
            <w:noProof/>
            <w:webHidden/>
          </w:rPr>
          <w:tab/>
        </w:r>
        <w:r>
          <w:rPr>
            <w:noProof/>
            <w:webHidden/>
          </w:rPr>
          <w:fldChar w:fldCharType="begin"/>
        </w:r>
        <w:r>
          <w:rPr>
            <w:noProof/>
            <w:webHidden/>
          </w:rPr>
          <w:instrText xml:space="preserve"> PAGEREF _Toc384977684 \h </w:instrText>
        </w:r>
      </w:ins>
      <w:r>
        <w:rPr>
          <w:noProof/>
          <w:webHidden/>
        </w:rPr>
      </w:r>
      <w:r>
        <w:rPr>
          <w:noProof/>
          <w:webHidden/>
        </w:rPr>
        <w:fldChar w:fldCharType="separate"/>
      </w:r>
      <w:ins w:id="138" w:author="Vijay Shah" w:date="2014-04-11T11:05:00Z">
        <w:r>
          <w:rPr>
            <w:noProof/>
            <w:webHidden/>
          </w:rPr>
          <w:t>28</w:t>
        </w:r>
        <w:r>
          <w:rPr>
            <w:noProof/>
            <w:webHidden/>
          </w:rPr>
          <w:fldChar w:fldCharType="end"/>
        </w:r>
        <w:r w:rsidRPr="00011C49">
          <w:rPr>
            <w:rStyle w:val="Hyperlink"/>
            <w:noProof/>
          </w:rPr>
          <w:fldChar w:fldCharType="end"/>
        </w:r>
      </w:ins>
    </w:p>
    <w:p w:rsidR="004676CD" w:rsidRDefault="004676CD">
      <w:pPr>
        <w:pStyle w:val="TOC2"/>
        <w:rPr>
          <w:ins w:id="139" w:author="Vijay Shah" w:date="2014-04-11T11:05:00Z"/>
          <w:rFonts w:asciiTheme="minorHAnsi" w:eastAsiaTheme="minorEastAsia" w:hAnsiTheme="minorHAnsi" w:cstheme="minorBidi"/>
          <w:noProof/>
          <w:sz w:val="22"/>
          <w:szCs w:val="22"/>
        </w:rPr>
      </w:pPr>
      <w:ins w:id="14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"_Toc384977685"</w:instrText>
        </w:r>
        <w:r w:rsidRPr="00011C49">
          <w:rPr>
            <w:rStyle w:val="Hyperlink"/>
            <w:noProof/>
          </w:rPr>
          <w:instrText xml:space="preserve"> </w:instrText>
        </w:r>
        <w:r w:rsidRPr="00011C49">
          <w:rPr>
            <w:rStyle w:val="Hyperlink"/>
            <w:noProof/>
          </w:rPr>
          <w:fldChar w:fldCharType="separate"/>
        </w:r>
        <w:r w:rsidRPr="00011C49">
          <w:rPr>
            <w:rStyle w:val="Hyperlink"/>
            <w:noProof/>
          </w:rPr>
          <w:t>3.Y &lt;Transaction Name [Domain Acronym-#]&gt;</w:t>
        </w:r>
        <w:r>
          <w:rPr>
            <w:noProof/>
            <w:webHidden/>
          </w:rPr>
          <w:tab/>
        </w:r>
        <w:r>
          <w:rPr>
            <w:noProof/>
            <w:webHidden/>
          </w:rPr>
          <w:fldChar w:fldCharType="begin"/>
        </w:r>
        <w:r>
          <w:rPr>
            <w:noProof/>
            <w:webHidden/>
          </w:rPr>
          <w:instrText xml:space="preserve"> PAGEREF _Toc384977685 \h </w:instrText>
        </w:r>
      </w:ins>
      <w:r>
        <w:rPr>
          <w:noProof/>
          <w:webHidden/>
        </w:rPr>
      </w:r>
      <w:r>
        <w:rPr>
          <w:noProof/>
          <w:webHidden/>
        </w:rPr>
        <w:fldChar w:fldCharType="separate"/>
      </w:r>
      <w:ins w:id="141" w:author="Vijay Shah" w:date="2014-04-11T11:05:00Z">
        <w:r>
          <w:rPr>
            <w:noProof/>
            <w:webHidden/>
          </w:rPr>
          <w:t>28</w:t>
        </w:r>
        <w:r>
          <w:rPr>
            <w:noProof/>
            <w:webHidden/>
          </w:rPr>
          <w:fldChar w:fldCharType="end"/>
        </w:r>
        <w:r w:rsidRPr="00011C49">
          <w:rPr>
            <w:rStyle w:val="Hyperlink"/>
            <w:noProof/>
          </w:rPr>
          <w:fldChar w:fldCharType="end"/>
        </w:r>
      </w:ins>
    </w:p>
    <w:p w:rsidR="004676CD" w:rsidRDefault="004676CD">
      <w:pPr>
        <w:pStyle w:val="TOC1"/>
        <w:rPr>
          <w:ins w:id="142" w:author="Vijay Shah" w:date="2014-04-11T11:05:00Z"/>
          <w:rFonts w:asciiTheme="minorHAnsi" w:eastAsiaTheme="minorEastAsia" w:hAnsiTheme="minorHAnsi" w:cstheme="minorBidi"/>
          <w:noProof/>
          <w:sz w:val="22"/>
          <w:szCs w:val="22"/>
        </w:rPr>
      </w:pPr>
      <w:ins w:id="14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"_Toc384977686"</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Appendices</w:t>
        </w:r>
        <w:r>
          <w:rPr>
            <w:noProof/>
            <w:webHidden/>
          </w:rPr>
          <w:tab/>
        </w:r>
        <w:r>
          <w:rPr>
            <w:noProof/>
            <w:webHidden/>
          </w:rPr>
          <w:fldChar w:fldCharType="begin"/>
        </w:r>
        <w:r>
          <w:rPr>
            <w:noProof/>
            <w:webHidden/>
          </w:rPr>
          <w:instrText xml:space="preserve"> PAGEREF _Toc384977686 \h </w:instrText>
        </w:r>
      </w:ins>
      <w:r>
        <w:rPr>
          <w:noProof/>
          <w:webHidden/>
        </w:rPr>
      </w:r>
      <w:r>
        <w:rPr>
          <w:noProof/>
          <w:webHidden/>
        </w:rPr>
        <w:fldChar w:fldCharType="separate"/>
      </w:r>
      <w:ins w:id="144" w:author="Vijay Shah" w:date="2014-04-11T11:05:00Z">
        <w:r>
          <w:rPr>
            <w:noProof/>
            <w:webHidden/>
          </w:rPr>
          <w:t>29</w:t>
        </w:r>
        <w:r>
          <w:rPr>
            <w:noProof/>
            <w:webHidden/>
          </w:rPr>
          <w:fldChar w:fldCharType="end"/>
        </w:r>
        <w:r w:rsidRPr="00011C49">
          <w:rPr>
            <w:rStyle w:val="Hyperlink"/>
            <w:noProof/>
          </w:rPr>
          <w:fldChar w:fldCharType="end"/>
        </w:r>
      </w:ins>
    </w:p>
    <w:p w:rsidR="004676CD" w:rsidRDefault="004676CD">
      <w:pPr>
        <w:pStyle w:val="TOC1"/>
        <w:rPr>
          <w:ins w:id="145" w:author="Vijay Shah" w:date="2014-04-11T11:05:00Z"/>
          <w:rFonts w:asciiTheme="minorHAnsi" w:eastAsiaTheme="minorEastAsia" w:hAnsiTheme="minorHAnsi" w:cstheme="minorBidi"/>
          <w:noProof/>
          <w:sz w:val="22"/>
          <w:szCs w:val="22"/>
        </w:rPr>
      </w:pPr>
      <w:ins w:id="14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"_Toc384977687"</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A – &lt;Appendix A Title&gt;</w:t>
        </w:r>
        <w:r>
          <w:rPr>
            <w:noProof/>
            <w:webHidden/>
          </w:rPr>
          <w:tab/>
        </w:r>
        <w:r>
          <w:rPr>
            <w:noProof/>
            <w:webHidden/>
          </w:rPr>
          <w:fldChar w:fldCharType="begin"/>
        </w:r>
        <w:r>
          <w:rPr>
            <w:noProof/>
            <w:webHidden/>
          </w:rPr>
          <w:instrText xml:space="preserve"> PAGEREF _Toc384977687 \h </w:instrText>
        </w:r>
      </w:ins>
      <w:r>
        <w:rPr>
          <w:noProof/>
          <w:webHidden/>
        </w:rPr>
      </w:r>
      <w:r>
        <w:rPr>
          <w:noProof/>
          <w:webHidden/>
        </w:rPr>
        <w:fldChar w:fldCharType="separate"/>
      </w:r>
      <w:ins w:id="147" w:author="Vijay Shah" w:date="2014-04-11T11:05:00Z">
        <w:r>
          <w:rPr>
            <w:noProof/>
            <w:webHidden/>
          </w:rPr>
          <w:t>29</w:t>
        </w:r>
        <w:r>
          <w:rPr>
            <w:noProof/>
            <w:webHidden/>
          </w:rPr>
          <w:fldChar w:fldCharType="end"/>
        </w:r>
        <w:r w:rsidRPr="00011C49">
          <w:rPr>
            <w:rStyle w:val="Hyperlink"/>
            <w:noProof/>
          </w:rPr>
          <w:fldChar w:fldCharType="end"/>
        </w:r>
      </w:ins>
    </w:p>
    <w:p w:rsidR="004676CD" w:rsidRDefault="004676CD">
      <w:pPr>
        <w:pStyle w:val="TOC2"/>
        <w:tabs>
          <w:tab w:val="left" w:pos="1152"/>
        </w:tabs>
        <w:rPr>
          <w:ins w:id="148" w:author="Vijay Shah" w:date="2014-04-11T11:05:00Z"/>
          <w:rFonts w:asciiTheme="minorHAnsi" w:eastAsiaTheme="minorEastAsia" w:hAnsiTheme="minorHAnsi" w:cstheme="minorBidi"/>
          <w:noProof/>
          <w:sz w:val="22"/>
          <w:szCs w:val="22"/>
        </w:rPr>
      </w:pPr>
      <w:ins w:id="14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"_Toc384977688"</w:instrText>
        </w:r>
        <w:r w:rsidRPr="00011C49">
          <w:rPr>
            <w:rStyle w:val="Hyperlink"/>
            <w:noProof/>
          </w:rPr>
          <w:instrText xml:space="preserve"> </w:instrText>
        </w:r>
        <w:r w:rsidRPr="00011C49">
          <w:rPr>
            <w:rStyle w:val="Hyperlink"/>
            <w:noProof/>
          </w:rPr>
          <w:fldChar w:fldCharType="separate"/>
        </w:r>
        <w:r w:rsidRPr="00011C49">
          <w:rPr>
            <w:rStyle w:val="Hyperlink"/>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rPr>
          <w:tab/>
        </w:r>
        <w:r w:rsidRPr="00011C49">
          <w:rPr>
            <w:rStyle w:val="Hyperlink"/>
            <w:bCs/>
            <w:noProof/>
          </w:rPr>
          <w:t>&lt;Add Title&gt;</w:t>
        </w:r>
        <w:r>
          <w:rPr>
            <w:noProof/>
            <w:webHidden/>
          </w:rPr>
          <w:tab/>
        </w:r>
        <w:r>
          <w:rPr>
            <w:noProof/>
            <w:webHidden/>
          </w:rPr>
          <w:fldChar w:fldCharType="begin"/>
        </w:r>
        <w:r>
          <w:rPr>
            <w:noProof/>
            <w:webHidden/>
          </w:rPr>
          <w:instrText xml:space="preserve"> PAGEREF _Toc384977688 \h </w:instrText>
        </w:r>
      </w:ins>
      <w:r>
        <w:rPr>
          <w:noProof/>
          <w:webHidden/>
        </w:rPr>
      </w:r>
      <w:r>
        <w:rPr>
          <w:noProof/>
          <w:webHidden/>
        </w:rPr>
        <w:fldChar w:fldCharType="separate"/>
      </w:r>
      <w:ins w:id="150" w:author="Vijay Shah" w:date="2014-04-11T11:05:00Z">
        <w:r>
          <w:rPr>
            <w:noProof/>
            <w:webHidden/>
          </w:rPr>
          <w:t>29</w:t>
        </w:r>
        <w:r>
          <w:rPr>
            <w:noProof/>
            <w:webHidden/>
          </w:rPr>
          <w:fldChar w:fldCharType="end"/>
        </w:r>
        <w:r w:rsidRPr="00011C49">
          <w:rPr>
            <w:rStyle w:val="Hyperlink"/>
            <w:noProof/>
          </w:rPr>
          <w:fldChar w:fldCharType="end"/>
        </w:r>
      </w:ins>
    </w:p>
    <w:p w:rsidR="004676CD" w:rsidRDefault="004676CD">
      <w:pPr>
        <w:pStyle w:val="TOC1"/>
        <w:rPr>
          <w:ins w:id="151" w:author="Vijay Shah" w:date="2014-04-11T11:05:00Z"/>
          <w:rFonts w:asciiTheme="minorHAnsi" w:eastAsiaTheme="minorEastAsia" w:hAnsiTheme="minorHAnsi" w:cstheme="minorBidi"/>
          <w:noProof/>
          <w:sz w:val="22"/>
          <w:szCs w:val="22"/>
        </w:rPr>
      </w:pPr>
      <w:ins w:id="15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"_Toc384977689"</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B – &lt;Appendix B Title&gt;</w:t>
        </w:r>
        <w:r>
          <w:rPr>
            <w:noProof/>
            <w:webHidden/>
          </w:rPr>
          <w:tab/>
        </w:r>
        <w:r>
          <w:rPr>
            <w:noProof/>
            <w:webHidden/>
          </w:rPr>
          <w:fldChar w:fldCharType="begin"/>
        </w:r>
        <w:r>
          <w:rPr>
            <w:noProof/>
            <w:webHidden/>
          </w:rPr>
          <w:instrText xml:space="preserve"> PAGEREF _Toc384977689 \h </w:instrText>
        </w:r>
      </w:ins>
      <w:r>
        <w:rPr>
          <w:noProof/>
          <w:webHidden/>
        </w:rPr>
      </w:r>
      <w:r>
        <w:rPr>
          <w:noProof/>
          <w:webHidden/>
        </w:rPr>
        <w:fldChar w:fldCharType="separate"/>
      </w:r>
      <w:ins w:id="153" w:author="Vijay Shah" w:date="2014-04-11T11:05:00Z">
        <w:r>
          <w:rPr>
            <w:noProof/>
            <w:webHidden/>
          </w:rPr>
          <w:t>29</w:t>
        </w:r>
        <w:r>
          <w:rPr>
            <w:noProof/>
            <w:webHidden/>
          </w:rPr>
          <w:fldChar w:fldCharType="end"/>
        </w:r>
        <w:r w:rsidRPr="00011C49">
          <w:rPr>
            <w:rStyle w:val="Hyperlink"/>
            <w:noProof/>
          </w:rPr>
          <w:fldChar w:fldCharType="end"/>
        </w:r>
      </w:ins>
    </w:p>
    <w:p w:rsidR="004676CD" w:rsidRDefault="004676CD">
      <w:pPr>
        <w:pStyle w:val="TOC2"/>
        <w:tabs>
          <w:tab w:val="left" w:pos="1152"/>
        </w:tabs>
        <w:rPr>
          <w:ins w:id="154" w:author="Vijay Shah" w:date="2014-04-11T11:05:00Z"/>
          <w:rFonts w:asciiTheme="minorHAnsi" w:eastAsiaTheme="minorEastAsia" w:hAnsiTheme="minorHAnsi" w:cstheme="minorBidi"/>
          <w:noProof/>
          <w:sz w:val="22"/>
          <w:szCs w:val="22"/>
        </w:rPr>
      </w:pPr>
      <w:ins w:id="15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"_Toc384977690"</w:instrText>
        </w:r>
        <w:r w:rsidRPr="00011C49">
          <w:rPr>
            <w:rStyle w:val="Hyperlink"/>
            <w:noProof/>
          </w:rPr>
          <w:instrText xml:space="preserve"> </w:instrText>
        </w:r>
        <w:r w:rsidRPr="00011C49">
          <w:rPr>
            <w:rStyle w:val="Hyperlink"/>
            <w:noProof/>
          </w:rPr>
          <w:fldChar w:fldCharType="separate"/>
        </w:r>
        <w:r w:rsidRPr="00011C49">
          <w:rPr>
            <w:rStyle w:val="Hyperlink"/>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011C49">
          <w:rPr>
            <w:rStyle w:val="Hyperlink"/>
            <w:bCs/>
            <w:noProof/>
          </w:rPr>
          <w:t>&lt;Add Title&gt;</w:t>
        </w:r>
        <w:r>
          <w:rPr>
            <w:noProof/>
            <w:webHidden/>
          </w:rPr>
          <w:tab/>
        </w:r>
        <w:r>
          <w:rPr>
            <w:noProof/>
            <w:webHidden/>
          </w:rPr>
          <w:fldChar w:fldCharType="begin"/>
        </w:r>
        <w:r>
          <w:rPr>
            <w:noProof/>
            <w:webHidden/>
          </w:rPr>
          <w:instrText xml:space="preserve"> PAGEREF _Toc384977690 \h </w:instrText>
        </w:r>
      </w:ins>
      <w:r>
        <w:rPr>
          <w:noProof/>
          <w:webHidden/>
        </w:rPr>
      </w:r>
      <w:r>
        <w:rPr>
          <w:noProof/>
          <w:webHidden/>
        </w:rPr>
        <w:fldChar w:fldCharType="separate"/>
      </w:r>
      <w:ins w:id="156" w:author="Vijay Shah" w:date="2014-04-11T11:05:00Z">
        <w:r>
          <w:rPr>
            <w:noProof/>
            <w:webHidden/>
          </w:rPr>
          <w:t>29</w:t>
        </w:r>
        <w:r>
          <w:rPr>
            <w:noProof/>
            <w:webHidden/>
          </w:rPr>
          <w:fldChar w:fldCharType="end"/>
        </w:r>
        <w:r w:rsidRPr="00011C49">
          <w:rPr>
            <w:rStyle w:val="Hyperlink"/>
            <w:noProof/>
          </w:rPr>
          <w:fldChar w:fldCharType="end"/>
        </w:r>
      </w:ins>
    </w:p>
    <w:p w:rsidR="004676CD" w:rsidRDefault="004676CD">
      <w:pPr>
        <w:pStyle w:val="TOC1"/>
        <w:rPr>
          <w:ins w:id="157" w:author="Vijay Shah" w:date="2014-04-11T11:05:00Z"/>
          <w:rFonts w:asciiTheme="minorHAnsi" w:eastAsiaTheme="minorEastAsia" w:hAnsiTheme="minorHAnsi" w:cstheme="minorBidi"/>
          <w:noProof/>
          <w:sz w:val="22"/>
          <w:szCs w:val="22"/>
        </w:rPr>
      </w:pPr>
      <w:ins w:id="15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"_Toc384977691"</w:instrText>
        </w:r>
        <w:r w:rsidRPr="00011C49">
          <w:rPr>
            <w:rStyle w:val="Hyperlink"/>
            <w:noProof/>
          </w:rPr>
          <w:instrText xml:space="preserve"> </w:instrText>
        </w:r>
        <w:r w:rsidRPr="00011C49">
          <w:rPr>
            <w:rStyle w:val="Hyperlink"/>
            <w:noProof/>
          </w:rPr>
          <w:fldChar w:fldCharType="separate"/>
        </w:r>
        <w:r w:rsidRPr="00011C49">
          <w:rPr>
            <w:rStyle w:val="Hyperlink"/>
            <w:noProof/>
          </w:rPr>
          <w:t>Volume 2 Namespace Additions</w:t>
        </w:r>
        <w:r>
          <w:rPr>
            <w:noProof/>
            <w:webHidden/>
          </w:rPr>
          <w:tab/>
        </w:r>
        <w:r>
          <w:rPr>
            <w:noProof/>
            <w:webHidden/>
          </w:rPr>
          <w:fldChar w:fldCharType="begin"/>
        </w:r>
        <w:r>
          <w:rPr>
            <w:noProof/>
            <w:webHidden/>
          </w:rPr>
          <w:instrText xml:space="preserve"> PAGEREF _Toc384977691 \h </w:instrText>
        </w:r>
      </w:ins>
      <w:r>
        <w:rPr>
          <w:noProof/>
          <w:webHidden/>
        </w:rPr>
      </w:r>
      <w:r>
        <w:rPr>
          <w:noProof/>
          <w:webHidden/>
        </w:rPr>
        <w:fldChar w:fldCharType="separate"/>
      </w:r>
      <w:ins w:id="159" w:author="Vijay Shah" w:date="2014-04-11T11:05:00Z">
        <w:r>
          <w:rPr>
            <w:noProof/>
            <w:webHidden/>
          </w:rPr>
          <w:t>29</w:t>
        </w:r>
        <w:r>
          <w:rPr>
            <w:noProof/>
            <w:webHidden/>
          </w:rPr>
          <w:fldChar w:fldCharType="end"/>
        </w:r>
        <w:r w:rsidRPr="00011C49">
          <w:rPr>
            <w:rStyle w:val="Hyperlink"/>
            <w:noProof/>
          </w:rPr>
          <w:fldChar w:fldCharType="end"/>
        </w:r>
      </w:ins>
    </w:p>
    <w:p w:rsidR="004676CD" w:rsidRDefault="004676CD">
      <w:pPr>
        <w:pStyle w:val="TOC1"/>
        <w:rPr>
          <w:ins w:id="160" w:author="Vijay Shah" w:date="2014-04-11T11:05:00Z"/>
          <w:rFonts w:asciiTheme="minorHAnsi" w:eastAsiaTheme="minorEastAsia" w:hAnsiTheme="minorHAnsi" w:cstheme="minorBidi"/>
          <w:noProof/>
          <w:sz w:val="22"/>
          <w:szCs w:val="22"/>
        </w:rPr>
      </w:pPr>
      <w:ins w:id="16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"_Toc384977692"</w:instrText>
        </w:r>
        <w:r w:rsidRPr="00011C49">
          <w:rPr>
            <w:rStyle w:val="Hyperlink"/>
            <w:noProof/>
          </w:rPr>
          <w:instrText xml:space="preserve"> </w:instrText>
        </w:r>
        <w:r w:rsidRPr="00011C49">
          <w:rPr>
            <w:rStyle w:val="Hyperlink"/>
            <w:noProof/>
          </w:rPr>
          <w:fldChar w:fldCharType="separate"/>
        </w:r>
        <w:r w:rsidRPr="00011C49">
          <w:rPr>
            <w:rStyle w:val="Hyperlink"/>
            <w:noProof/>
          </w:rPr>
          <w:t>Volume 3 – Content Modules</w:t>
        </w:r>
        <w:r>
          <w:rPr>
            <w:noProof/>
            <w:webHidden/>
          </w:rPr>
          <w:tab/>
        </w:r>
        <w:r>
          <w:rPr>
            <w:noProof/>
            <w:webHidden/>
          </w:rPr>
          <w:fldChar w:fldCharType="begin"/>
        </w:r>
        <w:r>
          <w:rPr>
            <w:noProof/>
            <w:webHidden/>
          </w:rPr>
          <w:instrText xml:space="preserve"> PAGEREF _Toc384977692 \h </w:instrText>
        </w:r>
      </w:ins>
      <w:r>
        <w:rPr>
          <w:noProof/>
          <w:webHidden/>
        </w:rPr>
      </w:r>
      <w:r>
        <w:rPr>
          <w:noProof/>
          <w:webHidden/>
        </w:rPr>
        <w:fldChar w:fldCharType="separate"/>
      </w:r>
      <w:ins w:id="162" w:author="Vijay Shah" w:date="2014-04-11T11:05:00Z">
        <w:r>
          <w:rPr>
            <w:noProof/>
            <w:webHidden/>
          </w:rPr>
          <w:t>30</w:t>
        </w:r>
        <w:r>
          <w:rPr>
            <w:noProof/>
            <w:webHidden/>
          </w:rPr>
          <w:fldChar w:fldCharType="end"/>
        </w:r>
        <w:r w:rsidRPr="00011C49">
          <w:rPr>
            <w:rStyle w:val="Hyperlink"/>
            <w:noProof/>
          </w:rPr>
          <w:fldChar w:fldCharType="end"/>
        </w:r>
      </w:ins>
    </w:p>
    <w:p w:rsidR="004676CD" w:rsidRDefault="004676CD">
      <w:pPr>
        <w:pStyle w:val="TOC1"/>
        <w:rPr>
          <w:ins w:id="163" w:author="Vijay Shah" w:date="2014-04-11T11:05:00Z"/>
          <w:rFonts w:asciiTheme="minorHAnsi" w:eastAsiaTheme="minorEastAsia" w:hAnsiTheme="minorHAnsi" w:cstheme="minorBidi"/>
          <w:noProof/>
          <w:sz w:val="22"/>
          <w:szCs w:val="22"/>
        </w:rPr>
      </w:pPr>
      <w:ins w:id="16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"_Toc384977693"</w:instrText>
        </w:r>
        <w:r w:rsidRPr="00011C49">
          <w:rPr>
            <w:rStyle w:val="Hyperlink"/>
            <w:noProof/>
          </w:rPr>
          <w:instrText xml:space="preserve"> </w:instrText>
        </w:r>
        <w:r w:rsidRPr="00011C49">
          <w:rPr>
            <w:rStyle w:val="Hyperlink"/>
            <w:noProof/>
          </w:rPr>
          <w:fldChar w:fldCharType="separate"/>
        </w:r>
        <w:r w:rsidRPr="00011C49">
          <w:rPr>
            <w:rStyle w:val="Hyperlink"/>
            <w:noProof/>
          </w:rPr>
          <w:t>5. Namespaces and Vocabularies</w:t>
        </w:r>
        <w:r>
          <w:rPr>
            <w:noProof/>
            <w:webHidden/>
          </w:rPr>
          <w:tab/>
        </w:r>
        <w:r>
          <w:rPr>
            <w:noProof/>
            <w:webHidden/>
          </w:rPr>
          <w:fldChar w:fldCharType="begin"/>
        </w:r>
        <w:r>
          <w:rPr>
            <w:noProof/>
            <w:webHidden/>
          </w:rPr>
          <w:instrText xml:space="preserve"> PAGEREF _Toc384977693 \h </w:instrText>
        </w:r>
      </w:ins>
      <w:r>
        <w:rPr>
          <w:noProof/>
          <w:webHidden/>
        </w:rPr>
      </w:r>
      <w:r>
        <w:rPr>
          <w:noProof/>
          <w:webHidden/>
        </w:rPr>
        <w:fldChar w:fldCharType="separate"/>
      </w:r>
      <w:ins w:id="165" w:author="Vijay Shah" w:date="2014-04-11T11:05:00Z">
        <w:r>
          <w:rPr>
            <w:noProof/>
            <w:webHidden/>
          </w:rPr>
          <w:t>31</w:t>
        </w:r>
        <w:r>
          <w:rPr>
            <w:noProof/>
            <w:webHidden/>
          </w:rPr>
          <w:fldChar w:fldCharType="end"/>
        </w:r>
        <w:r w:rsidRPr="00011C49">
          <w:rPr>
            <w:rStyle w:val="Hyperlink"/>
            <w:noProof/>
          </w:rPr>
          <w:fldChar w:fldCharType="end"/>
        </w:r>
      </w:ins>
    </w:p>
    <w:p w:rsidR="004676CD" w:rsidRDefault="004676CD">
      <w:pPr>
        <w:pStyle w:val="TOC1"/>
        <w:rPr>
          <w:ins w:id="166" w:author="Vijay Shah" w:date="2014-04-11T11:05:00Z"/>
          <w:rFonts w:asciiTheme="minorHAnsi" w:eastAsiaTheme="minorEastAsia" w:hAnsiTheme="minorHAnsi" w:cstheme="minorBidi"/>
          <w:noProof/>
          <w:sz w:val="22"/>
          <w:szCs w:val="22"/>
        </w:rPr>
      </w:pPr>
      <w:ins w:id="16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"_Toc384977694"</w:instrText>
        </w:r>
        <w:r w:rsidRPr="00011C49">
          <w:rPr>
            <w:rStyle w:val="Hyperlink"/>
            <w:noProof/>
          </w:rPr>
          <w:instrText xml:space="preserve"> </w:instrText>
        </w:r>
        <w:r w:rsidRPr="00011C49">
          <w:rPr>
            <w:rStyle w:val="Hyperlink"/>
            <w:noProof/>
          </w:rPr>
          <w:fldChar w:fldCharType="separate"/>
        </w:r>
        <w:r w:rsidRPr="00011C49">
          <w:rPr>
            <w:rStyle w:val="Hyperlink"/>
            <w:noProof/>
          </w:rPr>
          <w:t>6. Content Modules</w:t>
        </w:r>
        <w:r>
          <w:rPr>
            <w:noProof/>
            <w:webHidden/>
          </w:rPr>
          <w:tab/>
        </w:r>
        <w:r>
          <w:rPr>
            <w:noProof/>
            <w:webHidden/>
          </w:rPr>
          <w:fldChar w:fldCharType="begin"/>
        </w:r>
        <w:r>
          <w:rPr>
            <w:noProof/>
            <w:webHidden/>
          </w:rPr>
          <w:instrText xml:space="preserve"> PAGEREF _Toc384977694 \h </w:instrText>
        </w:r>
      </w:ins>
      <w:r>
        <w:rPr>
          <w:noProof/>
          <w:webHidden/>
        </w:rPr>
      </w:r>
      <w:r>
        <w:rPr>
          <w:noProof/>
          <w:webHidden/>
        </w:rPr>
        <w:fldChar w:fldCharType="separate"/>
      </w:r>
      <w:ins w:id="168" w:author="Vijay Shah" w:date="2014-04-11T11:05:00Z">
        <w:r>
          <w:rPr>
            <w:noProof/>
            <w:webHidden/>
          </w:rPr>
          <w:t>37</w:t>
        </w:r>
        <w:r>
          <w:rPr>
            <w:noProof/>
            <w:webHidden/>
          </w:rPr>
          <w:fldChar w:fldCharType="end"/>
        </w:r>
        <w:r w:rsidRPr="00011C49">
          <w:rPr>
            <w:rStyle w:val="Hyperlink"/>
            <w:noProof/>
          </w:rPr>
          <w:fldChar w:fldCharType="end"/>
        </w:r>
      </w:ins>
    </w:p>
    <w:p w:rsidR="004676CD" w:rsidRDefault="004676CD">
      <w:pPr>
        <w:pStyle w:val="TOC2"/>
        <w:rPr>
          <w:ins w:id="169" w:author="Vijay Shah" w:date="2014-04-11T11:05:00Z"/>
          <w:rFonts w:asciiTheme="minorHAnsi" w:eastAsiaTheme="minorEastAsia" w:hAnsiTheme="minorHAnsi" w:cstheme="minorBidi"/>
          <w:noProof/>
          <w:sz w:val="22"/>
          <w:szCs w:val="22"/>
        </w:rPr>
      </w:pPr>
      <w:ins w:id="17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"_Toc384977695"</w:instrText>
        </w:r>
        <w:r w:rsidRPr="00011C49">
          <w:rPr>
            <w:rStyle w:val="Hyperlink"/>
            <w:noProof/>
          </w:rPr>
          <w:instrText xml:space="preserve"> </w:instrText>
        </w:r>
        <w:r w:rsidRPr="00011C49">
          <w:rPr>
            <w:rStyle w:val="Hyperlink"/>
            <w:noProof/>
          </w:rPr>
          <w:fldChar w:fldCharType="separate"/>
        </w:r>
        <w:r w:rsidRPr="00011C49">
          <w:rPr>
            <w:rStyle w:val="Hyperlink"/>
            <w:noProof/>
          </w:rPr>
          <w:t>6.3.1 CDA Document Content Modules</w:t>
        </w:r>
        <w:r>
          <w:rPr>
            <w:noProof/>
            <w:webHidden/>
          </w:rPr>
          <w:tab/>
        </w:r>
        <w:r>
          <w:rPr>
            <w:noProof/>
            <w:webHidden/>
          </w:rPr>
          <w:fldChar w:fldCharType="begin"/>
        </w:r>
        <w:r>
          <w:rPr>
            <w:noProof/>
            <w:webHidden/>
          </w:rPr>
          <w:instrText xml:space="preserve"> PAGEREF _Toc384977695 \h </w:instrText>
        </w:r>
      </w:ins>
      <w:r>
        <w:rPr>
          <w:noProof/>
          <w:webHidden/>
        </w:rPr>
      </w:r>
      <w:r>
        <w:rPr>
          <w:noProof/>
          <w:webHidden/>
        </w:rPr>
        <w:fldChar w:fldCharType="separate"/>
      </w:r>
      <w:ins w:id="171" w:author="Vijay Shah" w:date="2014-04-11T11:05:00Z">
        <w:r>
          <w:rPr>
            <w:noProof/>
            <w:webHidden/>
          </w:rPr>
          <w:t>37</w:t>
        </w:r>
        <w:r>
          <w:rPr>
            <w:noProof/>
            <w:webHidden/>
          </w:rPr>
          <w:fldChar w:fldCharType="end"/>
        </w:r>
        <w:r w:rsidRPr="00011C49">
          <w:rPr>
            <w:rStyle w:val="Hyperlink"/>
            <w:noProof/>
          </w:rPr>
          <w:fldChar w:fldCharType="end"/>
        </w:r>
      </w:ins>
    </w:p>
    <w:p w:rsidR="004676CD" w:rsidRDefault="004676CD">
      <w:pPr>
        <w:pStyle w:val="TOC2"/>
        <w:rPr>
          <w:ins w:id="172" w:author="Vijay Shah" w:date="2014-04-11T11:05:00Z"/>
          <w:rFonts w:asciiTheme="minorHAnsi" w:eastAsiaTheme="minorEastAsia" w:hAnsiTheme="minorHAnsi" w:cstheme="minorBidi"/>
          <w:noProof/>
          <w:sz w:val="22"/>
          <w:szCs w:val="22"/>
        </w:rPr>
      </w:pPr>
      <w:ins w:id="17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"_Toc384977696"</w:instrText>
        </w:r>
        <w:r w:rsidRPr="00011C49">
          <w:rPr>
            <w:rStyle w:val="Hyperlink"/>
            <w:noProof/>
          </w:rPr>
          <w:instrText xml:space="preserve"> </w:instrText>
        </w:r>
        <w:r w:rsidRPr="00011C49">
          <w:rPr>
            <w:rStyle w:val="Hyperlink"/>
            <w:noProof/>
          </w:rPr>
          <w:fldChar w:fldCharType="separate"/>
        </w:r>
        <w:r w:rsidRPr="00011C49">
          <w:rPr>
            <w:rStyle w:val="Hyperlink"/>
            <w:noProof/>
          </w:rPr>
          <w:t>Q. SDC Content Modules</w:t>
        </w:r>
        <w:r>
          <w:rPr>
            <w:noProof/>
            <w:webHidden/>
          </w:rPr>
          <w:tab/>
        </w:r>
        <w:r>
          <w:rPr>
            <w:noProof/>
            <w:webHidden/>
          </w:rPr>
          <w:fldChar w:fldCharType="begin"/>
        </w:r>
        <w:r>
          <w:rPr>
            <w:noProof/>
            <w:webHidden/>
          </w:rPr>
          <w:instrText xml:space="preserve"> PAGEREF _Toc384977696 \h </w:instrText>
        </w:r>
      </w:ins>
      <w:r>
        <w:rPr>
          <w:noProof/>
          <w:webHidden/>
        </w:rPr>
      </w:r>
      <w:r>
        <w:rPr>
          <w:noProof/>
          <w:webHidden/>
        </w:rPr>
        <w:fldChar w:fldCharType="separate"/>
      </w:r>
      <w:ins w:id="174" w:author="Vijay Shah" w:date="2014-04-11T11:05:00Z">
        <w:r>
          <w:rPr>
            <w:noProof/>
            <w:webHidden/>
          </w:rPr>
          <w:t>37</w:t>
        </w:r>
        <w:r>
          <w:rPr>
            <w:noProof/>
            <w:webHidden/>
          </w:rPr>
          <w:fldChar w:fldCharType="end"/>
        </w:r>
        <w:r w:rsidRPr="00011C49">
          <w:rPr>
            <w:rStyle w:val="Hyperlink"/>
            <w:noProof/>
          </w:rPr>
          <w:fldChar w:fldCharType="end"/>
        </w:r>
      </w:ins>
    </w:p>
    <w:p w:rsidR="004676CD" w:rsidRDefault="004676CD">
      <w:pPr>
        <w:pStyle w:val="TOC4"/>
        <w:rPr>
          <w:ins w:id="175" w:author="Vijay Shah" w:date="2014-04-11T11:05:00Z"/>
          <w:rFonts w:asciiTheme="minorHAnsi" w:eastAsiaTheme="minorEastAsia" w:hAnsiTheme="minorHAnsi" w:cstheme="minorBidi"/>
          <w:noProof/>
          <w:sz w:val="22"/>
          <w:szCs w:val="22"/>
        </w:rPr>
      </w:pPr>
      <w:ins w:id="17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"_Toc384977697"</w:instrText>
        </w:r>
        <w:r w:rsidRPr="00011C49">
          <w:rPr>
            <w:rStyle w:val="Hyperlink"/>
            <w:noProof/>
          </w:rPr>
          <w:instrText xml:space="preserve"> </w:instrText>
        </w:r>
        <w:r w:rsidRPr="00011C49">
          <w:rPr>
            <w:rStyle w:val="Hyperlink"/>
            <w:noProof/>
          </w:rPr>
          <w:fldChar w:fldCharType="separate"/>
        </w:r>
        <w:r w:rsidRPr="00011C49">
          <w:rPr>
            <w:rStyle w:val="Hyperlink"/>
            <w:noProof/>
          </w:rPr>
          <w:t>Q.1 SDC Pre-Pop Content Module</w:t>
        </w:r>
        <w:r>
          <w:rPr>
            <w:noProof/>
            <w:webHidden/>
          </w:rPr>
          <w:tab/>
        </w:r>
        <w:r>
          <w:rPr>
            <w:noProof/>
            <w:webHidden/>
          </w:rPr>
          <w:fldChar w:fldCharType="begin"/>
        </w:r>
        <w:r>
          <w:rPr>
            <w:noProof/>
            <w:webHidden/>
          </w:rPr>
          <w:instrText xml:space="preserve"> PAGEREF _Toc384977697 \h </w:instrText>
        </w:r>
      </w:ins>
      <w:r>
        <w:rPr>
          <w:noProof/>
          <w:webHidden/>
        </w:rPr>
      </w:r>
      <w:r>
        <w:rPr>
          <w:noProof/>
          <w:webHidden/>
        </w:rPr>
        <w:fldChar w:fldCharType="separate"/>
      </w:r>
      <w:ins w:id="177" w:author="Vijay Shah" w:date="2014-04-11T11:05:00Z">
        <w:r>
          <w:rPr>
            <w:noProof/>
            <w:webHidden/>
          </w:rPr>
          <w:t>37</w:t>
        </w:r>
        <w:r>
          <w:rPr>
            <w:noProof/>
            <w:webHidden/>
          </w:rPr>
          <w:fldChar w:fldCharType="end"/>
        </w:r>
        <w:r w:rsidRPr="00011C49">
          <w:rPr>
            <w:rStyle w:val="Hyperlink"/>
            <w:noProof/>
          </w:rPr>
          <w:fldChar w:fldCharType="end"/>
        </w:r>
      </w:ins>
    </w:p>
    <w:p w:rsidR="004676CD" w:rsidRDefault="004676CD">
      <w:pPr>
        <w:pStyle w:val="TOC4"/>
        <w:rPr>
          <w:ins w:id="178" w:author="Vijay Shah" w:date="2014-04-11T11:05:00Z"/>
          <w:rFonts w:asciiTheme="minorHAnsi" w:eastAsiaTheme="minorEastAsia" w:hAnsiTheme="minorHAnsi" w:cstheme="minorBidi"/>
          <w:noProof/>
          <w:sz w:val="22"/>
          <w:szCs w:val="22"/>
        </w:rPr>
      </w:pPr>
      <w:ins w:id="17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"_Toc384977698"</w:instrText>
        </w:r>
        <w:r w:rsidRPr="00011C49">
          <w:rPr>
            <w:rStyle w:val="Hyperlink"/>
            <w:noProof/>
          </w:rPr>
          <w:instrText xml:space="preserve"> </w:instrText>
        </w:r>
        <w:r w:rsidRPr="00011C49">
          <w:rPr>
            <w:rStyle w:val="Hyperlink"/>
            <w:noProof/>
          </w:rPr>
          <w:fldChar w:fldCharType="separate"/>
        </w:r>
        <w:r w:rsidRPr="00011C49">
          <w:rPr>
            <w:rStyle w:val="Hyperlink"/>
            <w:noProof/>
          </w:rPr>
          <w:t>Q.2 SDC XML Form Definition Content Module</w:t>
        </w:r>
        <w:r>
          <w:rPr>
            <w:noProof/>
            <w:webHidden/>
          </w:rPr>
          <w:tab/>
        </w:r>
        <w:r>
          <w:rPr>
            <w:noProof/>
            <w:webHidden/>
          </w:rPr>
          <w:fldChar w:fldCharType="begin"/>
        </w:r>
        <w:r>
          <w:rPr>
            <w:noProof/>
            <w:webHidden/>
          </w:rPr>
          <w:instrText xml:space="preserve"> PAGEREF _Toc384977698 \h </w:instrText>
        </w:r>
      </w:ins>
      <w:r>
        <w:rPr>
          <w:noProof/>
          <w:webHidden/>
        </w:rPr>
      </w:r>
      <w:r>
        <w:rPr>
          <w:noProof/>
          <w:webHidden/>
        </w:rPr>
        <w:fldChar w:fldCharType="separate"/>
      </w:r>
      <w:ins w:id="180" w:author="Vijay Shah" w:date="2014-04-11T11:05:00Z">
        <w:r>
          <w:rPr>
            <w:noProof/>
            <w:webHidden/>
          </w:rPr>
          <w:t>38</w:t>
        </w:r>
        <w:r>
          <w:rPr>
            <w:noProof/>
            <w:webHidden/>
          </w:rPr>
          <w:fldChar w:fldCharType="end"/>
        </w:r>
        <w:r w:rsidRPr="00011C49">
          <w:rPr>
            <w:rStyle w:val="Hyperlink"/>
            <w:noProof/>
          </w:rPr>
          <w:fldChar w:fldCharType="end"/>
        </w:r>
      </w:ins>
    </w:p>
    <w:p w:rsidR="004676CD" w:rsidRDefault="004676CD">
      <w:pPr>
        <w:pStyle w:val="TOC5"/>
        <w:rPr>
          <w:ins w:id="181" w:author="Vijay Shah" w:date="2014-04-11T11:05:00Z"/>
          <w:rFonts w:asciiTheme="minorHAnsi" w:eastAsiaTheme="minorEastAsia" w:hAnsiTheme="minorHAnsi" w:cstheme="minorBidi"/>
          <w:noProof/>
          <w:sz w:val="22"/>
          <w:szCs w:val="22"/>
        </w:rPr>
      </w:pPr>
      <w:ins w:id="18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"_Toc384977699"</w:instrText>
        </w:r>
        <w:r w:rsidRPr="00011C49">
          <w:rPr>
            <w:rStyle w:val="Hyperlink"/>
            <w:noProof/>
          </w:rPr>
          <w:instrText xml:space="preserve"> </w:instrText>
        </w:r>
        <w:r w:rsidRPr="00011C49">
          <w:rPr>
            <w:rStyle w:val="Hyperlink"/>
            <w:noProof/>
          </w:rPr>
          <w:fldChar w:fldCharType="separate"/>
        </w:r>
        <w:r w:rsidRPr="00011C49">
          <w:rPr>
            <w:rStyle w:val="Hyperlink"/>
            <w:noProof/>
          </w:rPr>
          <w:t>Q.2.1 SDC XML Form Definition – Request</w:t>
        </w:r>
        <w:r>
          <w:rPr>
            <w:noProof/>
            <w:webHidden/>
          </w:rPr>
          <w:tab/>
        </w:r>
        <w:r>
          <w:rPr>
            <w:noProof/>
            <w:webHidden/>
          </w:rPr>
          <w:fldChar w:fldCharType="begin"/>
        </w:r>
        <w:r>
          <w:rPr>
            <w:noProof/>
            <w:webHidden/>
          </w:rPr>
          <w:instrText xml:space="preserve"> PAGEREF _Toc384977699 \h </w:instrText>
        </w:r>
      </w:ins>
      <w:r>
        <w:rPr>
          <w:noProof/>
          <w:webHidden/>
        </w:rPr>
      </w:r>
      <w:r>
        <w:rPr>
          <w:noProof/>
          <w:webHidden/>
        </w:rPr>
        <w:fldChar w:fldCharType="separate"/>
      </w:r>
      <w:ins w:id="183" w:author="Vijay Shah" w:date="2014-04-11T11:05:00Z">
        <w:r>
          <w:rPr>
            <w:noProof/>
            <w:webHidden/>
          </w:rPr>
          <w:t>38</w:t>
        </w:r>
        <w:r>
          <w:rPr>
            <w:noProof/>
            <w:webHidden/>
          </w:rPr>
          <w:fldChar w:fldCharType="end"/>
        </w:r>
        <w:r w:rsidRPr="00011C49">
          <w:rPr>
            <w:rStyle w:val="Hyperlink"/>
            <w:noProof/>
          </w:rPr>
          <w:fldChar w:fldCharType="end"/>
        </w:r>
      </w:ins>
    </w:p>
    <w:p w:rsidR="004676CD" w:rsidRDefault="004676CD">
      <w:pPr>
        <w:pStyle w:val="TOC5"/>
        <w:rPr>
          <w:ins w:id="184" w:author="Vijay Shah" w:date="2014-04-11T11:05:00Z"/>
          <w:rFonts w:asciiTheme="minorHAnsi" w:eastAsiaTheme="minorEastAsia" w:hAnsiTheme="minorHAnsi" w:cstheme="minorBidi"/>
          <w:noProof/>
          <w:sz w:val="22"/>
          <w:szCs w:val="22"/>
        </w:rPr>
      </w:pPr>
      <w:ins w:id="18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"_Toc384977700"</w:instrText>
        </w:r>
        <w:r w:rsidRPr="00011C49">
          <w:rPr>
            <w:rStyle w:val="Hyperlink"/>
            <w:noProof/>
          </w:rPr>
          <w:instrText xml:space="preserve"> </w:instrText>
        </w:r>
        <w:r w:rsidRPr="00011C49">
          <w:rPr>
            <w:rStyle w:val="Hyperlink"/>
            <w:noProof/>
          </w:rPr>
          <w:fldChar w:fldCharType="separate"/>
        </w:r>
        <w:r w:rsidRPr="00011C49">
          <w:rPr>
            <w:rStyle w:val="Hyperlink"/>
            <w:noProof/>
          </w:rPr>
          <w:t>Q.2.2 SDC XML Form Definition – Response</w:t>
        </w:r>
        <w:r>
          <w:rPr>
            <w:noProof/>
            <w:webHidden/>
          </w:rPr>
          <w:tab/>
        </w:r>
        <w:r>
          <w:rPr>
            <w:noProof/>
            <w:webHidden/>
          </w:rPr>
          <w:fldChar w:fldCharType="begin"/>
        </w:r>
        <w:r>
          <w:rPr>
            <w:noProof/>
            <w:webHidden/>
          </w:rPr>
          <w:instrText xml:space="preserve"> PAGEREF _Toc384977700 \h </w:instrText>
        </w:r>
      </w:ins>
      <w:r>
        <w:rPr>
          <w:noProof/>
          <w:webHidden/>
        </w:rPr>
      </w:r>
      <w:r>
        <w:rPr>
          <w:noProof/>
          <w:webHidden/>
        </w:rPr>
        <w:fldChar w:fldCharType="separate"/>
      </w:r>
      <w:ins w:id="186" w:author="Vijay Shah" w:date="2014-04-11T11:05:00Z">
        <w:r>
          <w:rPr>
            <w:noProof/>
            <w:webHidden/>
          </w:rPr>
          <w:t>38</w:t>
        </w:r>
        <w:r>
          <w:rPr>
            <w:noProof/>
            <w:webHidden/>
          </w:rPr>
          <w:fldChar w:fldCharType="end"/>
        </w:r>
        <w:r w:rsidRPr="00011C49">
          <w:rPr>
            <w:rStyle w:val="Hyperlink"/>
            <w:noProof/>
          </w:rPr>
          <w:fldChar w:fldCharType="end"/>
        </w:r>
      </w:ins>
    </w:p>
    <w:p w:rsidR="004676CD" w:rsidRDefault="004676CD">
      <w:pPr>
        <w:pStyle w:val="TOC4"/>
        <w:rPr>
          <w:ins w:id="187" w:author="Vijay Shah" w:date="2014-04-11T11:05:00Z"/>
          <w:rFonts w:asciiTheme="minorHAnsi" w:eastAsiaTheme="minorEastAsia" w:hAnsiTheme="minorHAnsi" w:cstheme="minorBidi"/>
          <w:noProof/>
          <w:sz w:val="22"/>
          <w:szCs w:val="22"/>
        </w:rPr>
      </w:pPr>
      <w:ins w:id="18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"_Toc384977701"</w:instrText>
        </w:r>
        <w:r w:rsidRPr="00011C49">
          <w:rPr>
            <w:rStyle w:val="Hyperlink"/>
            <w:noProof/>
          </w:rPr>
          <w:instrText xml:space="preserve"> </w:instrText>
        </w:r>
        <w:r w:rsidRPr="00011C49">
          <w:rPr>
            <w:rStyle w:val="Hyperlink"/>
            <w:noProof/>
          </w:rPr>
          <w:fldChar w:fldCharType="separate"/>
        </w:r>
        <w:r w:rsidRPr="00011C49">
          <w:rPr>
            <w:rStyle w:val="Hyperlink"/>
            <w:noProof/>
          </w:rPr>
          <w:t>Q.3 SDC HTML Form Content Module</w:t>
        </w:r>
        <w:r>
          <w:rPr>
            <w:noProof/>
            <w:webHidden/>
          </w:rPr>
          <w:tab/>
        </w:r>
        <w:r>
          <w:rPr>
            <w:noProof/>
            <w:webHidden/>
          </w:rPr>
          <w:fldChar w:fldCharType="begin"/>
        </w:r>
        <w:r>
          <w:rPr>
            <w:noProof/>
            <w:webHidden/>
          </w:rPr>
          <w:instrText xml:space="preserve"> PAGEREF _Toc384977701 \h </w:instrText>
        </w:r>
      </w:ins>
      <w:r>
        <w:rPr>
          <w:noProof/>
          <w:webHidden/>
        </w:rPr>
      </w:r>
      <w:r>
        <w:rPr>
          <w:noProof/>
          <w:webHidden/>
        </w:rPr>
        <w:fldChar w:fldCharType="separate"/>
      </w:r>
      <w:ins w:id="189" w:author="Vijay Shah" w:date="2014-04-11T11:05:00Z">
        <w:r>
          <w:rPr>
            <w:noProof/>
            <w:webHidden/>
          </w:rPr>
          <w:t>40</w:t>
        </w:r>
        <w:r>
          <w:rPr>
            <w:noProof/>
            <w:webHidden/>
          </w:rPr>
          <w:fldChar w:fldCharType="end"/>
        </w:r>
        <w:r w:rsidRPr="00011C49">
          <w:rPr>
            <w:rStyle w:val="Hyperlink"/>
            <w:noProof/>
          </w:rPr>
          <w:fldChar w:fldCharType="end"/>
        </w:r>
      </w:ins>
    </w:p>
    <w:p w:rsidR="004676CD" w:rsidRDefault="004676CD">
      <w:pPr>
        <w:pStyle w:val="TOC5"/>
        <w:rPr>
          <w:ins w:id="190" w:author="Vijay Shah" w:date="2014-04-11T11:05:00Z"/>
          <w:rFonts w:asciiTheme="minorHAnsi" w:eastAsiaTheme="minorEastAsia" w:hAnsiTheme="minorHAnsi" w:cstheme="minorBidi"/>
          <w:noProof/>
          <w:sz w:val="22"/>
          <w:szCs w:val="22"/>
        </w:rPr>
      </w:pPr>
      <w:ins w:id="19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"_Toc384977702"</w:instrText>
        </w:r>
        <w:r w:rsidRPr="00011C49">
          <w:rPr>
            <w:rStyle w:val="Hyperlink"/>
            <w:noProof/>
          </w:rPr>
          <w:instrText xml:space="preserve"> </w:instrText>
        </w:r>
        <w:r w:rsidRPr="00011C49">
          <w:rPr>
            <w:rStyle w:val="Hyperlink"/>
            <w:noProof/>
          </w:rPr>
          <w:fldChar w:fldCharType="separate"/>
        </w:r>
        <w:r w:rsidRPr="00011C49">
          <w:rPr>
            <w:rStyle w:val="Hyperlink"/>
            <w:noProof/>
          </w:rPr>
          <w:t>Q.3.1 SDC HTML Form – Request</w:t>
        </w:r>
        <w:r>
          <w:rPr>
            <w:noProof/>
            <w:webHidden/>
          </w:rPr>
          <w:tab/>
        </w:r>
        <w:r>
          <w:rPr>
            <w:noProof/>
            <w:webHidden/>
          </w:rPr>
          <w:fldChar w:fldCharType="begin"/>
        </w:r>
        <w:r>
          <w:rPr>
            <w:noProof/>
            <w:webHidden/>
          </w:rPr>
          <w:instrText xml:space="preserve"> PAGEREF _Toc384977702 \h </w:instrText>
        </w:r>
      </w:ins>
      <w:r>
        <w:rPr>
          <w:noProof/>
          <w:webHidden/>
        </w:rPr>
      </w:r>
      <w:r>
        <w:rPr>
          <w:noProof/>
          <w:webHidden/>
        </w:rPr>
        <w:fldChar w:fldCharType="separate"/>
      </w:r>
      <w:ins w:id="192" w:author="Vijay Shah" w:date="2014-04-11T11:05:00Z">
        <w:r>
          <w:rPr>
            <w:noProof/>
            <w:webHidden/>
          </w:rPr>
          <w:t>40</w:t>
        </w:r>
        <w:r>
          <w:rPr>
            <w:noProof/>
            <w:webHidden/>
          </w:rPr>
          <w:fldChar w:fldCharType="end"/>
        </w:r>
        <w:r w:rsidRPr="00011C49">
          <w:rPr>
            <w:rStyle w:val="Hyperlink"/>
            <w:noProof/>
          </w:rPr>
          <w:fldChar w:fldCharType="end"/>
        </w:r>
      </w:ins>
    </w:p>
    <w:p w:rsidR="004676CD" w:rsidRDefault="004676CD">
      <w:pPr>
        <w:pStyle w:val="TOC5"/>
        <w:rPr>
          <w:ins w:id="193" w:author="Vijay Shah" w:date="2014-04-11T11:05:00Z"/>
          <w:rFonts w:asciiTheme="minorHAnsi" w:eastAsiaTheme="minorEastAsia" w:hAnsiTheme="minorHAnsi" w:cstheme="minorBidi"/>
          <w:noProof/>
          <w:sz w:val="22"/>
          <w:szCs w:val="22"/>
        </w:rPr>
      </w:pPr>
      <w:ins w:id="19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"_Toc384977703"</w:instrText>
        </w:r>
        <w:r w:rsidRPr="00011C49">
          <w:rPr>
            <w:rStyle w:val="Hyperlink"/>
            <w:noProof/>
          </w:rPr>
          <w:instrText xml:space="preserve"> </w:instrText>
        </w:r>
        <w:r w:rsidRPr="00011C49">
          <w:rPr>
            <w:rStyle w:val="Hyperlink"/>
            <w:noProof/>
          </w:rPr>
          <w:fldChar w:fldCharType="separate"/>
        </w:r>
        <w:r w:rsidRPr="00011C49">
          <w:rPr>
            <w:rStyle w:val="Hyperlink"/>
            <w:noProof/>
          </w:rPr>
          <w:t>Q.3.2 SDC HTML Form – Response</w:t>
        </w:r>
        <w:r>
          <w:rPr>
            <w:noProof/>
            <w:webHidden/>
          </w:rPr>
          <w:tab/>
        </w:r>
        <w:r>
          <w:rPr>
            <w:noProof/>
            <w:webHidden/>
          </w:rPr>
          <w:fldChar w:fldCharType="begin"/>
        </w:r>
        <w:r>
          <w:rPr>
            <w:noProof/>
            <w:webHidden/>
          </w:rPr>
          <w:instrText xml:space="preserve"> PAGEREF _Toc384977703 \h </w:instrText>
        </w:r>
      </w:ins>
      <w:r>
        <w:rPr>
          <w:noProof/>
          <w:webHidden/>
        </w:rPr>
      </w:r>
      <w:r>
        <w:rPr>
          <w:noProof/>
          <w:webHidden/>
        </w:rPr>
        <w:fldChar w:fldCharType="separate"/>
      </w:r>
      <w:ins w:id="195" w:author="Vijay Shah" w:date="2014-04-11T11:05:00Z">
        <w:r>
          <w:rPr>
            <w:noProof/>
            <w:webHidden/>
          </w:rPr>
          <w:t>41</w:t>
        </w:r>
        <w:r>
          <w:rPr>
            <w:noProof/>
            <w:webHidden/>
          </w:rPr>
          <w:fldChar w:fldCharType="end"/>
        </w:r>
        <w:r w:rsidRPr="00011C49">
          <w:rPr>
            <w:rStyle w:val="Hyperlink"/>
            <w:noProof/>
          </w:rPr>
          <w:fldChar w:fldCharType="end"/>
        </w:r>
      </w:ins>
    </w:p>
    <w:p w:rsidR="004676CD" w:rsidRDefault="004676CD">
      <w:pPr>
        <w:pStyle w:val="TOC4"/>
        <w:rPr>
          <w:ins w:id="196" w:author="Vijay Shah" w:date="2014-04-11T11:05:00Z"/>
          <w:rFonts w:asciiTheme="minorHAnsi" w:eastAsiaTheme="minorEastAsia" w:hAnsiTheme="minorHAnsi" w:cstheme="minorBidi"/>
          <w:noProof/>
          <w:sz w:val="22"/>
          <w:szCs w:val="22"/>
        </w:rPr>
      </w:pPr>
      <w:ins w:id="19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"_Toc384977704"</w:instrText>
        </w:r>
        <w:r w:rsidRPr="00011C49">
          <w:rPr>
            <w:rStyle w:val="Hyperlink"/>
            <w:noProof/>
          </w:rPr>
          <w:instrText xml:space="preserve"> </w:instrText>
        </w:r>
        <w:r w:rsidRPr="00011C49">
          <w:rPr>
            <w:rStyle w:val="Hyperlink"/>
            <w:noProof/>
          </w:rPr>
          <w:fldChar w:fldCharType="separate"/>
        </w:r>
        <w:r w:rsidRPr="00011C49">
          <w:rPr>
            <w:rStyle w:val="Hyperlink"/>
            <w:noProof/>
          </w:rPr>
          <w:t>Q.4 SDC URI Form Content Module</w:t>
        </w:r>
        <w:r>
          <w:rPr>
            <w:noProof/>
            <w:webHidden/>
          </w:rPr>
          <w:tab/>
        </w:r>
        <w:r>
          <w:rPr>
            <w:noProof/>
            <w:webHidden/>
          </w:rPr>
          <w:fldChar w:fldCharType="begin"/>
        </w:r>
        <w:r>
          <w:rPr>
            <w:noProof/>
            <w:webHidden/>
          </w:rPr>
          <w:instrText xml:space="preserve"> PAGEREF _Toc384977704 \h </w:instrText>
        </w:r>
      </w:ins>
      <w:r>
        <w:rPr>
          <w:noProof/>
          <w:webHidden/>
        </w:rPr>
      </w:r>
      <w:r>
        <w:rPr>
          <w:noProof/>
          <w:webHidden/>
        </w:rPr>
        <w:fldChar w:fldCharType="separate"/>
      </w:r>
      <w:ins w:id="198" w:author="Vijay Shah" w:date="2014-04-11T11:05:00Z">
        <w:r>
          <w:rPr>
            <w:noProof/>
            <w:webHidden/>
          </w:rPr>
          <w:t>42</w:t>
        </w:r>
        <w:r>
          <w:rPr>
            <w:noProof/>
            <w:webHidden/>
          </w:rPr>
          <w:fldChar w:fldCharType="end"/>
        </w:r>
        <w:r w:rsidRPr="00011C49">
          <w:rPr>
            <w:rStyle w:val="Hyperlink"/>
            <w:noProof/>
          </w:rPr>
          <w:fldChar w:fldCharType="end"/>
        </w:r>
      </w:ins>
    </w:p>
    <w:p w:rsidR="004676CD" w:rsidRDefault="004676CD">
      <w:pPr>
        <w:pStyle w:val="TOC5"/>
        <w:rPr>
          <w:ins w:id="199" w:author="Vijay Shah" w:date="2014-04-11T11:05:00Z"/>
          <w:rFonts w:asciiTheme="minorHAnsi" w:eastAsiaTheme="minorEastAsia" w:hAnsiTheme="minorHAnsi" w:cstheme="minorBidi"/>
          <w:noProof/>
          <w:sz w:val="22"/>
          <w:szCs w:val="22"/>
        </w:rPr>
      </w:pPr>
      <w:ins w:id="20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"_Toc384977705"</w:instrText>
        </w:r>
        <w:r w:rsidRPr="00011C49">
          <w:rPr>
            <w:rStyle w:val="Hyperlink"/>
            <w:noProof/>
          </w:rPr>
          <w:instrText xml:space="preserve"> </w:instrText>
        </w:r>
        <w:r w:rsidRPr="00011C49">
          <w:rPr>
            <w:rStyle w:val="Hyperlink"/>
            <w:noProof/>
          </w:rPr>
          <w:fldChar w:fldCharType="separate"/>
        </w:r>
        <w:r w:rsidRPr="00011C49">
          <w:rPr>
            <w:rStyle w:val="Hyperlink"/>
            <w:noProof/>
          </w:rPr>
          <w:t>Q.4.1 SDC URI Form – Request</w:t>
        </w:r>
        <w:r>
          <w:rPr>
            <w:noProof/>
            <w:webHidden/>
          </w:rPr>
          <w:tab/>
        </w:r>
        <w:r>
          <w:rPr>
            <w:noProof/>
            <w:webHidden/>
          </w:rPr>
          <w:fldChar w:fldCharType="begin"/>
        </w:r>
        <w:r>
          <w:rPr>
            <w:noProof/>
            <w:webHidden/>
          </w:rPr>
          <w:instrText xml:space="preserve"> PAGEREF _Toc384977705 \h </w:instrText>
        </w:r>
      </w:ins>
      <w:r>
        <w:rPr>
          <w:noProof/>
          <w:webHidden/>
        </w:rPr>
      </w:r>
      <w:r>
        <w:rPr>
          <w:noProof/>
          <w:webHidden/>
        </w:rPr>
        <w:fldChar w:fldCharType="separate"/>
      </w:r>
      <w:ins w:id="201" w:author="Vijay Shah" w:date="2014-04-11T11:05:00Z">
        <w:r>
          <w:rPr>
            <w:noProof/>
            <w:webHidden/>
          </w:rPr>
          <w:t>42</w:t>
        </w:r>
        <w:r>
          <w:rPr>
            <w:noProof/>
            <w:webHidden/>
          </w:rPr>
          <w:fldChar w:fldCharType="end"/>
        </w:r>
        <w:r w:rsidRPr="00011C49">
          <w:rPr>
            <w:rStyle w:val="Hyperlink"/>
            <w:noProof/>
          </w:rPr>
          <w:fldChar w:fldCharType="end"/>
        </w:r>
      </w:ins>
    </w:p>
    <w:p w:rsidR="004676CD" w:rsidRDefault="004676CD">
      <w:pPr>
        <w:pStyle w:val="TOC5"/>
        <w:rPr>
          <w:ins w:id="202" w:author="Vijay Shah" w:date="2014-04-11T11:05:00Z"/>
          <w:rFonts w:asciiTheme="minorHAnsi" w:eastAsiaTheme="minorEastAsia" w:hAnsiTheme="minorHAnsi" w:cstheme="minorBidi"/>
          <w:noProof/>
          <w:sz w:val="22"/>
          <w:szCs w:val="22"/>
        </w:rPr>
      </w:pPr>
      <w:ins w:id="20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"_Toc384977706"</w:instrText>
        </w:r>
        <w:r w:rsidRPr="00011C49">
          <w:rPr>
            <w:rStyle w:val="Hyperlink"/>
            <w:noProof/>
          </w:rPr>
          <w:instrText xml:space="preserve"> </w:instrText>
        </w:r>
        <w:r w:rsidRPr="00011C49">
          <w:rPr>
            <w:rStyle w:val="Hyperlink"/>
            <w:noProof/>
          </w:rPr>
          <w:fldChar w:fldCharType="separate"/>
        </w:r>
        <w:r w:rsidRPr="00011C49">
          <w:rPr>
            <w:rStyle w:val="Hyperlink"/>
            <w:noProof/>
          </w:rPr>
          <w:t>Q.4.2 SDC URI Form – Response</w:t>
        </w:r>
        <w:r>
          <w:rPr>
            <w:noProof/>
            <w:webHidden/>
          </w:rPr>
          <w:tab/>
        </w:r>
        <w:r>
          <w:rPr>
            <w:noProof/>
            <w:webHidden/>
          </w:rPr>
          <w:fldChar w:fldCharType="begin"/>
        </w:r>
        <w:r>
          <w:rPr>
            <w:noProof/>
            <w:webHidden/>
          </w:rPr>
          <w:instrText xml:space="preserve"> PAGEREF _Toc384977706 \h </w:instrText>
        </w:r>
      </w:ins>
      <w:r>
        <w:rPr>
          <w:noProof/>
          <w:webHidden/>
        </w:rPr>
      </w:r>
      <w:r>
        <w:rPr>
          <w:noProof/>
          <w:webHidden/>
        </w:rPr>
        <w:fldChar w:fldCharType="separate"/>
      </w:r>
      <w:ins w:id="204" w:author="Vijay Shah" w:date="2014-04-11T11:05:00Z">
        <w:r>
          <w:rPr>
            <w:noProof/>
            <w:webHidden/>
          </w:rPr>
          <w:t>42</w:t>
        </w:r>
        <w:r>
          <w:rPr>
            <w:noProof/>
            <w:webHidden/>
          </w:rPr>
          <w:fldChar w:fldCharType="end"/>
        </w:r>
        <w:r w:rsidRPr="00011C49">
          <w:rPr>
            <w:rStyle w:val="Hyperlink"/>
            <w:noProof/>
          </w:rPr>
          <w:fldChar w:fldCharType="end"/>
        </w:r>
      </w:ins>
    </w:p>
    <w:p w:rsidR="004676CD" w:rsidRDefault="004676CD">
      <w:pPr>
        <w:pStyle w:val="TOC4"/>
        <w:rPr>
          <w:ins w:id="205" w:author="Vijay Shah" w:date="2014-04-11T11:05:00Z"/>
          <w:rFonts w:asciiTheme="minorHAnsi" w:eastAsiaTheme="minorEastAsia" w:hAnsiTheme="minorHAnsi" w:cstheme="minorBidi"/>
          <w:noProof/>
          <w:sz w:val="22"/>
          <w:szCs w:val="22"/>
        </w:rPr>
      </w:pPr>
      <w:ins w:id="20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"_Toc384977707"</w:instrText>
        </w:r>
        <w:r w:rsidRPr="00011C49">
          <w:rPr>
            <w:rStyle w:val="Hyperlink"/>
            <w:noProof/>
          </w:rPr>
          <w:instrText xml:space="preserve"> </w:instrText>
        </w:r>
        <w:r w:rsidRPr="00011C49">
          <w:rPr>
            <w:rStyle w:val="Hyperlink"/>
            <w:noProof/>
          </w:rPr>
          <w:fldChar w:fldCharType="separate"/>
        </w:r>
        <w:r w:rsidRPr="00011C49">
          <w:rPr>
            <w:rStyle w:val="Hyperlink"/>
            <w:noProof/>
          </w:rPr>
          <w:t>Q.5 SDC Submitted Data Content Module</w:t>
        </w:r>
        <w:r>
          <w:rPr>
            <w:noProof/>
            <w:webHidden/>
          </w:rPr>
          <w:tab/>
        </w:r>
        <w:r>
          <w:rPr>
            <w:noProof/>
            <w:webHidden/>
          </w:rPr>
          <w:fldChar w:fldCharType="begin"/>
        </w:r>
        <w:r>
          <w:rPr>
            <w:noProof/>
            <w:webHidden/>
          </w:rPr>
          <w:instrText xml:space="preserve"> PAGEREF _Toc384977707 \h </w:instrText>
        </w:r>
      </w:ins>
      <w:r>
        <w:rPr>
          <w:noProof/>
          <w:webHidden/>
        </w:rPr>
      </w:r>
      <w:r>
        <w:rPr>
          <w:noProof/>
          <w:webHidden/>
        </w:rPr>
        <w:fldChar w:fldCharType="separate"/>
      </w:r>
      <w:ins w:id="207" w:author="Vijay Shah" w:date="2014-04-11T11:05:00Z">
        <w:r>
          <w:rPr>
            <w:noProof/>
            <w:webHidden/>
          </w:rPr>
          <w:t>44</w:t>
        </w:r>
        <w:r>
          <w:rPr>
            <w:noProof/>
            <w:webHidden/>
          </w:rPr>
          <w:fldChar w:fldCharType="end"/>
        </w:r>
        <w:r w:rsidRPr="00011C49">
          <w:rPr>
            <w:rStyle w:val="Hyperlink"/>
            <w:noProof/>
          </w:rPr>
          <w:fldChar w:fldCharType="end"/>
        </w:r>
      </w:ins>
    </w:p>
    <w:p w:rsidR="004676CD" w:rsidRDefault="004676CD">
      <w:pPr>
        <w:pStyle w:val="TOC4"/>
        <w:rPr>
          <w:ins w:id="208" w:author="Vijay Shah" w:date="2014-04-11T11:05:00Z"/>
          <w:rFonts w:asciiTheme="minorHAnsi" w:eastAsiaTheme="minorEastAsia" w:hAnsiTheme="minorHAnsi" w:cstheme="minorBidi"/>
          <w:noProof/>
          <w:sz w:val="22"/>
          <w:szCs w:val="22"/>
        </w:rPr>
      </w:pPr>
      <w:ins w:id="20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"_Toc384977709"</w:instrText>
        </w:r>
        <w:r w:rsidRPr="00011C49">
          <w:rPr>
            <w:rStyle w:val="Hyperlink"/>
            <w:noProof/>
          </w:rPr>
          <w:instrText xml:space="preserve"> </w:instrText>
        </w:r>
        <w:r w:rsidRPr="00011C49">
          <w:rPr>
            <w:rStyle w:val="Hyperlink"/>
            <w:noProof/>
          </w:rPr>
          <w:fldChar w:fldCharType="separate"/>
        </w:r>
        <w:r w:rsidRPr="00011C49">
          <w:rPr>
            <w:rStyle w:val="Hyperlink"/>
            <w:noProof/>
          </w:rPr>
          <w:t>Element Name</w:t>
        </w:r>
        <w:r>
          <w:rPr>
            <w:noProof/>
            <w:webHidden/>
          </w:rPr>
          <w:tab/>
        </w:r>
        <w:r>
          <w:rPr>
            <w:noProof/>
            <w:webHidden/>
          </w:rPr>
          <w:fldChar w:fldCharType="begin"/>
        </w:r>
        <w:r>
          <w:rPr>
            <w:noProof/>
            <w:webHidden/>
          </w:rPr>
          <w:instrText xml:space="preserve"> PAGEREF _Toc384977709 \h </w:instrText>
        </w:r>
      </w:ins>
      <w:r>
        <w:rPr>
          <w:noProof/>
          <w:webHidden/>
        </w:rPr>
      </w:r>
      <w:r>
        <w:rPr>
          <w:noProof/>
          <w:webHidden/>
        </w:rPr>
        <w:fldChar w:fldCharType="separate"/>
      </w:r>
      <w:ins w:id="210" w:author="Vijay Shah" w:date="2014-04-11T11:05:00Z">
        <w:r>
          <w:rPr>
            <w:noProof/>
            <w:webHidden/>
          </w:rPr>
          <w:t>44</w:t>
        </w:r>
        <w:r>
          <w:rPr>
            <w:noProof/>
            <w:webHidden/>
          </w:rPr>
          <w:fldChar w:fldCharType="end"/>
        </w:r>
        <w:r w:rsidRPr="00011C49">
          <w:rPr>
            <w:rStyle w:val="Hyperlink"/>
            <w:noProof/>
          </w:rPr>
          <w:fldChar w:fldCharType="end"/>
        </w:r>
      </w:ins>
    </w:p>
    <w:p w:rsidR="004676CD" w:rsidRDefault="004676CD">
      <w:pPr>
        <w:pStyle w:val="TOC1"/>
        <w:rPr>
          <w:ins w:id="211" w:author="Vijay Shah" w:date="2014-04-11T11:05:00Z"/>
          <w:rFonts w:asciiTheme="minorHAnsi" w:eastAsiaTheme="minorEastAsia" w:hAnsiTheme="minorHAnsi" w:cstheme="minorBidi"/>
          <w:noProof/>
          <w:sz w:val="22"/>
          <w:szCs w:val="22"/>
        </w:rPr>
      </w:pPr>
      <w:ins w:id="21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"_Toc384977710"</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Appendices</w:t>
        </w:r>
        <w:r>
          <w:rPr>
            <w:noProof/>
            <w:webHidden/>
          </w:rPr>
          <w:tab/>
        </w:r>
        <w:r>
          <w:rPr>
            <w:noProof/>
            <w:webHidden/>
          </w:rPr>
          <w:fldChar w:fldCharType="begin"/>
        </w:r>
        <w:r>
          <w:rPr>
            <w:noProof/>
            <w:webHidden/>
          </w:rPr>
          <w:instrText xml:space="preserve"> PAGEREF _Toc384977710 \h </w:instrText>
        </w:r>
      </w:ins>
      <w:r>
        <w:rPr>
          <w:noProof/>
          <w:webHidden/>
        </w:rPr>
      </w:r>
      <w:r>
        <w:rPr>
          <w:noProof/>
          <w:webHidden/>
        </w:rPr>
        <w:fldChar w:fldCharType="separate"/>
      </w:r>
      <w:ins w:id="213" w:author="Vijay Shah" w:date="2014-04-11T11:05:00Z">
        <w:r>
          <w:rPr>
            <w:noProof/>
            <w:webHidden/>
          </w:rPr>
          <w:t>48</w:t>
        </w:r>
        <w:r>
          <w:rPr>
            <w:noProof/>
            <w:webHidden/>
          </w:rPr>
          <w:fldChar w:fldCharType="end"/>
        </w:r>
        <w:r w:rsidRPr="00011C49">
          <w:rPr>
            <w:rStyle w:val="Hyperlink"/>
            <w:noProof/>
          </w:rPr>
          <w:fldChar w:fldCharType="end"/>
        </w:r>
      </w:ins>
    </w:p>
    <w:p w:rsidR="004676CD" w:rsidRDefault="004676CD">
      <w:pPr>
        <w:pStyle w:val="TOC1"/>
        <w:rPr>
          <w:ins w:id="214" w:author="Vijay Shah" w:date="2014-04-11T11:05:00Z"/>
          <w:rFonts w:asciiTheme="minorHAnsi" w:eastAsiaTheme="minorEastAsia" w:hAnsiTheme="minorHAnsi" w:cstheme="minorBidi"/>
          <w:noProof/>
          <w:sz w:val="22"/>
          <w:szCs w:val="22"/>
        </w:rPr>
      </w:pPr>
      <w:ins w:id="21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"_Toc384977711"</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A – &lt;Appendix A Title&gt;</w:t>
        </w:r>
        <w:r>
          <w:rPr>
            <w:noProof/>
            <w:webHidden/>
          </w:rPr>
          <w:tab/>
        </w:r>
        <w:r>
          <w:rPr>
            <w:noProof/>
            <w:webHidden/>
          </w:rPr>
          <w:fldChar w:fldCharType="begin"/>
        </w:r>
        <w:r>
          <w:rPr>
            <w:noProof/>
            <w:webHidden/>
          </w:rPr>
          <w:instrText xml:space="preserve"> PAGEREF _Toc384977711 \h </w:instrText>
        </w:r>
      </w:ins>
      <w:r>
        <w:rPr>
          <w:noProof/>
          <w:webHidden/>
        </w:rPr>
      </w:r>
      <w:r>
        <w:rPr>
          <w:noProof/>
          <w:webHidden/>
        </w:rPr>
        <w:fldChar w:fldCharType="separate"/>
      </w:r>
      <w:ins w:id="216" w:author="Vijay Shah" w:date="2014-04-11T11:05:00Z">
        <w:r>
          <w:rPr>
            <w:noProof/>
            <w:webHidden/>
          </w:rPr>
          <w:t>48</w:t>
        </w:r>
        <w:r>
          <w:rPr>
            <w:noProof/>
            <w:webHidden/>
          </w:rPr>
          <w:fldChar w:fldCharType="end"/>
        </w:r>
        <w:r w:rsidRPr="00011C49">
          <w:rPr>
            <w:rStyle w:val="Hyperlink"/>
            <w:noProof/>
          </w:rPr>
          <w:fldChar w:fldCharType="end"/>
        </w:r>
      </w:ins>
    </w:p>
    <w:p w:rsidR="004676CD" w:rsidRDefault="004676CD">
      <w:pPr>
        <w:pStyle w:val="TOC2"/>
        <w:tabs>
          <w:tab w:val="left" w:pos="1152"/>
        </w:tabs>
        <w:rPr>
          <w:ins w:id="217" w:author="Vijay Shah" w:date="2014-04-11T11:05:00Z"/>
          <w:rFonts w:asciiTheme="minorHAnsi" w:eastAsiaTheme="minorEastAsia" w:hAnsiTheme="minorHAnsi" w:cstheme="minorBidi"/>
          <w:noProof/>
          <w:sz w:val="22"/>
          <w:szCs w:val="22"/>
        </w:rPr>
      </w:pPr>
      <w:ins w:id="21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"_Toc384977712"</w:instrText>
        </w:r>
        <w:r w:rsidRPr="00011C49">
          <w:rPr>
            <w:rStyle w:val="Hyperlink"/>
            <w:noProof/>
          </w:rPr>
          <w:instrText xml:space="preserve"> </w:instrText>
        </w:r>
        <w:r w:rsidRPr="00011C49">
          <w:rPr>
            <w:rStyle w:val="Hyperlink"/>
            <w:noProof/>
          </w:rPr>
          <w:fldChar w:fldCharType="separate"/>
        </w:r>
        <w:r w:rsidRPr="00011C49">
          <w:rPr>
            <w:rStyle w:val="Hyperlink"/>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011C49">
          <w:rPr>
            <w:rStyle w:val="Hyperlink"/>
            <w:bCs/>
            <w:noProof/>
          </w:rPr>
          <w:t>&lt;Add Title&gt;</w:t>
        </w:r>
        <w:r>
          <w:rPr>
            <w:noProof/>
            <w:webHidden/>
          </w:rPr>
          <w:tab/>
        </w:r>
        <w:r>
          <w:rPr>
            <w:noProof/>
            <w:webHidden/>
          </w:rPr>
          <w:fldChar w:fldCharType="begin"/>
        </w:r>
        <w:r>
          <w:rPr>
            <w:noProof/>
            <w:webHidden/>
          </w:rPr>
          <w:instrText xml:space="preserve"> PAGEREF _Toc384977712 \h </w:instrText>
        </w:r>
      </w:ins>
      <w:r>
        <w:rPr>
          <w:noProof/>
          <w:webHidden/>
        </w:rPr>
      </w:r>
      <w:r>
        <w:rPr>
          <w:noProof/>
          <w:webHidden/>
        </w:rPr>
        <w:fldChar w:fldCharType="separate"/>
      </w:r>
      <w:ins w:id="219" w:author="Vijay Shah" w:date="2014-04-11T11:05:00Z">
        <w:r>
          <w:rPr>
            <w:noProof/>
            <w:webHidden/>
          </w:rPr>
          <w:t>48</w:t>
        </w:r>
        <w:r>
          <w:rPr>
            <w:noProof/>
            <w:webHidden/>
          </w:rPr>
          <w:fldChar w:fldCharType="end"/>
        </w:r>
        <w:r w:rsidRPr="00011C49">
          <w:rPr>
            <w:rStyle w:val="Hyperlink"/>
            <w:noProof/>
          </w:rPr>
          <w:fldChar w:fldCharType="end"/>
        </w:r>
      </w:ins>
    </w:p>
    <w:p w:rsidR="004676CD" w:rsidRDefault="004676CD">
      <w:pPr>
        <w:pStyle w:val="TOC1"/>
        <w:rPr>
          <w:ins w:id="220" w:author="Vijay Shah" w:date="2014-04-11T11:05:00Z"/>
          <w:rFonts w:asciiTheme="minorHAnsi" w:eastAsiaTheme="minorEastAsia" w:hAnsiTheme="minorHAnsi" w:cstheme="minorBidi"/>
          <w:noProof/>
          <w:sz w:val="22"/>
          <w:szCs w:val="22"/>
        </w:rPr>
      </w:pPr>
      <w:ins w:id="22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"_Toc384977713"</w:instrText>
        </w:r>
        <w:r w:rsidRPr="00011C49">
          <w:rPr>
            <w:rStyle w:val="Hyperlink"/>
            <w:noProof/>
          </w:rPr>
          <w:instrText xml:space="preserve"> </w:instrText>
        </w:r>
        <w:r w:rsidRPr="00011C49">
          <w:rPr>
            <w:rStyle w:val="Hyperlink"/>
            <w:noProof/>
          </w:rPr>
          <w:fldChar w:fldCharType="separate"/>
        </w:r>
        <w:r w:rsidRPr="00011C49">
          <w:rPr>
            <w:rStyle w:val="Hyperlink"/>
            <w:noProof/>
          </w:rPr>
          <w:t>Appendix B – &lt;Appendix B Title&gt;</w:t>
        </w:r>
        <w:r>
          <w:rPr>
            <w:noProof/>
            <w:webHidden/>
          </w:rPr>
          <w:tab/>
        </w:r>
        <w:r>
          <w:rPr>
            <w:noProof/>
            <w:webHidden/>
          </w:rPr>
          <w:fldChar w:fldCharType="begin"/>
        </w:r>
        <w:r>
          <w:rPr>
            <w:noProof/>
            <w:webHidden/>
          </w:rPr>
          <w:instrText xml:space="preserve"> PAGEREF _Toc384977713 \h </w:instrText>
        </w:r>
      </w:ins>
      <w:r>
        <w:rPr>
          <w:noProof/>
          <w:webHidden/>
        </w:rPr>
      </w:r>
      <w:r>
        <w:rPr>
          <w:noProof/>
          <w:webHidden/>
        </w:rPr>
        <w:fldChar w:fldCharType="separate"/>
      </w:r>
      <w:ins w:id="222" w:author="Vijay Shah" w:date="2014-04-11T11:05:00Z">
        <w:r>
          <w:rPr>
            <w:noProof/>
            <w:webHidden/>
          </w:rPr>
          <w:t>48</w:t>
        </w:r>
        <w:r>
          <w:rPr>
            <w:noProof/>
            <w:webHidden/>
          </w:rPr>
          <w:fldChar w:fldCharType="end"/>
        </w:r>
        <w:r w:rsidRPr="00011C49">
          <w:rPr>
            <w:rStyle w:val="Hyperlink"/>
            <w:noProof/>
          </w:rPr>
          <w:fldChar w:fldCharType="end"/>
        </w:r>
      </w:ins>
    </w:p>
    <w:p w:rsidR="004676CD" w:rsidRDefault="004676CD">
      <w:pPr>
        <w:pStyle w:val="TOC2"/>
        <w:tabs>
          <w:tab w:val="left" w:pos="1152"/>
        </w:tabs>
        <w:rPr>
          <w:ins w:id="223" w:author="Vijay Shah" w:date="2014-04-11T11:05:00Z"/>
          <w:rFonts w:asciiTheme="minorHAnsi" w:eastAsiaTheme="minorEastAsia" w:hAnsiTheme="minorHAnsi" w:cstheme="minorBidi"/>
          <w:noProof/>
          <w:sz w:val="22"/>
          <w:szCs w:val="22"/>
        </w:rPr>
      </w:pPr>
      <w:ins w:id="224"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"_Toc384977714"</w:instrText>
        </w:r>
        <w:r w:rsidRPr="00011C49">
          <w:rPr>
            <w:rStyle w:val="Hyperlink"/>
            <w:noProof/>
          </w:rPr>
          <w:instrText xml:space="preserve"> </w:instrText>
        </w:r>
        <w:r w:rsidRPr="00011C49">
          <w:rPr>
            <w:rStyle w:val="Hyperlink"/>
            <w:noProof/>
          </w:rPr>
          <w:fldChar w:fldCharType="separate"/>
        </w:r>
        <w:r w:rsidRPr="00011C49">
          <w:rPr>
            <w:rStyle w:val="Hyperlink"/>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011C49">
          <w:rPr>
            <w:rStyle w:val="Hyperlink"/>
            <w:bCs/>
            <w:noProof/>
          </w:rPr>
          <w:t>&lt;Add Title&gt;</w:t>
        </w:r>
        <w:r>
          <w:rPr>
            <w:noProof/>
            <w:webHidden/>
          </w:rPr>
          <w:tab/>
        </w:r>
        <w:r>
          <w:rPr>
            <w:noProof/>
            <w:webHidden/>
          </w:rPr>
          <w:fldChar w:fldCharType="begin"/>
        </w:r>
        <w:r>
          <w:rPr>
            <w:noProof/>
            <w:webHidden/>
          </w:rPr>
          <w:instrText xml:space="preserve"> PAGEREF _Toc384977714 \h </w:instrText>
        </w:r>
      </w:ins>
      <w:r>
        <w:rPr>
          <w:noProof/>
          <w:webHidden/>
        </w:rPr>
      </w:r>
      <w:r>
        <w:rPr>
          <w:noProof/>
          <w:webHidden/>
        </w:rPr>
        <w:fldChar w:fldCharType="separate"/>
      </w:r>
      <w:ins w:id="225" w:author="Vijay Shah" w:date="2014-04-11T11:05:00Z">
        <w:r>
          <w:rPr>
            <w:noProof/>
            <w:webHidden/>
          </w:rPr>
          <w:t>48</w:t>
        </w:r>
        <w:r>
          <w:rPr>
            <w:noProof/>
            <w:webHidden/>
          </w:rPr>
          <w:fldChar w:fldCharType="end"/>
        </w:r>
        <w:r w:rsidRPr="00011C49">
          <w:rPr>
            <w:rStyle w:val="Hyperlink"/>
            <w:noProof/>
          </w:rPr>
          <w:fldChar w:fldCharType="end"/>
        </w:r>
      </w:ins>
    </w:p>
    <w:p w:rsidR="004676CD" w:rsidRDefault="004676CD">
      <w:pPr>
        <w:pStyle w:val="TOC1"/>
        <w:rPr>
          <w:ins w:id="226" w:author="Vijay Shah" w:date="2014-04-11T11:05:00Z"/>
          <w:rFonts w:asciiTheme="minorHAnsi" w:eastAsiaTheme="minorEastAsia" w:hAnsiTheme="minorHAnsi" w:cstheme="minorBidi"/>
          <w:noProof/>
          <w:sz w:val="22"/>
          <w:szCs w:val="22"/>
        </w:rPr>
      </w:pPr>
      <w:ins w:id="227"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"_Toc384977715"</w:instrText>
        </w:r>
        <w:r w:rsidRPr="00011C49">
          <w:rPr>
            <w:rStyle w:val="Hyperlink"/>
            <w:noProof/>
          </w:rPr>
          <w:instrText xml:space="preserve"> </w:instrText>
        </w:r>
        <w:r w:rsidRPr="00011C49">
          <w:rPr>
            <w:rStyle w:val="Hyperlink"/>
            <w:noProof/>
          </w:rPr>
          <w:fldChar w:fldCharType="separate"/>
        </w:r>
        <w:r w:rsidRPr="00011C49">
          <w:rPr>
            <w:rStyle w:val="Hyperlink"/>
            <w:noProof/>
          </w:rPr>
          <w:t>Volume 3 Namespace Additions</w:t>
        </w:r>
        <w:r>
          <w:rPr>
            <w:noProof/>
            <w:webHidden/>
          </w:rPr>
          <w:tab/>
        </w:r>
        <w:r>
          <w:rPr>
            <w:noProof/>
            <w:webHidden/>
          </w:rPr>
          <w:fldChar w:fldCharType="begin"/>
        </w:r>
        <w:r>
          <w:rPr>
            <w:noProof/>
            <w:webHidden/>
          </w:rPr>
          <w:instrText xml:space="preserve"> PAGEREF _Toc384977715 \h </w:instrText>
        </w:r>
      </w:ins>
      <w:r>
        <w:rPr>
          <w:noProof/>
          <w:webHidden/>
        </w:rPr>
      </w:r>
      <w:r>
        <w:rPr>
          <w:noProof/>
          <w:webHidden/>
        </w:rPr>
        <w:fldChar w:fldCharType="separate"/>
      </w:r>
      <w:ins w:id="228" w:author="Vijay Shah" w:date="2014-04-11T11:05:00Z">
        <w:r>
          <w:rPr>
            <w:noProof/>
            <w:webHidden/>
          </w:rPr>
          <w:t>48</w:t>
        </w:r>
        <w:r>
          <w:rPr>
            <w:noProof/>
            <w:webHidden/>
          </w:rPr>
          <w:fldChar w:fldCharType="end"/>
        </w:r>
        <w:r w:rsidRPr="00011C49">
          <w:rPr>
            <w:rStyle w:val="Hyperlink"/>
            <w:noProof/>
          </w:rPr>
          <w:fldChar w:fldCharType="end"/>
        </w:r>
      </w:ins>
    </w:p>
    <w:p w:rsidR="004676CD" w:rsidRDefault="004676CD">
      <w:pPr>
        <w:pStyle w:val="TOC1"/>
        <w:rPr>
          <w:ins w:id="229" w:author="Vijay Shah" w:date="2014-04-11T11:05:00Z"/>
          <w:rFonts w:asciiTheme="minorHAnsi" w:eastAsiaTheme="minorEastAsia" w:hAnsiTheme="minorHAnsi" w:cstheme="minorBidi"/>
          <w:noProof/>
          <w:sz w:val="22"/>
          <w:szCs w:val="22"/>
        </w:rPr>
      </w:pPr>
      <w:ins w:id="230"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"_Toc384977716"</w:instrText>
        </w:r>
        <w:r w:rsidRPr="00011C49">
          <w:rPr>
            <w:rStyle w:val="Hyperlink"/>
            <w:noProof/>
          </w:rPr>
          <w:instrText xml:space="preserve"> </w:instrText>
        </w:r>
        <w:r w:rsidRPr="00011C49">
          <w:rPr>
            <w:rStyle w:val="Hyperlink"/>
            <w:noProof/>
          </w:rPr>
          <w:fldChar w:fldCharType="separate"/>
        </w:r>
        <w:r w:rsidRPr="00011C49">
          <w:rPr>
            <w:rStyle w:val="Hyperlink"/>
            <w:noProof/>
          </w:rPr>
          <w:t>Volume 4 – National Extensions</w:t>
        </w:r>
        <w:r>
          <w:rPr>
            <w:noProof/>
            <w:webHidden/>
          </w:rPr>
          <w:tab/>
        </w:r>
        <w:r>
          <w:rPr>
            <w:noProof/>
            <w:webHidden/>
          </w:rPr>
          <w:fldChar w:fldCharType="begin"/>
        </w:r>
        <w:r>
          <w:rPr>
            <w:noProof/>
            <w:webHidden/>
          </w:rPr>
          <w:instrText xml:space="preserve"> PAGEREF _Toc384977716 \h </w:instrText>
        </w:r>
      </w:ins>
      <w:r>
        <w:rPr>
          <w:noProof/>
          <w:webHidden/>
        </w:rPr>
      </w:r>
      <w:r>
        <w:rPr>
          <w:noProof/>
          <w:webHidden/>
        </w:rPr>
        <w:fldChar w:fldCharType="separate"/>
      </w:r>
      <w:ins w:id="231"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1"/>
        <w:rPr>
          <w:ins w:id="232" w:author="Vijay Shah" w:date="2014-04-11T11:05:00Z"/>
          <w:rFonts w:asciiTheme="minorHAnsi" w:eastAsiaTheme="minorEastAsia" w:hAnsiTheme="minorHAnsi" w:cstheme="minorBidi"/>
          <w:noProof/>
          <w:sz w:val="22"/>
          <w:szCs w:val="22"/>
        </w:rPr>
      </w:pPr>
      <w:ins w:id="233"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"_Toc384977717"</w:instrText>
        </w:r>
        <w:r w:rsidRPr="00011C49">
          <w:rPr>
            <w:rStyle w:val="Hyperlink"/>
            <w:noProof/>
          </w:rPr>
          <w:instrText xml:space="preserve"> </w:instrText>
        </w:r>
        <w:r w:rsidRPr="00011C49">
          <w:rPr>
            <w:rStyle w:val="Hyperlink"/>
            <w:noProof/>
          </w:rPr>
          <w:fldChar w:fldCharType="separate"/>
        </w:r>
        <w:r w:rsidRPr="00011C49">
          <w:rPr>
            <w:rStyle w:val="Hyperlink"/>
            <w:noProof/>
          </w:rPr>
          <w:t>4 National Extensions</w:t>
        </w:r>
        <w:r>
          <w:rPr>
            <w:noProof/>
            <w:webHidden/>
          </w:rPr>
          <w:tab/>
        </w:r>
        <w:r>
          <w:rPr>
            <w:noProof/>
            <w:webHidden/>
          </w:rPr>
          <w:fldChar w:fldCharType="begin"/>
        </w:r>
        <w:r>
          <w:rPr>
            <w:noProof/>
            <w:webHidden/>
          </w:rPr>
          <w:instrText xml:space="preserve"> PAGEREF _Toc384977717 \h </w:instrText>
        </w:r>
      </w:ins>
      <w:r>
        <w:rPr>
          <w:noProof/>
          <w:webHidden/>
        </w:rPr>
      </w:r>
      <w:r>
        <w:rPr>
          <w:noProof/>
          <w:webHidden/>
        </w:rPr>
        <w:fldChar w:fldCharType="separate"/>
      </w:r>
      <w:ins w:id="234"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2"/>
        <w:rPr>
          <w:ins w:id="235" w:author="Vijay Shah" w:date="2014-04-11T11:05:00Z"/>
          <w:rFonts w:asciiTheme="minorHAnsi" w:eastAsiaTheme="minorEastAsia" w:hAnsiTheme="minorHAnsi" w:cstheme="minorBidi"/>
          <w:noProof/>
          <w:sz w:val="22"/>
          <w:szCs w:val="22"/>
        </w:rPr>
      </w:pPr>
      <w:ins w:id="236"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"_Toc384977718"</w:instrText>
        </w:r>
        <w:r w:rsidRPr="00011C49">
          <w:rPr>
            <w:rStyle w:val="Hyperlink"/>
            <w:noProof/>
          </w:rPr>
          <w:instrText xml:space="preserve"> </w:instrText>
        </w:r>
        <w:r w:rsidRPr="00011C49">
          <w:rPr>
            <w:rStyle w:val="Hyperlink"/>
            <w:noProof/>
          </w:rPr>
          <w:fldChar w:fldCharType="separate"/>
        </w:r>
        <w:r w:rsidRPr="00011C49">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_Toc384977718 \h </w:instrText>
        </w:r>
      </w:ins>
      <w:r>
        <w:rPr>
          <w:noProof/>
          <w:webHidden/>
        </w:rPr>
      </w:r>
      <w:r>
        <w:rPr>
          <w:noProof/>
          <w:webHidden/>
        </w:rPr>
        <w:fldChar w:fldCharType="separate"/>
      </w:r>
      <w:ins w:id="237"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3"/>
        <w:rPr>
          <w:ins w:id="238" w:author="Vijay Shah" w:date="2014-04-11T11:05:00Z"/>
          <w:rFonts w:asciiTheme="minorHAnsi" w:eastAsiaTheme="minorEastAsia" w:hAnsiTheme="minorHAnsi" w:cstheme="minorBidi"/>
          <w:noProof/>
          <w:sz w:val="22"/>
          <w:szCs w:val="22"/>
        </w:rPr>
      </w:pPr>
      <w:ins w:id="239"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"_Toc384977719"</w:instrText>
        </w:r>
        <w:r w:rsidRPr="00011C49">
          <w:rPr>
            <w:rStyle w:val="Hyperlink"/>
            <w:noProof/>
          </w:rPr>
          <w:instrText xml:space="preserve"> </w:instrText>
        </w:r>
        <w:r w:rsidRPr="00011C49">
          <w:rPr>
            <w:rStyle w:val="Hyperlink"/>
            <w:noProof/>
          </w:rPr>
          <w:fldChar w:fldCharType="separate"/>
        </w:r>
        <w:r w:rsidRPr="00011C49">
          <w:rPr>
            <w:rStyle w:val="Hyperlink"/>
            <w:noProof/>
          </w:rPr>
          <w:t>4.I.1 Comment Submission</w:t>
        </w:r>
        <w:r>
          <w:rPr>
            <w:noProof/>
            <w:webHidden/>
          </w:rPr>
          <w:tab/>
        </w:r>
        <w:r>
          <w:rPr>
            <w:noProof/>
            <w:webHidden/>
          </w:rPr>
          <w:fldChar w:fldCharType="begin"/>
        </w:r>
        <w:r>
          <w:rPr>
            <w:noProof/>
            <w:webHidden/>
          </w:rPr>
          <w:instrText xml:space="preserve"> PAGEREF _Toc384977719 \h </w:instrText>
        </w:r>
      </w:ins>
      <w:r>
        <w:rPr>
          <w:noProof/>
          <w:webHidden/>
        </w:rPr>
      </w:r>
      <w:r>
        <w:rPr>
          <w:noProof/>
          <w:webHidden/>
        </w:rPr>
        <w:fldChar w:fldCharType="separate"/>
      </w:r>
      <w:ins w:id="240"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3"/>
        <w:rPr>
          <w:ins w:id="241" w:author="Vijay Shah" w:date="2014-04-11T11:05:00Z"/>
          <w:rFonts w:asciiTheme="minorHAnsi" w:eastAsiaTheme="minorEastAsia" w:hAnsiTheme="minorHAnsi" w:cstheme="minorBidi"/>
          <w:noProof/>
          <w:sz w:val="22"/>
          <w:szCs w:val="22"/>
        </w:rPr>
      </w:pPr>
      <w:ins w:id="242"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"_Toc384977720"</w:instrText>
        </w:r>
        <w:r w:rsidRPr="00011C49">
          <w:rPr>
            <w:rStyle w:val="Hyperlink"/>
            <w:noProof/>
          </w:rPr>
          <w:instrText xml:space="preserve"> </w:instrText>
        </w:r>
        <w:r w:rsidRPr="00011C49">
          <w:rPr>
            <w:rStyle w:val="Hyperlink"/>
            <w:noProof/>
          </w:rPr>
          <w:fldChar w:fldCharType="separate"/>
        </w:r>
        <w:r w:rsidRPr="00011C49">
          <w:rPr>
            <w:rStyle w:val="Hyperlink"/>
            <w:noProof/>
          </w:rPr>
          <w:t>4.I.2 &lt;Profile Name&gt; &lt;(Profile Acronym)&gt;</w:t>
        </w:r>
        <w:r>
          <w:rPr>
            <w:noProof/>
            <w:webHidden/>
          </w:rPr>
          <w:tab/>
        </w:r>
        <w:r>
          <w:rPr>
            <w:noProof/>
            <w:webHidden/>
          </w:rPr>
          <w:fldChar w:fldCharType="begin"/>
        </w:r>
        <w:r>
          <w:rPr>
            <w:noProof/>
            <w:webHidden/>
          </w:rPr>
          <w:instrText xml:space="preserve"> PAGEREF _Toc384977720 \h </w:instrText>
        </w:r>
      </w:ins>
      <w:r>
        <w:rPr>
          <w:noProof/>
          <w:webHidden/>
        </w:rPr>
      </w:r>
      <w:r>
        <w:rPr>
          <w:noProof/>
          <w:webHidden/>
        </w:rPr>
        <w:fldChar w:fldCharType="separate"/>
      </w:r>
      <w:ins w:id="243"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4"/>
        <w:rPr>
          <w:ins w:id="244" w:author="Vijay Shah" w:date="2014-04-11T11:05:00Z"/>
          <w:rFonts w:asciiTheme="minorHAnsi" w:eastAsiaTheme="minorEastAsia" w:hAnsiTheme="minorHAnsi" w:cstheme="minorBidi"/>
          <w:noProof/>
          <w:sz w:val="22"/>
          <w:szCs w:val="22"/>
        </w:rPr>
      </w:pPr>
      <w:ins w:id="245"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"_Toc384977721"</w:instrText>
        </w:r>
        <w:r w:rsidRPr="00011C49">
          <w:rPr>
            <w:rStyle w:val="Hyperlink"/>
            <w:noProof/>
          </w:rPr>
          <w:instrText xml:space="preserve"> </w:instrText>
        </w:r>
        <w:r w:rsidRPr="00011C49">
          <w:rPr>
            <w:rStyle w:val="Hyperlink"/>
            <w:noProof/>
          </w:rPr>
          <w:fldChar w:fldCharType="separate"/>
        </w:r>
        <w:r w:rsidRPr="00011C49">
          <w:rPr>
            <w:rStyle w:val="Hyperlink"/>
            <w:noProof/>
          </w:rPr>
          <w:t>4.I.2.1&lt;Profile Acronym&gt; &lt;Type of Change&gt;</w:t>
        </w:r>
        <w:r>
          <w:rPr>
            <w:noProof/>
            <w:webHidden/>
          </w:rPr>
          <w:tab/>
        </w:r>
        <w:r>
          <w:rPr>
            <w:noProof/>
            <w:webHidden/>
          </w:rPr>
          <w:fldChar w:fldCharType="begin"/>
        </w:r>
        <w:r>
          <w:rPr>
            <w:noProof/>
            <w:webHidden/>
          </w:rPr>
          <w:instrText xml:space="preserve"> PAGEREF _Toc384977721 \h </w:instrText>
        </w:r>
      </w:ins>
      <w:r>
        <w:rPr>
          <w:noProof/>
          <w:webHidden/>
        </w:rPr>
      </w:r>
      <w:r>
        <w:rPr>
          <w:noProof/>
          <w:webHidden/>
        </w:rPr>
        <w:fldChar w:fldCharType="separate"/>
      </w:r>
      <w:ins w:id="246"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4"/>
        <w:rPr>
          <w:ins w:id="247" w:author="Vijay Shah" w:date="2014-04-11T11:05:00Z"/>
          <w:rFonts w:asciiTheme="minorHAnsi" w:eastAsiaTheme="minorEastAsia" w:hAnsiTheme="minorHAnsi" w:cstheme="minorBidi"/>
          <w:noProof/>
          <w:sz w:val="22"/>
          <w:szCs w:val="22"/>
        </w:rPr>
      </w:pPr>
      <w:ins w:id="248"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"_Toc384977722"</w:instrText>
        </w:r>
        <w:r w:rsidRPr="00011C49">
          <w:rPr>
            <w:rStyle w:val="Hyperlink"/>
            <w:noProof/>
          </w:rPr>
          <w:instrText xml:space="preserve"> </w:instrText>
        </w:r>
        <w:r w:rsidRPr="00011C49">
          <w:rPr>
            <w:rStyle w:val="Hyperlink"/>
            <w:noProof/>
          </w:rPr>
          <w:fldChar w:fldCharType="separate"/>
        </w:r>
        <w:r w:rsidRPr="00011C49">
          <w:rPr>
            <w:rStyle w:val="Hyperlink"/>
            <w:noProof/>
          </w:rPr>
          <w:t>4.I.2.2&lt;Profile Acronym&gt; &lt;Type of Change&gt;</w:t>
        </w:r>
        <w:r>
          <w:rPr>
            <w:noProof/>
            <w:webHidden/>
          </w:rPr>
          <w:tab/>
        </w:r>
        <w:r>
          <w:rPr>
            <w:noProof/>
            <w:webHidden/>
          </w:rPr>
          <w:fldChar w:fldCharType="begin"/>
        </w:r>
        <w:r>
          <w:rPr>
            <w:noProof/>
            <w:webHidden/>
          </w:rPr>
          <w:instrText xml:space="preserve"> PAGEREF _Toc384977722 \h </w:instrText>
        </w:r>
      </w:ins>
      <w:r>
        <w:rPr>
          <w:noProof/>
          <w:webHidden/>
        </w:rPr>
      </w:r>
      <w:r>
        <w:rPr>
          <w:noProof/>
          <w:webHidden/>
        </w:rPr>
        <w:fldChar w:fldCharType="separate"/>
      </w:r>
      <w:ins w:id="249" w:author="Vijay Shah" w:date="2014-04-11T11:05:00Z">
        <w:r>
          <w:rPr>
            <w:noProof/>
            <w:webHidden/>
          </w:rPr>
          <w:t>49</w:t>
        </w:r>
        <w:r>
          <w:rPr>
            <w:noProof/>
            <w:webHidden/>
          </w:rPr>
          <w:fldChar w:fldCharType="end"/>
        </w:r>
        <w:r w:rsidRPr="00011C49">
          <w:rPr>
            <w:rStyle w:val="Hyperlink"/>
            <w:noProof/>
          </w:rPr>
          <w:fldChar w:fldCharType="end"/>
        </w:r>
      </w:ins>
    </w:p>
    <w:p w:rsidR="004676CD" w:rsidRDefault="004676CD">
      <w:pPr>
        <w:pStyle w:val="TOC1"/>
        <w:rPr>
          <w:ins w:id="250" w:author="Vijay Shah" w:date="2014-04-11T11:05:00Z"/>
          <w:rFonts w:asciiTheme="minorHAnsi" w:eastAsiaTheme="minorEastAsia" w:hAnsiTheme="minorHAnsi" w:cstheme="minorBidi"/>
          <w:noProof/>
          <w:sz w:val="22"/>
          <w:szCs w:val="22"/>
        </w:rPr>
      </w:pPr>
      <w:ins w:id="251" w:author="Vijay Shah" w:date="2014-04-11T11:05:00Z">
        <w:r w:rsidRPr="00011C49">
          <w:rPr>
            <w:rStyle w:val="Hyperlink"/>
            <w:noProof/>
          </w:rPr>
          <w:fldChar w:fldCharType="begin"/>
        </w:r>
        <w:r w:rsidRPr="00011C49">
          <w:rPr>
            <w:rStyle w:val="Hyperlink"/>
            <w:noProof/>
          </w:rPr>
          <w:instrText xml:space="preserve"> </w:instrText>
        </w:r>
        <w:r>
          <w:rPr>
            <w:noProof/>
          </w:rPr>
          <w:instrText>HYPERLINK \l "_Toc384977723"</w:instrText>
        </w:r>
        <w:r w:rsidRPr="00011C49">
          <w:rPr>
            <w:rStyle w:val="Hyperlink"/>
            <w:noProof/>
          </w:rPr>
          <w:instrText xml:space="preserve"> </w:instrText>
        </w:r>
        <w:r w:rsidRPr="00011C49">
          <w:rPr>
            <w:rStyle w:val="Hyperlink"/>
            <w:noProof/>
          </w:rPr>
          <w:fldChar w:fldCharType="separate"/>
        </w:r>
        <w:r w:rsidRPr="00011C49">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_Toc384977723 \h </w:instrText>
        </w:r>
      </w:ins>
      <w:r>
        <w:rPr>
          <w:noProof/>
          <w:webHidden/>
        </w:rPr>
      </w:r>
      <w:r>
        <w:rPr>
          <w:noProof/>
          <w:webHidden/>
        </w:rPr>
        <w:fldChar w:fldCharType="separate"/>
      </w:r>
      <w:ins w:id="252" w:author="Vijay Shah" w:date="2014-04-11T11:05:00Z">
        <w:r>
          <w:rPr>
            <w:noProof/>
            <w:webHidden/>
          </w:rPr>
          <w:t>50</w:t>
        </w:r>
        <w:r>
          <w:rPr>
            <w:noProof/>
            <w:webHidden/>
          </w:rPr>
          <w:fldChar w:fldCharType="end"/>
        </w:r>
        <w:r w:rsidRPr="00011C49">
          <w:rPr>
            <w:rStyle w:val="Hyperlink"/>
            <w:noProof/>
          </w:rPr>
          <w:fldChar w:fldCharType="end"/>
        </w:r>
      </w:ins>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rPr>
          <w:noProof w:val="0"/>
        </w:rPr>
      </w:pPr>
      <w:bookmarkStart w:id="253" w:name="_Toc201058865"/>
      <w:bookmarkStart w:id="254" w:name="_Toc201058970"/>
      <w:bookmarkStart w:id="255" w:name="_Toc504625752"/>
      <w:bookmarkStart w:id="256" w:name="_Toc530206505"/>
      <w:bookmarkStart w:id="257" w:name="_Toc1388425"/>
      <w:bookmarkStart w:id="258" w:name="_Toc1388579"/>
      <w:bookmarkStart w:id="259" w:name="_Toc1456606"/>
      <w:bookmarkStart w:id="260" w:name="_Toc37034630"/>
      <w:bookmarkStart w:id="261" w:name="_Toc38846108"/>
      <w:bookmarkEnd w:id="253"/>
      <w:bookmarkEnd w:id="254"/>
      <w:r w:rsidRPr="003651D9">
        <w:rPr>
          <w:noProof w:val="0"/>
        </w:rPr>
        <w:br w:type="page"/>
      </w:r>
      <w:bookmarkStart w:id="262" w:name="_Toc375065272"/>
      <w:bookmarkStart w:id="263" w:name="_Toc375314898"/>
      <w:bookmarkStart w:id="264" w:name="_Toc375221004"/>
      <w:bookmarkStart w:id="265" w:name="_Toc377458196"/>
      <w:bookmarkStart w:id="266" w:name="_Toc376512873"/>
      <w:bookmarkStart w:id="267" w:name="_Toc384977639"/>
      <w:r w:rsidR="00CF283F" w:rsidRPr="009D780B">
        <w:t>Introduction</w:t>
      </w:r>
      <w:bookmarkEnd w:id="255"/>
      <w:bookmarkEnd w:id="256"/>
      <w:bookmarkEnd w:id="257"/>
      <w:bookmarkEnd w:id="258"/>
      <w:bookmarkEnd w:id="259"/>
      <w:bookmarkEnd w:id="260"/>
      <w:bookmarkEnd w:id="261"/>
      <w:r w:rsidR="00167DB7" w:rsidRPr="009D780B">
        <w:t xml:space="preserve"> to this Supplement</w:t>
      </w:r>
      <w:bookmarkEnd w:id="262"/>
      <w:bookmarkEnd w:id="263"/>
      <w:bookmarkEnd w:id="264"/>
      <w:bookmarkEnd w:id="265"/>
      <w:bookmarkEnd w:id="266"/>
      <w:bookmarkEnd w:id="267"/>
      <w:r w:rsidR="00B0605B">
        <w:rPr>
          <w:noProof w:val="0"/>
        </w:rPr>
        <w:t xml:space="preserve"> </w:t>
      </w:r>
    </w:p>
    <w:p w:rsidR="00D30F72" w:rsidRPr="00467B1A" w:rsidRDefault="00D30F72" w:rsidP="00D30F72">
      <w:pPr>
        <w:pStyle w:val="BodyText"/>
      </w:pPr>
      <w:r>
        <w:t>The</w:t>
      </w:r>
      <w:r w:rsidRPr="0098564F">
        <w:t xml:space="preserve"> Structured Data Capture (SDC) Content </w:t>
      </w:r>
      <w:r>
        <w:t>Profile</w:t>
      </w:r>
      <w:r w:rsidRPr="0098564F">
        <w:t xml:space="preserve"> provide</w:t>
      </w:r>
      <w:r w:rsidR="00B82958">
        <w:t>s</w:t>
      </w:r>
      <w:r w:rsidRPr="0098564F">
        <w:t xml:space="preserve"> specifications </w:t>
      </w:r>
      <w:r w:rsidR="00B82958">
        <w:t xml:space="preserve">to enable an electronic health record </w:t>
      </w:r>
      <w:r w:rsidR="00D825B8">
        <w:t xml:space="preserve">system </w:t>
      </w:r>
      <w:r w:rsidR="00B82958">
        <w:t xml:space="preserve">or other application </w:t>
      </w:r>
      <w:r w:rsidR="006305B7">
        <w:t xml:space="preserve">to </w:t>
      </w:r>
      <w:r w:rsidR="00B82958">
        <w:t xml:space="preserve">retrieve a data capture form and submit data from the completed form. </w:t>
      </w:r>
      <w:r>
        <w:t>The SDC</w:t>
      </w:r>
      <w:r w:rsidRPr="0098564F">
        <w:t xml:space="preserve"> profile </w:t>
      </w:r>
      <w:r w:rsidR="00B82958">
        <w:t>utilizes the</w:t>
      </w:r>
      <w:r w:rsidRPr="0098564F">
        <w:t xml:space="preserve"> IHE Retrieve Form for Data </w:t>
      </w:r>
      <w:r w:rsidR="002A7C9B">
        <w:t>Capture</w:t>
      </w:r>
      <w:r w:rsidR="008B2EA0">
        <w:t xml:space="preserve"> (RFD)</w:t>
      </w:r>
      <w:r w:rsidR="00641B6F">
        <w:t xml:space="preserve"> Profile</w:t>
      </w:r>
      <w:r w:rsidR="00626903">
        <w:t xml:space="preserve"> and</w:t>
      </w:r>
      <w:r w:rsidRPr="0098564F">
        <w:t xml:space="preserve"> </w:t>
      </w:r>
      <w:r w:rsidR="00B82958">
        <w:t>a</w:t>
      </w:r>
      <w:r w:rsidR="008B2EA0">
        <w:t>n ISO</w:t>
      </w:r>
      <w:r w:rsidR="000D0B11">
        <w:t>/IEC</w:t>
      </w:r>
      <w:r w:rsidRPr="0098564F">
        <w:t xml:space="preserve"> </w:t>
      </w:r>
      <w:r w:rsidR="00626903">
        <w:t xml:space="preserve">19763-13 </w:t>
      </w:r>
      <w:r w:rsidRPr="0098564F">
        <w:t xml:space="preserve">Meta-model for </w:t>
      </w:r>
      <w:r>
        <w:t>Framework Interoperability</w:t>
      </w:r>
      <w:r w:rsidRPr="0098564F">
        <w:t xml:space="preserve"> </w:t>
      </w:r>
      <w:r w:rsidR="006A5185">
        <w:t xml:space="preserve">(MFI) </w:t>
      </w:r>
      <w:r w:rsidRPr="0098564F">
        <w:t>form compliance</w:t>
      </w:r>
      <w:r w:rsidR="00626903">
        <w:t xml:space="preserve"> model.</w:t>
      </w:r>
      <w:r w:rsidR="00641B6F">
        <w:t xml:space="preserve"> </w:t>
      </w:r>
      <w:r w:rsidR="00626903">
        <w:t xml:space="preserve">This profile also supports optional use </w:t>
      </w:r>
      <w:r w:rsidR="00641B6F">
        <w:t>IHE Data Element Exchange (DEX) profile</w:t>
      </w:r>
      <w:r w:rsidRPr="0098564F">
        <w:t xml:space="preserve"> </w:t>
      </w:r>
      <w:r w:rsidR="00B82958">
        <w:t xml:space="preserve">for retrieving </w:t>
      </w:r>
      <w:r w:rsidR="006A5185">
        <w:t>and submitting</w:t>
      </w:r>
      <w:r w:rsidR="00B82958">
        <w:t xml:space="preserve"> forms in a standardized and structured format.</w:t>
      </w:r>
    </w:p>
    <w:p w:rsidR="00D30F72" w:rsidRPr="0098564F" w:rsidRDefault="00D30F72" w:rsidP="00D30F72">
      <w:pPr>
        <w:pStyle w:val="BodyText"/>
      </w:pPr>
      <w:r w:rsidRPr="0098564F">
        <w:t>Th</w:t>
      </w:r>
      <w:r w:rsidR="00B82958">
        <w:t>is supplement is based on the work of the</w:t>
      </w:r>
      <w:r w:rsidR="00B87081">
        <w:t xml:space="preserve"> </w:t>
      </w:r>
      <w:r w:rsidRPr="0098564F">
        <w:t>Office o</w:t>
      </w:r>
      <w:r>
        <w:t xml:space="preserve">f the National Coordinator </w:t>
      </w:r>
      <w:hyperlink r:id="rId94" w:history="1">
        <w:r w:rsidRPr="00B87081">
          <w:rPr>
            <w:rStyle w:val="Hyperlink"/>
          </w:rPr>
          <w:t xml:space="preserve">Standards &amp; Interoperability </w:t>
        </w:r>
        <w:r w:rsidR="006A5185">
          <w:rPr>
            <w:rStyle w:val="Hyperlink"/>
          </w:rPr>
          <w:t xml:space="preserve">(S&amp;I) Framework </w:t>
        </w:r>
        <w:r w:rsidRPr="00B87081">
          <w:rPr>
            <w:rStyle w:val="Hyperlink"/>
          </w:rPr>
          <w:t>SDC Initiative</w:t>
        </w:r>
      </w:hyperlink>
      <w:r w:rsidR="00B82958">
        <w:t xml:space="preserve">.  The SDC initiative </w:t>
      </w:r>
      <w:r w:rsidRPr="0098564F">
        <w:t>has developed Use Case</w:t>
      </w:r>
      <w:r w:rsidR="006A5185">
        <w:t>s</w:t>
      </w:r>
      <w:r w:rsidRPr="0098564F">
        <w:t>, identified national sta</w:t>
      </w:r>
      <w:r>
        <w:t>ndards for the structure of Common Data Element</w:t>
      </w:r>
      <w:r w:rsidRPr="0098564F">
        <w:t>s and Form Model definition, developed guidance to assist in implementation</w:t>
      </w:r>
      <w:r w:rsidR="00B82958">
        <w:t xml:space="preserve">, </w:t>
      </w:r>
      <w:r w:rsidRPr="0098564F">
        <w:t xml:space="preserve">and </w:t>
      </w:r>
      <w:r w:rsidR="00B82958">
        <w:t>conducted</w:t>
      </w:r>
      <w:r w:rsidRPr="0098564F">
        <w:t xml:space="preserve"> pilots for evaluation of SDC.</w:t>
      </w:r>
    </w:p>
    <w:p w:rsidR="00467B1A" w:rsidRDefault="00467B1A" w:rsidP="00467B1A">
      <w:pPr>
        <w:autoSpaceDE w:val="0"/>
        <w:autoSpaceDN w:val="0"/>
        <w:adjustRightInd w:val="0"/>
        <w:spacing w:before="0"/>
        <w:rPr>
          <w:color w:val="000000"/>
          <w:szCs w:val="24"/>
        </w:rPr>
      </w:pPr>
    </w:p>
    <w:p w:rsidR="00467B1A" w:rsidRPr="00F70FA0" w:rsidRDefault="00467B1A" w:rsidP="00467B1A">
      <w:pPr>
        <w:autoSpaceDE w:val="0"/>
        <w:autoSpaceDN w:val="0"/>
        <w:adjustRightInd w:val="0"/>
        <w:spacing w:before="0"/>
        <w:rPr>
          <w:szCs w:val="24"/>
        </w:rPr>
      </w:pPr>
      <w:r>
        <w:rPr>
          <w:color w:val="000000"/>
          <w:szCs w:val="24"/>
        </w:rPr>
        <w:t>This supplement also references the following documents</w:t>
      </w:r>
      <w:r>
        <w:rPr>
          <w:color w:val="000000"/>
          <w:sz w:val="16"/>
          <w:szCs w:val="16"/>
        </w:rPr>
        <w:t>1</w:t>
      </w:r>
      <w:r>
        <w:rPr>
          <w:color w:val="000000"/>
          <w:szCs w:val="24"/>
        </w:rPr>
        <w:t>. The reader should review these documents as needed</w:t>
      </w:r>
      <w:r w:rsidRPr="00F70FA0">
        <w:rPr>
          <w:szCs w:val="24"/>
        </w:rPr>
        <w:t>:</w:t>
      </w:r>
    </w:p>
    <w:p w:rsidR="00467B1A" w:rsidRPr="0018092C" w:rsidRDefault="00467B1A">
      <w:pPr>
        <w:numPr>
          <w:ilvl w:val="0"/>
          <w:numId w:val="21"/>
        </w:numPr>
        <w:autoSpaceDE w:val="0"/>
        <w:autoSpaceDN w:val="0"/>
        <w:adjustRightInd w:val="0"/>
        <w:spacing w:before="0"/>
        <w:rPr>
          <w:color w:val="000000"/>
          <w:szCs w:val="24"/>
        </w:rPr>
        <w:pPrChange w:id="268" w:author="Vijay Shah" w:date="2014-04-15T13:12:00Z">
          <w:pPr>
            <w:numPr>
              <w:numId w:val="28"/>
            </w:numPr>
            <w:tabs>
              <w:tab w:val="num" w:pos="1440"/>
            </w:tabs>
            <w:autoSpaceDE w:val="0"/>
            <w:autoSpaceDN w:val="0"/>
            <w:adjustRightInd w:val="0"/>
            <w:spacing w:before="0"/>
            <w:ind w:left="1296" w:hanging="216"/>
          </w:pPr>
        </w:pPrChange>
      </w:pPr>
      <w:r w:rsidRPr="0018092C">
        <w:rPr>
          <w:color w:val="000000"/>
          <w:szCs w:val="24"/>
        </w:rPr>
        <w:t>IT Infrastructure Technical Framework Volume 1</w:t>
      </w:r>
    </w:p>
    <w:p w:rsidR="00467B1A" w:rsidRPr="00244D35" w:rsidRDefault="00467B1A">
      <w:pPr>
        <w:numPr>
          <w:ilvl w:val="0"/>
          <w:numId w:val="21"/>
        </w:numPr>
        <w:autoSpaceDE w:val="0"/>
        <w:autoSpaceDN w:val="0"/>
        <w:adjustRightInd w:val="0"/>
        <w:spacing w:before="0"/>
        <w:rPr>
          <w:color w:val="000000"/>
          <w:szCs w:val="24"/>
        </w:rPr>
        <w:pPrChange w:id="269"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IT Infrastructure Technical Framework Volume 2</w:t>
      </w:r>
    </w:p>
    <w:p w:rsidR="00467B1A" w:rsidRPr="00244D35" w:rsidRDefault="00467B1A">
      <w:pPr>
        <w:numPr>
          <w:ilvl w:val="0"/>
          <w:numId w:val="21"/>
        </w:numPr>
        <w:autoSpaceDE w:val="0"/>
        <w:autoSpaceDN w:val="0"/>
        <w:adjustRightInd w:val="0"/>
        <w:spacing w:before="0"/>
        <w:rPr>
          <w:color w:val="000000"/>
          <w:szCs w:val="24"/>
        </w:rPr>
        <w:pPrChange w:id="270"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IT Infrastructure Technical Framework Volume 3</w:t>
      </w:r>
    </w:p>
    <w:p w:rsidR="00047756" w:rsidRPr="002E6922" w:rsidRDefault="00467B1A">
      <w:pPr>
        <w:numPr>
          <w:ilvl w:val="0"/>
          <w:numId w:val="21"/>
        </w:numPr>
        <w:autoSpaceDE w:val="0"/>
        <w:autoSpaceDN w:val="0"/>
        <w:adjustRightInd w:val="0"/>
        <w:spacing w:before="0"/>
        <w:rPr>
          <w:color w:val="000000"/>
          <w:szCs w:val="24"/>
        </w:rPr>
        <w:pPrChange w:id="271" w:author="Vijay Shah" w:date="2014-04-15T13:12:00Z">
          <w:pPr>
            <w:numPr>
              <w:numId w:val="28"/>
            </w:numPr>
            <w:tabs>
              <w:tab w:val="num" w:pos="1440"/>
            </w:tabs>
            <w:autoSpaceDE w:val="0"/>
            <w:autoSpaceDN w:val="0"/>
            <w:adjustRightInd w:val="0"/>
            <w:spacing w:before="0"/>
            <w:ind w:left="1296" w:hanging="216"/>
          </w:pPr>
        </w:pPrChange>
      </w:pPr>
      <w:r>
        <w:rPr>
          <w:color w:val="000000"/>
          <w:szCs w:val="24"/>
        </w:rPr>
        <w:t xml:space="preserve">HL7 </w:t>
      </w:r>
      <w:r w:rsidR="00047756">
        <w:rPr>
          <w:color w:val="000000"/>
          <w:szCs w:val="24"/>
        </w:rPr>
        <w:t xml:space="preserve">CDA R2 </w:t>
      </w:r>
      <w:r>
        <w:rPr>
          <w:color w:val="000000"/>
          <w:szCs w:val="24"/>
        </w:rPr>
        <w:t>and</w:t>
      </w:r>
      <w:r w:rsidR="00047756">
        <w:rPr>
          <w:color w:val="000000"/>
          <w:szCs w:val="24"/>
        </w:rPr>
        <w:t xml:space="preserve"> </w:t>
      </w:r>
      <w:r>
        <w:rPr>
          <w:color w:val="000000"/>
          <w:szCs w:val="24"/>
        </w:rPr>
        <w:t>other standards documents referenced in Volume 1 and Volume 2</w:t>
      </w:r>
    </w:p>
    <w:p w:rsidR="000B672A" w:rsidRPr="00244D35" w:rsidRDefault="000B672A">
      <w:pPr>
        <w:numPr>
          <w:ilvl w:val="0"/>
          <w:numId w:val="21"/>
        </w:numPr>
        <w:autoSpaceDE w:val="0"/>
        <w:autoSpaceDN w:val="0"/>
        <w:adjustRightInd w:val="0"/>
        <w:spacing w:before="0"/>
        <w:rPr>
          <w:color w:val="000000"/>
          <w:szCs w:val="24"/>
        </w:rPr>
        <w:pPrChange w:id="272"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 xml:space="preserve">IT </w:t>
      </w:r>
      <w:r w:rsidR="00A358E0" w:rsidRPr="00244D35">
        <w:rPr>
          <w:color w:val="000000"/>
          <w:szCs w:val="24"/>
        </w:rPr>
        <w:t>Infrastructure</w:t>
      </w:r>
      <w:r w:rsidRPr="00244D35">
        <w:rPr>
          <w:color w:val="000000"/>
          <w:szCs w:val="24"/>
        </w:rPr>
        <w:t xml:space="preserve"> Technical Framework Supplement:</w:t>
      </w:r>
      <w:r w:rsidR="00DC0BD1" w:rsidRPr="00244D35">
        <w:rPr>
          <w:color w:val="000000"/>
          <w:szCs w:val="24"/>
        </w:rPr>
        <w:t xml:space="preserve"> Retrieve Form for Data Capture (RFD)</w:t>
      </w:r>
      <w:r w:rsidRPr="00244D35">
        <w:rPr>
          <w:color w:val="000000"/>
          <w:szCs w:val="24"/>
        </w:rPr>
        <w:t xml:space="preserve"> profile</w:t>
      </w:r>
    </w:p>
    <w:p w:rsidR="00DC0BD1" w:rsidRPr="00244D35" w:rsidRDefault="00DC0BD1">
      <w:pPr>
        <w:numPr>
          <w:ilvl w:val="0"/>
          <w:numId w:val="21"/>
        </w:numPr>
        <w:autoSpaceDE w:val="0"/>
        <w:autoSpaceDN w:val="0"/>
        <w:adjustRightInd w:val="0"/>
        <w:spacing w:before="0"/>
        <w:rPr>
          <w:color w:val="000000"/>
          <w:szCs w:val="24"/>
        </w:rPr>
        <w:pPrChange w:id="273"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 xml:space="preserve">IT </w:t>
      </w:r>
      <w:r w:rsidR="00A358E0" w:rsidRPr="00244D35">
        <w:rPr>
          <w:color w:val="000000"/>
          <w:szCs w:val="24"/>
        </w:rPr>
        <w:t>Infrastructure</w:t>
      </w:r>
      <w:r w:rsidRPr="00244D35">
        <w:rPr>
          <w:color w:val="000000"/>
          <w:szCs w:val="24"/>
        </w:rPr>
        <w:t xml:space="preserve"> Technical Framework Supplement: Audit Trail and Node Authentication (ATNA) Integration Profile</w:t>
      </w:r>
    </w:p>
    <w:p w:rsidR="000B672A" w:rsidRPr="00244D35" w:rsidRDefault="00A03E4D">
      <w:pPr>
        <w:numPr>
          <w:ilvl w:val="0"/>
          <w:numId w:val="21"/>
        </w:numPr>
        <w:autoSpaceDE w:val="0"/>
        <w:autoSpaceDN w:val="0"/>
        <w:adjustRightInd w:val="0"/>
        <w:spacing w:before="0"/>
        <w:rPr>
          <w:color w:val="000000"/>
          <w:szCs w:val="24"/>
        </w:rPr>
        <w:pPrChange w:id="274" w:author="Vijay Shah" w:date="2014-04-15T13:12:00Z">
          <w:pPr>
            <w:numPr>
              <w:numId w:val="28"/>
            </w:numPr>
            <w:tabs>
              <w:tab w:val="num" w:pos="1440"/>
            </w:tabs>
            <w:autoSpaceDE w:val="0"/>
            <w:autoSpaceDN w:val="0"/>
            <w:adjustRightInd w:val="0"/>
            <w:spacing w:before="0"/>
            <w:ind w:left="1296" w:hanging="216"/>
          </w:pPr>
        </w:pPrChange>
      </w:pPr>
      <w:r>
        <w:rPr>
          <w:color w:val="000000"/>
          <w:szCs w:val="24"/>
        </w:rPr>
        <w:t xml:space="preserve">IETF HTTTPS and </w:t>
      </w:r>
      <w:r w:rsidR="000B672A" w:rsidRPr="00244D35">
        <w:rPr>
          <w:color w:val="000000"/>
          <w:szCs w:val="24"/>
        </w:rPr>
        <w:t>TLS v1.0 standard</w:t>
      </w:r>
    </w:p>
    <w:p w:rsidR="000B672A" w:rsidRPr="00244D35" w:rsidRDefault="00047756">
      <w:pPr>
        <w:numPr>
          <w:ilvl w:val="0"/>
          <w:numId w:val="21"/>
        </w:numPr>
        <w:autoSpaceDE w:val="0"/>
        <w:autoSpaceDN w:val="0"/>
        <w:adjustRightInd w:val="0"/>
        <w:spacing w:before="0"/>
        <w:rPr>
          <w:color w:val="000000"/>
          <w:szCs w:val="24"/>
        </w:rPr>
        <w:pPrChange w:id="275" w:author="Vijay Shah" w:date="2014-04-15T13:12:00Z">
          <w:pPr>
            <w:numPr>
              <w:numId w:val="28"/>
            </w:numPr>
            <w:tabs>
              <w:tab w:val="num" w:pos="1440"/>
            </w:tabs>
            <w:autoSpaceDE w:val="0"/>
            <w:autoSpaceDN w:val="0"/>
            <w:adjustRightInd w:val="0"/>
            <w:spacing w:before="0"/>
            <w:ind w:left="1296" w:hanging="216"/>
          </w:pPr>
        </w:pPrChange>
      </w:pPr>
      <w:r>
        <w:rPr>
          <w:color w:val="000000"/>
          <w:szCs w:val="24"/>
        </w:rPr>
        <w:t xml:space="preserve">W3C </w:t>
      </w:r>
      <w:r w:rsidR="00DC0BD1" w:rsidRPr="00244D35">
        <w:rPr>
          <w:color w:val="000000"/>
          <w:szCs w:val="24"/>
        </w:rPr>
        <w:t>SOAP</w:t>
      </w:r>
    </w:p>
    <w:p w:rsidR="007E76DA" w:rsidRPr="00244D35" w:rsidRDefault="00047756">
      <w:pPr>
        <w:numPr>
          <w:ilvl w:val="0"/>
          <w:numId w:val="21"/>
        </w:numPr>
        <w:autoSpaceDE w:val="0"/>
        <w:autoSpaceDN w:val="0"/>
        <w:adjustRightInd w:val="0"/>
        <w:spacing w:before="0"/>
        <w:rPr>
          <w:color w:val="000000"/>
          <w:szCs w:val="24"/>
        </w:rPr>
        <w:pPrChange w:id="276" w:author="Vijay Shah" w:date="2014-04-15T13:12:00Z">
          <w:pPr>
            <w:numPr>
              <w:numId w:val="28"/>
            </w:numPr>
            <w:tabs>
              <w:tab w:val="num" w:pos="1440"/>
            </w:tabs>
            <w:autoSpaceDE w:val="0"/>
            <w:autoSpaceDN w:val="0"/>
            <w:adjustRightInd w:val="0"/>
            <w:spacing w:before="0"/>
            <w:ind w:left="1296" w:hanging="216"/>
          </w:pPr>
        </w:pPrChange>
      </w:pPr>
      <w:r>
        <w:rPr>
          <w:color w:val="000000"/>
          <w:szCs w:val="24"/>
        </w:rPr>
        <w:t xml:space="preserve">OASIS </w:t>
      </w:r>
      <w:r w:rsidR="000B672A" w:rsidRPr="00244D35">
        <w:rPr>
          <w:color w:val="000000"/>
          <w:szCs w:val="24"/>
        </w:rPr>
        <w:t>SAML</w:t>
      </w:r>
    </w:p>
    <w:p w:rsidR="000B672A" w:rsidRDefault="00DC0BD1">
      <w:pPr>
        <w:numPr>
          <w:ilvl w:val="0"/>
          <w:numId w:val="21"/>
        </w:numPr>
        <w:autoSpaceDE w:val="0"/>
        <w:autoSpaceDN w:val="0"/>
        <w:adjustRightInd w:val="0"/>
        <w:spacing w:before="0"/>
        <w:rPr>
          <w:color w:val="000000"/>
          <w:szCs w:val="24"/>
        </w:rPr>
        <w:pPrChange w:id="277"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ISO/IEC 1</w:t>
      </w:r>
      <w:r w:rsidR="00047756">
        <w:rPr>
          <w:color w:val="000000"/>
          <w:szCs w:val="24"/>
        </w:rPr>
        <w:t>9</w:t>
      </w:r>
      <w:r w:rsidRPr="00244D35">
        <w:rPr>
          <w:color w:val="000000"/>
          <w:szCs w:val="24"/>
        </w:rPr>
        <w:t>763-13</w:t>
      </w:r>
    </w:p>
    <w:p w:rsidR="00047756" w:rsidRPr="00244D35" w:rsidRDefault="00641B6F">
      <w:pPr>
        <w:numPr>
          <w:ilvl w:val="0"/>
          <w:numId w:val="21"/>
        </w:numPr>
        <w:autoSpaceDE w:val="0"/>
        <w:autoSpaceDN w:val="0"/>
        <w:adjustRightInd w:val="0"/>
        <w:spacing w:before="0"/>
        <w:rPr>
          <w:color w:val="000000"/>
          <w:szCs w:val="24"/>
        </w:rPr>
        <w:pPrChange w:id="278" w:author="Vijay Shah" w:date="2014-04-15T13:12:00Z">
          <w:pPr>
            <w:numPr>
              <w:numId w:val="28"/>
            </w:numPr>
            <w:tabs>
              <w:tab w:val="num" w:pos="1440"/>
            </w:tabs>
            <w:autoSpaceDE w:val="0"/>
            <w:autoSpaceDN w:val="0"/>
            <w:adjustRightInd w:val="0"/>
            <w:spacing w:before="0"/>
            <w:ind w:left="1296" w:hanging="216"/>
          </w:pPr>
        </w:pPrChange>
      </w:pPr>
      <w:r>
        <w:rPr>
          <w:color w:val="000000"/>
          <w:szCs w:val="24"/>
        </w:rPr>
        <w:t xml:space="preserve">Optionally, </w:t>
      </w:r>
      <w:r w:rsidR="00047756">
        <w:rPr>
          <w:color w:val="000000"/>
          <w:szCs w:val="24"/>
        </w:rPr>
        <w:t xml:space="preserve">QRPH </w:t>
      </w:r>
      <w:r w:rsidR="00A03E4D">
        <w:rPr>
          <w:color w:val="000000"/>
          <w:szCs w:val="24"/>
        </w:rPr>
        <w:t xml:space="preserve">Technical Framework Supplement: </w:t>
      </w:r>
      <w:r w:rsidR="00047756">
        <w:rPr>
          <w:color w:val="000000"/>
          <w:szCs w:val="24"/>
        </w:rPr>
        <w:t>Data Element Exchange (DEX) profile</w:t>
      </w:r>
    </w:p>
    <w:p w:rsidR="000B672A" w:rsidRPr="00244D35" w:rsidRDefault="000B672A">
      <w:pPr>
        <w:numPr>
          <w:ilvl w:val="0"/>
          <w:numId w:val="21"/>
        </w:numPr>
        <w:autoSpaceDE w:val="0"/>
        <w:autoSpaceDN w:val="0"/>
        <w:adjustRightInd w:val="0"/>
        <w:spacing w:before="0"/>
        <w:rPr>
          <w:color w:val="000000"/>
          <w:szCs w:val="24"/>
        </w:rPr>
        <w:pPrChange w:id="279"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 xml:space="preserve">Optionally, the IHE </w:t>
      </w:r>
      <w:r w:rsidR="005F5DEC" w:rsidRPr="00244D35">
        <w:rPr>
          <w:color w:val="000000"/>
          <w:szCs w:val="24"/>
        </w:rPr>
        <w:t>XUA profile for user assertions</w:t>
      </w:r>
    </w:p>
    <w:p w:rsidR="000B672A" w:rsidRPr="00244D35" w:rsidRDefault="005F5DEC">
      <w:pPr>
        <w:numPr>
          <w:ilvl w:val="0"/>
          <w:numId w:val="21"/>
        </w:numPr>
        <w:autoSpaceDE w:val="0"/>
        <w:autoSpaceDN w:val="0"/>
        <w:adjustRightInd w:val="0"/>
        <w:spacing w:before="0"/>
        <w:rPr>
          <w:color w:val="000000"/>
          <w:szCs w:val="24"/>
        </w:rPr>
        <w:pPrChange w:id="280" w:author="Vijay Shah" w:date="2014-04-15T13:12:00Z">
          <w:pPr>
            <w:numPr>
              <w:numId w:val="28"/>
            </w:numPr>
            <w:tabs>
              <w:tab w:val="num" w:pos="1440"/>
            </w:tabs>
            <w:autoSpaceDE w:val="0"/>
            <w:autoSpaceDN w:val="0"/>
            <w:adjustRightInd w:val="0"/>
            <w:spacing w:before="0"/>
            <w:ind w:left="1296" w:hanging="216"/>
          </w:pPr>
        </w:pPrChange>
      </w:pPr>
      <w:r w:rsidRPr="00244D35">
        <w:rPr>
          <w:color w:val="000000"/>
          <w:szCs w:val="24"/>
        </w:rPr>
        <w:t>Optionally, QRPH</w:t>
      </w:r>
      <w:r w:rsidR="000B672A" w:rsidRPr="00244D35">
        <w:rPr>
          <w:color w:val="000000"/>
          <w:szCs w:val="24"/>
        </w:rPr>
        <w:t xml:space="preserve"> </w:t>
      </w:r>
      <w:r w:rsidRPr="00244D35">
        <w:rPr>
          <w:color w:val="000000"/>
          <w:szCs w:val="24"/>
        </w:rPr>
        <w:t>Clinical Research Document (</w:t>
      </w:r>
      <w:r w:rsidR="000B672A" w:rsidRPr="00244D35">
        <w:rPr>
          <w:color w:val="000000"/>
          <w:szCs w:val="24"/>
        </w:rPr>
        <w:t>CRD</w:t>
      </w:r>
      <w:r w:rsidRPr="00244D35">
        <w:rPr>
          <w:color w:val="000000"/>
          <w:szCs w:val="24"/>
        </w:rPr>
        <w:t>)</w:t>
      </w:r>
      <w:r w:rsidR="000B672A" w:rsidRPr="00244D35">
        <w:rPr>
          <w:color w:val="000000"/>
          <w:szCs w:val="24"/>
        </w:rPr>
        <w:t xml:space="preserve"> profile for definition of Audit Log message content</w:t>
      </w:r>
      <w:r w:rsidR="002B46C9">
        <w:rPr>
          <w:color w:val="000000"/>
          <w:szCs w:val="24"/>
        </w:rPr>
        <w:t xml:space="preserve"> and QRPH-36 transaciton</w:t>
      </w:r>
    </w:p>
    <w:p w:rsidR="00CF283F" w:rsidRPr="003651D9" w:rsidRDefault="00CF283F" w:rsidP="00467B1A">
      <w:pPr>
        <w:pStyle w:val="Heading2"/>
        <w:rPr>
          <w:noProof w:val="0"/>
        </w:rPr>
      </w:pPr>
      <w:bookmarkStart w:id="281" w:name="_Toc375065273"/>
      <w:bookmarkStart w:id="282" w:name="_Toc375314899"/>
      <w:bookmarkStart w:id="283" w:name="_Toc375221005"/>
      <w:bookmarkStart w:id="284" w:name="_Toc377458197"/>
      <w:bookmarkStart w:id="285" w:name="_Toc376512874"/>
      <w:bookmarkStart w:id="286" w:name="_Toc384977640"/>
      <w:r w:rsidRPr="00315A3B">
        <w:rPr>
          <w:noProof w:val="0"/>
        </w:rPr>
        <w:t>Open Issues and Questions</w:t>
      </w:r>
      <w:bookmarkEnd w:id="281"/>
      <w:bookmarkEnd w:id="282"/>
      <w:bookmarkEnd w:id="283"/>
      <w:bookmarkEnd w:id="284"/>
      <w:bookmarkEnd w:id="285"/>
      <w:bookmarkEnd w:id="286"/>
    </w:p>
    <w:p w:rsidR="00A357B1" w:rsidRDefault="00A357B1" w:rsidP="00244D35">
      <w:pPr>
        <w:pStyle w:val="BodyText"/>
        <w:rPr>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2032"/>
        <w:gridCol w:w="6570"/>
      </w:tblGrid>
      <w:tr w:rsidR="00A357B1" w:rsidRPr="00E612FC" w:rsidTr="00244D35">
        <w:tc>
          <w:tcPr>
            <w:tcW w:w="956" w:type="dxa"/>
            <w:shd w:val="clear" w:color="auto" w:fill="00FF00"/>
          </w:tcPr>
          <w:p w:rsidR="00A357B1" w:rsidRPr="00244D35" w:rsidRDefault="00A357B1" w:rsidP="00A357B1">
            <w:pPr>
              <w:pStyle w:val="BodyText"/>
            </w:pPr>
            <w:r w:rsidRPr="00244D35">
              <w:t>Item #</w:t>
            </w:r>
          </w:p>
        </w:tc>
        <w:tc>
          <w:tcPr>
            <w:tcW w:w="2032" w:type="dxa"/>
            <w:shd w:val="clear" w:color="auto" w:fill="00FF00"/>
          </w:tcPr>
          <w:p w:rsidR="00A357B1" w:rsidRPr="00244D35" w:rsidRDefault="00A357B1" w:rsidP="00A357B1">
            <w:pPr>
              <w:pStyle w:val="BodyText"/>
            </w:pPr>
            <w:r w:rsidRPr="00244D35">
              <w:t>Section</w:t>
            </w:r>
          </w:p>
        </w:tc>
        <w:tc>
          <w:tcPr>
            <w:tcW w:w="6570" w:type="dxa"/>
            <w:shd w:val="clear" w:color="auto" w:fill="00FF00"/>
          </w:tcPr>
          <w:p w:rsidR="00A357B1" w:rsidRPr="00244D35" w:rsidRDefault="00A357B1" w:rsidP="00A357B1">
            <w:pPr>
              <w:pStyle w:val="BodyText"/>
            </w:pPr>
            <w:r w:rsidRPr="00244D35">
              <w:t>Question</w:t>
            </w:r>
          </w:p>
        </w:tc>
      </w:tr>
      <w:tr w:rsidR="002B46C9" w:rsidRPr="00E612FC" w:rsidTr="00244D35">
        <w:tc>
          <w:tcPr>
            <w:tcW w:w="956" w:type="dxa"/>
            <w:shd w:val="clear" w:color="auto" w:fill="auto"/>
          </w:tcPr>
          <w:p w:rsidR="002B46C9" w:rsidRPr="00DE06A0" w:rsidRDefault="00626903" w:rsidP="00A357B1">
            <w:pPr>
              <w:pStyle w:val="BodyText"/>
            </w:pPr>
            <w:r>
              <w:t>1.</w:t>
            </w:r>
          </w:p>
        </w:tc>
        <w:tc>
          <w:tcPr>
            <w:tcW w:w="2032" w:type="dxa"/>
            <w:shd w:val="clear" w:color="auto" w:fill="auto"/>
          </w:tcPr>
          <w:p w:rsidR="002B46C9" w:rsidRDefault="00626903" w:rsidP="00A357B1">
            <w:pPr>
              <w:pStyle w:val="BodyText"/>
            </w:pPr>
            <w:r>
              <w:t>X.3</w:t>
            </w:r>
          </w:p>
        </w:tc>
        <w:tc>
          <w:tcPr>
            <w:tcW w:w="6570" w:type="dxa"/>
            <w:shd w:val="clear" w:color="auto" w:fill="auto"/>
          </w:tcPr>
          <w:p w:rsidR="002B46C9" w:rsidRDefault="00626903" w:rsidP="00A357B1">
            <w:pPr>
              <w:pStyle w:val="BodyText"/>
            </w:pPr>
            <w:r>
              <w:t>Determine whether IHE Profile DSG is functional equivalent to XAdES.  If so, it needs to be added to the grouping.</w:t>
            </w:r>
          </w:p>
        </w:tc>
      </w:tr>
      <w:tr w:rsidR="00710A40" w:rsidRPr="00E612FC" w:rsidTr="00710A40">
        <w:trPr>
          <w:ins w:id="287" w:author="Vijay Shah" w:date="2014-04-17T22:04:00Z"/>
        </w:trPr>
        <w:tc>
          <w:tcPr>
            <w:tcW w:w="956" w:type="dxa"/>
            <w:shd w:val="clear" w:color="auto" w:fill="auto"/>
          </w:tcPr>
          <w:p w:rsidR="00710A40" w:rsidRDefault="00710A40" w:rsidP="00710A40">
            <w:pPr>
              <w:pStyle w:val="BodyText"/>
              <w:rPr>
                <w:ins w:id="288" w:author="Vijay Shah" w:date="2014-04-17T22:04:00Z"/>
              </w:rPr>
            </w:pPr>
            <w:ins w:id="289" w:author="Vijay Shah" w:date="2014-04-17T22:04:00Z">
              <w:r>
                <w:t>2</w:t>
              </w:r>
            </w:ins>
            <w:ins w:id="290" w:author="Vijay Shah" w:date="2014-04-17T22:05:00Z">
              <w:r>
                <w:t>.</w:t>
              </w:r>
            </w:ins>
          </w:p>
        </w:tc>
        <w:tc>
          <w:tcPr>
            <w:tcW w:w="2032" w:type="dxa"/>
            <w:shd w:val="clear" w:color="auto" w:fill="auto"/>
          </w:tcPr>
          <w:p w:rsidR="00710A40" w:rsidRDefault="00710A40" w:rsidP="00710A40">
            <w:pPr>
              <w:pStyle w:val="BodyText"/>
              <w:rPr>
                <w:ins w:id="291" w:author="Vijay Shah" w:date="2014-04-17T22:04:00Z"/>
              </w:rPr>
            </w:pPr>
            <w:ins w:id="292" w:author="Vijay Shah" w:date="2014-04-17T22:04:00Z">
              <w:r>
                <w:t>Q.3</w:t>
              </w:r>
            </w:ins>
          </w:p>
        </w:tc>
        <w:tc>
          <w:tcPr>
            <w:tcW w:w="6570" w:type="dxa"/>
            <w:shd w:val="clear" w:color="auto" w:fill="auto"/>
          </w:tcPr>
          <w:p w:rsidR="00710A40" w:rsidRDefault="00710A40" w:rsidP="00710A40">
            <w:pPr>
              <w:pStyle w:val="BodyText"/>
              <w:rPr>
                <w:ins w:id="293" w:author="Vijay Shah" w:date="2014-04-17T22:04:00Z"/>
              </w:rPr>
            </w:pPr>
            <w:ins w:id="294" w:author="Vijay Shah" w:date="2014-04-17T22:04:00Z">
              <w:r>
                <w:t>For SDC HTML Package, the &lt;sdc:form_info&gt; should contain a reference to the SDC XML Package.  This may be considered for a CP in future.</w:t>
              </w:r>
            </w:ins>
          </w:p>
        </w:tc>
      </w:tr>
      <w:tr w:rsidR="00116A07" w:rsidRPr="00E612FC" w:rsidTr="00244D35">
        <w:trPr>
          <w:ins w:id="295" w:author="Vijay Shah" w:date="2014-04-01T09:26:00Z"/>
        </w:trPr>
        <w:tc>
          <w:tcPr>
            <w:tcW w:w="956" w:type="dxa"/>
            <w:shd w:val="clear" w:color="auto" w:fill="auto"/>
          </w:tcPr>
          <w:p w:rsidR="00116A07" w:rsidRDefault="00710A40" w:rsidP="00A357B1">
            <w:pPr>
              <w:pStyle w:val="BodyText"/>
              <w:rPr>
                <w:ins w:id="296" w:author="Vijay Shah" w:date="2014-04-01T09:26:00Z"/>
              </w:rPr>
            </w:pPr>
            <w:ins w:id="297" w:author="Vijay Shah" w:date="2014-04-17T22:04:00Z">
              <w:r>
                <w:t>3</w:t>
              </w:r>
            </w:ins>
            <w:ins w:id="298" w:author="Vijay Shah" w:date="2014-04-17T22:05:00Z">
              <w:r>
                <w:t>.</w:t>
              </w:r>
            </w:ins>
          </w:p>
        </w:tc>
        <w:tc>
          <w:tcPr>
            <w:tcW w:w="2032" w:type="dxa"/>
            <w:shd w:val="clear" w:color="auto" w:fill="auto"/>
          </w:tcPr>
          <w:p w:rsidR="00116A07" w:rsidRDefault="00116A07" w:rsidP="00A357B1">
            <w:pPr>
              <w:pStyle w:val="BodyText"/>
              <w:rPr>
                <w:ins w:id="299" w:author="Vijay Shah" w:date="2014-04-01T09:26:00Z"/>
              </w:rPr>
            </w:pPr>
            <w:ins w:id="300" w:author="Vijay Shah" w:date="2014-04-01T09:26:00Z">
              <w:r>
                <w:t>Q.5</w:t>
              </w:r>
            </w:ins>
          </w:p>
        </w:tc>
        <w:tc>
          <w:tcPr>
            <w:tcW w:w="6570" w:type="dxa"/>
            <w:shd w:val="clear" w:color="auto" w:fill="auto"/>
          </w:tcPr>
          <w:p w:rsidR="00116A07" w:rsidRDefault="00710A40" w:rsidP="00710A40">
            <w:pPr>
              <w:pStyle w:val="BodyText"/>
              <w:rPr>
                <w:ins w:id="301" w:author="Vijay Shah" w:date="2014-04-01T09:26:00Z"/>
              </w:rPr>
            </w:pPr>
            <w:ins w:id="302" w:author="Vijay Shah" w:date="2014-04-17T22:03:00Z">
              <w:r>
                <w:t>How do we a</w:t>
              </w:r>
            </w:ins>
            <w:ins w:id="303" w:author="Vijay Shah" w:date="2014-04-01T09:26:00Z">
              <w:r w:rsidR="00116A07">
                <w:t xml:space="preserve">dd a note indicating that the reason for having </w:t>
              </w:r>
            </w:ins>
            <w:ins w:id="304" w:author="Vijay Shah" w:date="2014-04-14T23:45:00Z">
              <w:r w:rsidR="004A1898">
                <w:t>SDC Submission Data</w:t>
              </w:r>
            </w:ins>
            <w:ins w:id="305" w:author="Vijay Shah" w:date="2014-04-01T09:26:00Z">
              <w:r w:rsidR="00116A07">
                <w:t xml:space="preserve"> content module optional is the lack of SDC compliant forms.  Will submit a CP in future to change this optionality to a requirement.</w:t>
              </w:r>
            </w:ins>
          </w:p>
        </w:tc>
      </w:tr>
      <w:tr w:rsidR="002E6D8D" w:rsidRPr="00E612FC" w:rsidTr="00244D35">
        <w:trPr>
          <w:ins w:id="306" w:author="Vijay Shah" w:date="2014-04-08T09:50:00Z"/>
        </w:trPr>
        <w:tc>
          <w:tcPr>
            <w:tcW w:w="956" w:type="dxa"/>
            <w:shd w:val="clear" w:color="auto" w:fill="auto"/>
          </w:tcPr>
          <w:p w:rsidR="002E6D8D" w:rsidRDefault="002E6D8D" w:rsidP="00A357B1">
            <w:pPr>
              <w:pStyle w:val="BodyText"/>
              <w:rPr>
                <w:ins w:id="307" w:author="Vijay Shah" w:date="2014-04-08T09:50:00Z"/>
              </w:rPr>
            </w:pPr>
            <w:ins w:id="308" w:author="Vijay Shah" w:date="2014-04-08T09:50:00Z">
              <w:r>
                <w:t>4</w:t>
              </w:r>
            </w:ins>
            <w:ins w:id="309" w:author="Vijay Shah" w:date="2014-04-17T22:05:00Z">
              <w:r w:rsidR="00710A40">
                <w:t>.</w:t>
              </w:r>
            </w:ins>
          </w:p>
        </w:tc>
        <w:tc>
          <w:tcPr>
            <w:tcW w:w="2032" w:type="dxa"/>
            <w:shd w:val="clear" w:color="auto" w:fill="auto"/>
          </w:tcPr>
          <w:p w:rsidR="002E6D8D" w:rsidRDefault="00906168" w:rsidP="00A357B1">
            <w:pPr>
              <w:pStyle w:val="BodyText"/>
              <w:rPr>
                <w:ins w:id="310" w:author="Vijay Shah" w:date="2014-04-08T09:50:00Z"/>
              </w:rPr>
            </w:pPr>
            <w:ins w:id="311" w:author="Vijay Shah" w:date="2014-04-08T09:51:00Z">
              <w:r>
                <w:t>Q.5</w:t>
              </w:r>
            </w:ins>
          </w:p>
        </w:tc>
        <w:tc>
          <w:tcPr>
            <w:tcW w:w="6570" w:type="dxa"/>
            <w:shd w:val="clear" w:color="auto" w:fill="auto"/>
          </w:tcPr>
          <w:p w:rsidR="002E6D8D" w:rsidRDefault="002E6D8D" w:rsidP="00A357B1">
            <w:pPr>
              <w:pStyle w:val="BodyText"/>
              <w:rPr>
                <w:ins w:id="312" w:author="Vijay Shah" w:date="2014-04-08T09:50:00Z"/>
              </w:rPr>
            </w:pPr>
            <w:ins w:id="313" w:author="Vijay Shah" w:date="2014-04-08T09:50:00Z">
              <w:r>
                <w:t xml:space="preserve">Consider </w:t>
              </w:r>
              <w:r w:rsidR="00906168">
                <w:t>future CP to constrain the &lt;</w:t>
              </w:r>
            </w:ins>
            <w:ins w:id="314" w:author="Vijay Shah" w:date="2014-04-08T09:51:00Z">
              <w:r w:rsidR="00906168">
                <w:t>sdc:</w:t>
              </w:r>
            </w:ins>
            <w:ins w:id="315" w:author="Vijay Shah" w:date="2014-04-08T09:50:00Z">
              <w:r w:rsidR="00906168">
                <w:t xml:space="preserve">supplemental_data&gt; schema to conform to the same scheme used for &lt;sdc:submitted_data&gt; </w:t>
              </w:r>
            </w:ins>
          </w:p>
        </w:tc>
      </w:tr>
      <w:tr w:rsidR="001B5982" w:rsidRPr="00E612FC" w:rsidTr="00244D35">
        <w:trPr>
          <w:ins w:id="316" w:author="Vijay Shah" w:date="2014-04-11T11:40:00Z"/>
        </w:trPr>
        <w:tc>
          <w:tcPr>
            <w:tcW w:w="956" w:type="dxa"/>
            <w:shd w:val="clear" w:color="auto" w:fill="auto"/>
          </w:tcPr>
          <w:p w:rsidR="001B5982" w:rsidRDefault="001B5982" w:rsidP="00A357B1">
            <w:pPr>
              <w:pStyle w:val="BodyText"/>
              <w:rPr>
                <w:ins w:id="317" w:author="Vijay Shah" w:date="2014-04-11T11:40:00Z"/>
              </w:rPr>
            </w:pPr>
            <w:ins w:id="318" w:author="Vijay Shah" w:date="2014-04-11T11:40:00Z">
              <w:r>
                <w:t>5</w:t>
              </w:r>
            </w:ins>
          </w:p>
        </w:tc>
        <w:tc>
          <w:tcPr>
            <w:tcW w:w="2032" w:type="dxa"/>
            <w:shd w:val="clear" w:color="auto" w:fill="auto"/>
          </w:tcPr>
          <w:p w:rsidR="001B5982" w:rsidRDefault="00710A40" w:rsidP="00A357B1">
            <w:pPr>
              <w:pStyle w:val="BodyText"/>
              <w:rPr>
                <w:ins w:id="319" w:author="Vijay Shah" w:date="2014-04-11T11:40:00Z"/>
              </w:rPr>
            </w:pPr>
            <w:ins w:id="320" w:author="Vijay Shah" w:date="2014-04-17T22:05:00Z">
              <w:r>
                <w:t>5.0</w:t>
              </w:r>
            </w:ins>
          </w:p>
        </w:tc>
        <w:tc>
          <w:tcPr>
            <w:tcW w:w="6570" w:type="dxa"/>
            <w:shd w:val="clear" w:color="auto" w:fill="auto"/>
          </w:tcPr>
          <w:p w:rsidR="001B5982" w:rsidRDefault="001B5982" w:rsidP="00710A40">
            <w:pPr>
              <w:pStyle w:val="BodyText"/>
              <w:rPr>
                <w:ins w:id="321" w:author="Vijay Shah" w:date="2014-04-11T11:40:00Z"/>
              </w:rPr>
            </w:pPr>
            <w:ins w:id="322" w:author="Vijay Shah" w:date="2014-04-11T11:40:00Z">
              <w:r>
                <w:t xml:space="preserve">Invented section numbering scheme, since </w:t>
              </w:r>
            </w:ins>
            <w:ins w:id="323" w:author="Vijay Shah" w:date="2014-04-17T22:06:00Z">
              <w:r w:rsidR="00710A40">
                <w:t>none was</w:t>
              </w:r>
            </w:ins>
            <w:ins w:id="324" w:author="Vijay Shah" w:date="2014-04-17T22:05:00Z">
              <w:r w:rsidR="00710A40">
                <w:t xml:space="preserve"> </w:t>
              </w:r>
            </w:ins>
            <w:ins w:id="325" w:author="Vijay Shah" w:date="2014-04-11T11:40:00Z">
              <w:r>
                <w:t>defined in the template that allowed inclusion of other text</w:t>
              </w:r>
            </w:ins>
            <w:ins w:id="326" w:author="Vijay Shah" w:date="2014-04-17T22:06:00Z">
              <w:r w:rsidR="00710A40">
                <w:t>.</w:t>
              </w:r>
            </w:ins>
          </w:p>
        </w:tc>
      </w:tr>
    </w:tbl>
    <w:p w:rsidR="00E420A3" w:rsidRPr="007E76DA" w:rsidRDefault="00BF4064" w:rsidP="007E76DA">
      <w:pPr>
        <w:pStyle w:val="Heading2"/>
        <w:rPr>
          <w:noProof w:val="0"/>
        </w:rPr>
      </w:pPr>
      <w:r>
        <w:rPr>
          <w:vanish/>
          <w:highlight w:val="green"/>
        </w:rPr>
        <w:cr/>
      </w:r>
      <w:bookmarkStart w:id="327" w:name="_Toc376512875"/>
      <w:r w:rsidR="00F56041">
        <w:rPr>
          <w:vanish/>
        </w:rPr>
        <w:t>Closed</w:t>
      </w:r>
      <w:r w:rsidR="00CF283F" w:rsidRPr="003651D9">
        <w:rPr>
          <w:noProof w:val="0"/>
        </w:rPr>
        <w:t xml:space="preserve"> </w:t>
      </w:r>
      <w:bookmarkStart w:id="328" w:name="_Toc384977641"/>
      <w:r w:rsidR="002B46C9">
        <w:rPr>
          <w:noProof w:val="0"/>
        </w:rPr>
        <w:t xml:space="preserve">Closed </w:t>
      </w:r>
      <w:r w:rsidR="00CF283F" w:rsidRPr="003651D9">
        <w:rPr>
          <w:noProof w:val="0"/>
        </w:rPr>
        <w:t>Issues</w:t>
      </w:r>
      <w:bookmarkEnd w:id="327"/>
      <w:r w:rsidR="002B46C9">
        <w:rPr>
          <w:noProof w:val="0"/>
        </w:rPr>
        <w:t>:</w:t>
      </w:r>
      <w:bookmarkEnd w:id="328"/>
    </w:p>
    <w:p w:rsidR="00D30F72" w:rsidRPr="00F00B3F" w:rsidRDefault="00174CAF" w:rsidP="00244D35">
      <w:pPr>
        <w:pStyle w:val="ListNumber1"/>
        <w:rPr>
          <w:iCs/>
        </w:rPr>
      </w:pPr>
      <w:bookmarkStart w:id="329" w:name="_Toc473170357"/>
      <w:bookmarkStart w:id="330" w:name="_Toc504625754"/>
      <w:r w:rsidRPr="00F00B3F">
        <w:t xml:space="preserve">Does SDC include a </w:t>
      </w:r>
      <w:r w:rsidR="00941531" w:rsidRPr="00F00B3F">
        <w:t>Trans</w:t>
      </w:r>
      <w:r w:rsidR="002B46C9">
        <w:t>action</w:t>
      </w:r>
      <w:r w:rsidR="00941531" w:rsidRPr="00F00B3F">
        <w:t xml:space="preserve"> or Content Module?</w:t>
      </w:r>
      <w:r w:rsidRPr="00F00B3F">
        <w:t xml:space="preserve">: </w:t>
      </w:r>
      <w:r w:rsidR="00941531" w:rsidRPr="00F00B3F">
        <w:t xml:space="preserve">SDC doesn’t have new transactions, but can include the </w:t>
      </w:r>
      <w:r w:rsidRPr="00F00B3F">
        <w:t>content</w:t>
      </w:r>
      <w:r w:rsidR="00941531" w:rsidRPr="00F00B3F">
        <w:t xml:space="preserve"> sections to reference the relevant sections</w:t>
      </w:r>
      <w:r w:rsidR="006936B3">
        <w:t xml:space="preserve">. The constraints </w:t>
      </w:r>
      <w:r w:rsidR="00973B83">
        <w:t>to the transactions (structured, unstructured</w:t>
      </w:r>
      <w:r w:rsidR="002B46C9">
        <w:t>,</w:t>
      </w:r>
      <w:r w:rsidR="00973B83">
        <w:t xml:space="preserve"> or URL) will be explained in Vol III.</w:t>
      </w:r>
    </w:p>
    <w:p w:rsidR="00243A4F" w:rsidRPr="00F00B3F" w:rsidRDefault="00747676" w:rsidP="00244D35">
      <w:pPr>
        <w:pStyle w:val="Heading1"/>
        <w:ind w:left="432" w:hanging="432"/>
      </w:pPr>
      <w:bookmarkStart w:id="331" w:name="_Toc375065275"/>
      <w:bookmarkStart w:id="332" w:name="_Toc375314901"/>
      <w:bookmarkStart w:id="333" w:name="_Toc375221007"/>
      <w:bookmarkStart w:id="334" w:name="_Toc377458199"/>
      <w:bookmarkStart w:id="335" w:name="_Toc376512876"/>
      <w:bookmarkStart w:id="336" w:name="_Toc384977642"/>
      <w:r w:rsidRPr="00F00B3F">
        <w:t>General Introduction</w:t>
      </w:r>
      <w:bookmarkEnd w:id="331"/>
      <w:bookmarkEnd w:id="332"/>
      <w:bookmarkEnd w:id="333"/>
      <w:bookmarkEnd w:id="334"/>
      <w:bookmarkEnd w:id="335"/>
      <w:bookmarkEnd w:id="336"/>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337" w:name="_Toc375065276"/>
      <w:bookmarkStart w:id="338" w:name="_Toc375314902"/>
      <w:bookmarkStart w:id="339" w:name="_Toc375221008"/>
      <w:bookmarkStart w:id="340" w:name="_Toc377458200"/>
      <w:bookmarkStart w:id="341" w:name="_Toc376512877"/>
      <w:bookmarkStart w:id="342" w:name="_Toc384977643"/>
      <w:r w:rsidRPr="003651D9">
        <w:rPr>
          <w:noProof w:val="0"/>
        </w:rPr>
        <w:t>Appendix A - Actor Summary Definitions</w:t>
      </w:r>
      <w:bookmarkEnd w:id="337"/>
      <w:bookmarkEnd w:id="338"/>
      <w:bookmarkEnd w:id="339"/>
      <w:bookmarkEnd w:id="340"/>
      <w:bookmarkEnd w:id="341"/>
      <w:bookmarkEnd w:id="342"/>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A762CF" w:rsidRPr="00244D35" w:rsidRDefault="00417B05" w:rsidP="00747676">
      <w:pPr>
        <w:pStyle w:val="AuthorInstructions"/>
        <w:rPr>
          <w:i w:val="0"/>
        </w:rPr>
      </w:pPr>
      <w:r>
        <w:rPr>
          <w:i w:val="0"/>
        </w:rPr>
        <w:t>No new Actors.</w:t>
      </w:r>
    </w:p>
    <w:p w:rsidR="00747676" w:rsidRPr="003651D9" w:rsidRDefault="00747676" w:rsidP="00747676">
      <w:pPr>
        <w:pStyle w:val="AppendixHeading1"/>
        <w:rPr>
          <w:noProof w:val="0"/>
        </w:rPr>
      </w:pPr>
      <w:bookmarkStart w:id="343" w:name="_Toc375065277"/>
      <w:bookmarkStart w:id="344" w:name="_Toc375314903"/>
      <w:bookmarkStart w:id="345" w:name="_Toc375221009"/>
      <w:bookmarkStart w:id="346" w:name="_Toc377458201"/>
      <w:bookmarkStart w:id="347" w:name="_Toc376512878"/>
      <w:bookmarkStart w:id="348" w:name="_Toc384977644"/>
      <w:r w:rsidRPr="003651D9">
        <w:rPr>
          <w:noProof w:val="0"/>
        </w:rPr>
        <w:t>Appendix B - Transaction Summary Definitions</w:t>
      </w:r>
      <w:bookmarkEnd w:id="343"/>
      <w:bookmarkEnd w:id="344"/>
      <w:bookmarkEnd w:id="345"/>
      <w:bookmarkEnd w:id="346"/>
      <w:bookmarkEnd w:id="347"/>
      <w:bookmarkEnd w:id="348"/>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17AF9" w:rsidRPr="00244D35" w:rsidRDefault="00417B05" w:rsidP="00244D35">
      <w:pPr>
        <w:pStyle w:val="AuthorInstructions"/>
        <w:rPr>
          <w:i w:val="0"/>
        </w:rPr>
      </w:pPr>
      <w:r>
        <w:rPr>
          <w:i w:val="0"/>
        </w:rPr>
        <w:t>No new transactions.</w:t>
      </w:r>
    </w:p>
    <w:p w:rsidR="00747676" w:rsidRPr="00F70FA0" w:rsidRDefault="00747676" w:rsidP="00747676">
      <w:pPr>
        <w:pStyle w:val="Glossary"/>
        <w:pageBreakBefore w:val="0"/>
        <w:rPr>
          <w:rFonts w:ascii="Times New Roman" w:hAnsi="Times New Roman"/>
          <w:b w:val="0"/>
          <w:noProof w:val="0"/>
          <w:sz w:val="24"/>
          <w:szCs w:val="24"/>
        </w:rPr>
      </w:pPr>
      <w:bookmarkStart w:id="349" w:name="_Toc375065278"/>
      <w:bookmarkStart w:id="350" w:name="_Toc375314904"/>
      <w:bookmarkStart w:id="351" w:name="_Toc375221010"/>
      <w:bookmarkStart w:id="352" w:name="_Toc377458202"/>
      <w:bookmarkStart w:id="353" w:name="_Toc376512879"/>
      <w:bookmarkStart w:id="354" w:name="_Toc384977645"/>
      <w:r w:rsidRPr="00315A3B">
        <w:rPr>
          <w:noProof w:val="0"/>
        </w:rPr>
        <w:t>Glossary</w:t>
      </w:r>
      <w:bookmarkEnd w:id="349"/>
      <w:bookmarkEnd w:id="350"/>
      <w:bookmarkEnd w:id="351"/>
      <w:bookmarkEnd w:id="352"/>
      <w:bookmarkEnd w:id="353"/>
      <w:bookmarkEnd w:id="354"/>
    </w:p>
    <w:p w:rsidR="00747676" w:rsidRPr="003651D9" w:rsidRDefault="00747676" w:rsidP="00747676">
      <w:pPr>
        <w:pStyle w:val="EditorInstructions"/>
      </w:pPr>
      <w:r w:rsidRPr="003651D9">
        <w:t>Add the following glossary terms to the IHE Technical Frameworks General Introduction Glossary</w:t>
      </w:r>
      <w:r w:rsidR="00AF10CC">
        <w: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355" w:author="Vijay Shah" w:date="2014-04-15T14:5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7"/>
        <w:gridCol w:w="2268"/>
        <w:gridCol w:w="7301"/>
        <w:gridCol w:w="7"/>
        <w:tblGridChange w:id="356">
          <w:tblGrid>
            <w:gridCol w:w="7"/>
            <w:gridCol w:w="2628"/>
            <w:gridCol w:w="6941"/>
            <w:gridCol w:w="7"/>
          </w:tblGrid>
        </w:tblGridChange>
      </w:tblGrid>
      <w:tr w:rsidR="007A1FA7" w:rsidRPr="003651D9" w:rsidTr="003A5B98">
        <w:trPr>
          <w:gridAfter w:val="1"/>
          <w:wAfter w:w="7" w:type="dxa"/>
          <w:trPrChange w:id="357" w:author="Vijay Shah" w:date="2014-04-15T14:59:00Z">
            <w:trPr>
              <w:gridAfter w:val="1"/>
              <w:wAfter w:w="7" w:type="dxa"/>
            </w:trPr>
          </w:trPrChange>
        </w:trPr>
        <w:tc>
          <w:tcPr>
            <w:tcW w:w="2275" w:type="dxa"/>
            <w:gridSpan w:val="2"/>
            <w:shd w:val="clear" w:color="auto" w:fill="D9D9D9"/>
            <w:tcPrChange w:id="358" w:author="Vijay Shah" w:date="2014-04-15T14:59:00Z">
              <w:tcPr>
                <w:tcW w:w="2635" w:type="dxa"/>
                <w:gridSpan w:val="2"/>
                <w:shd w:val="clear" w:color="auto" w:fill="D9D9D9"/>
              </w:tcPr>
            </w:tcPrChange>
          </w:tcPr>
          <w:p w:rsidR="007A1FA7" w:rsidRPr="00244D35" w:rsidRDefault="007A1FA7" w:rsidP="00D32791">
            <w:pPr>
              <w:pStyle w:val="TableEntryHeader"/>
              <w:spacing w:before="0" w:after="0"/>
              <w:rPr>
                <w:rFonts w:ascii="Times New Roman" w:hAnsi="Times New Roman"/>
                <w:sz w:val="24"/>
              </w:rPr>
            </w:pPr>
            <w:r w:rsidRPr="00244D35">
              <w:rPr>
                <w:rFonts w:ascii="Times New Roman" w:hAnsi="Times New Roman"/>
                <w:sz w:val="24"/>
              </w:rPr>
              <w:t>Glossary Term</w:t>
            </w:r>
          </w:p>
        </w:tc>
        <w:tc>
          <w:tcPr>
            <w:tcW w:w="7301" w:type="dxa"/>
            <w:shd w:val="clear" w:color="auto" w:fill="D9D9D9"/>
            <w:tcPrChange w:id="359" w:author="Vijay Shah" w:date="2014-04-15T14:59:00Z">
              <w:tcPr>
                <w:tcW w:w="6941" w:type="dxa"/>
                <w:shd w:val="clear" w:color="auto" w:fill="D9D9D9"/>
              </w:tcPr>
            </w:tcPrChange>
          </w:tcPr>
          <w:p w:rsidR="007A1FA7" w:rsidRPr="00244D35" w:rsidRDefault="007A1FA7" w:rsidP="00D32791">
            <w:pPr>
              <w:pStyle w:val="TableEntryHeader"/>
              <w:spacing w:before="0" w:after="0"/>
              <w:rPr>
                <w:rFonts w:ascii="Times New Roman" w:hAnsi="Times New Roman"/>
                <w:sz w:val="24"/>
              </w:rPr>
            </w:pPr>
            <w:r w:rsidRPr="00244D35">
              <w:rPr>
                <w:rFonts w:ascii="Times New Roman" w:hAnsi="Times New Roman"/>
                <w:sz w:val="24"/>
              </w:rPr>
              <w:t>Definition</w:t>
            </w:r>
          </w:p>
        </w:tc>
      </w:tr>
      <w:tr w:rsidR="007A1FA7" w:rsidRPr="00874A95"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60"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95"/>
          <w:trPrChange w:id="361" w:author="Vijay Shah" w:date="2014-04-15T14:59:00Z">
            <w:trPr>
              <w:gridBefore w:val="1"/>
              <w:wBefore w:w="7" w:type="dxa"/>
              <w:trHeight w:val="395"/>
            </w:trPr>
          </w:trPrChange>
        </w:trPr>
        <w:tc>
          <w:tcPr>
            <w:tcW w:w="2268" w:type="dxa"/>
            <w:tcBorders>
              <w:top w:val="nil"/>
              <w:left w:val="single" w:sz="8" w:space="0" w:color="000000"/>
              <w:bottom w:val="single" w:sz="8" w:space="0" w:color="000000"/>
              <w:right w:val="single" w:sz="8" w:space="0" w:color="000000"/>
            </w:tcBorders>
            <w:shd w:val="clear" w:color="auto" w:fill="auto"/>
            <w:vAlign w:val="center"/>
            <w:tcPrChange w:id="362" w:author="Vijay Shah" w:date="2014-04-15T14:59:00Z">
              <w:tcPr>
                <w:tcW w:w="2628" w:type="dxa"/>
                <w:tcBorders>
                  <w:top w:val="nil"/>
                  <w:left w:val="single" w:sz="8" w:space="0" w:color="000000"/>
                  <w:bottom w:val="single" w:sz="8" w:space="0" w:color="000000"/>
                  <w:right w:val="single" w:sz="8" w:space="0" w:color="000000"/>
                </w:tcBorders>
                <w:shd w:val="clear" w:color="auto" w:fill="auto"/>
                <w:vAlign w:val="center"/>
              </w:tcPr>
            </w:tcPrChange>
          </w:tcPr>
          <w:p w:rsidR="007A1FA7" w:rsidRPr="00356433" w:rsidRDefault="00952700" w:rsidP="00D32791">
            <w:pPr>
              <w:spacing w:before="0"/>
              <w:rPr>
                <w:b/>
                <w:bCs/>
                <w:color w:val="000000"/>
                <w:szCs w:val="24"/>
              </w:rPr>
            </w:pPr>
            <w:r>
              <w:rPr>
                <w:b/>
                <w:bCs/>
                <w:color w:val="000000"/>
                <w:szCs w:val="24"/>
              </w:rPr>
              <w:t>Auto-Population</w:t>
            </w:r>
          </w:p>
        </w:tc>
        <w:tc>
          <w:tcPr>
            <w:tcW w:w="7308" w:type="dxa"/>
            <w:gridSpan w:val="2"/>
            <w:tcBorders>
              <w:top w:val="nil"/>
              <w:left w:val="nil"/>
              <w:bottom w:val="single" w:sz="8" w:space="0" w:color="000000"/>
              <w:right w:val="single" w:sz="8" w:space="0" w:color="000000"/>
            </w:tcBorders>
            <w:shd w:val="clear" w:color="auto" w:fill="auto"/>
            <w:vAlign w:val="center"/>
            <w:tcPrChange w:id="363" w:author="Vijay Shah" w:date="2014-04-15T14:59:00Z">
              <w:tcPr>
                <w:tcW w:w="6948" w:type="dxa"/>
                <w:gridSpan w:val="2"/>
                <w:tcBorders>
                  <w:top w:val="nil"/>
                  <w:left w:val="nil"/>
                  <w:bottom w:val="single" w:sz="8" w:space="0" w:color="000000"/>
                  <w:right w:val="single" w:sz="8" w:space="0" w:color="000000"/>
                </w:tcBorders>
                <w:shd w:val="clear" w:color="auto" w:fill="auto"/>
                <w:vAlign w:val="center"/>
              </w:tcPr>
            </w:tcPrChange>
          </w:tcPr>
          <w:p w:rsidR="007A1FA7" w:rsidRPr="00724402" w:rsidRDefault="007A1FA7" w:rsidP="00952700">
            <w:pPr>
              <w:spacing w:before="0"/>
              <w:rPr>
                <w:color w:val="000000"/>
                <w:szCs w:val="24"/>
              </w:rPr>
            </w:pPr>
            <w:r w:rsidRPr="00356433">
              <w:rPr>
                <w:color w:val="000000"/>
                <w:szCs w:val="24"/>
              </w:rPr>
              <w:t>When</w:t>
            </w:r>
            <w:r w:rsidRPr="00A15BA2">
              <w:rPr>
                <w:color w:val="000000"/>
                <w:szCs w:val="24"/>
              </w:rPr>
              <w:t xml:space="preserve"> </w:t>
            </w:r>
            <w:r>
              <w:rPr>
                <w:color w:val="000000"/>
                <w:szCs w:val="24"/>
              </w:rPr>
              <w:t>a</w:t>
            </w:r>
            <w:r w:rsidR="00952700">
              <w:rPr>
                <w:color w:val="000000"/>
                <w:szCs w:val="24"/>
              </w:rPr>
              <w:t>n EHR</w:t>
            </w:r>
            <w:r>
              <w:rPr>
                <w:color w:val="000000"/>
                <w:szCs w:val="24"/>
              </w:rPr>
              <w:t xml:space="preserve"> system automatically fills in </w:t>
            </w:r>
            <w:r w:rsidRPr="00A15BA2">
              <w:rPr>
                <w:color w:val="000000"/>
                <w:szCs w:val="24"/>
              </w:rPr>
              <w:t xml:space="preserve">form fields </w:t>
            </w:r>
            <w:r>
              <w:rPr>
                <w:color w:val="000000"/>
                <w:szCs w:val="24"/>
              </w:rPr>
              <w:t>with data that are already available within the system’s database.</w:t>
            </w:r>
          </w:p>
        </w:tc>
      </w:tr>
      <w:tr w:rsidR="007A1FA7" w:rsidRPr="00874A95"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64"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95"/>
          <w:trPrChange w:id="365" w:author="Vijay Shah" w:date="2014-04-15T14:59:00Z">
            <w:trPr>
              <w:gridBefore w:val="1"/>
              <w:wBefore w:w="7" w:type="dxa"/>
              <w:trHeight w:val="395"/>
            </w:trPr>
          </w:trPrChange>
        </w:trPr>
        <w:tc>
          <w:tcPr>
            <w:tcW w:w="2268" w:type="dxa"/>
            <w:tcBorders>
              <w:top w:val="nil"/>
              <w:left w:val="single" w:sz="8" w:space="0" w:color="000000"/>
              <w:bottom w:val="single" w:sz="8" w:space="0" w:color="000000"/>
              <w:right w:val="single" w:sz="8" w:space="0" w:color="000000"/>
            </w:tcBorders>
            <w:shd w:val="clear" w:color="auto" w:fill="auto"/>
            <w:vAlign w:val="center"/>
            <w:tcPrChange w:id="366" w:author="Vijay Shah" w:date="2014-04-15T14:59:00Z">
              <w:tcPr>
                <w:tcW w:w="2628" w:type="dxa"/>
                <w:tcBorders>
                  <w:top w:val="nil"/>
                  <w:left w:val="single" w:sz="8" w:space="0" w:color="000000"/>
                  <w:bottom w:val="single" w:sz="8" w:space="0" w:color="000000"/>
                  <w:right w:val="single" w:sz="8" w:space="0" w:color="000000"/>
                </w:tcBorders>
                <w:shd w:val="clear" w:color="auto" w:fill="auto"/>
                <w:vAlign w:val="center"/>
              </w:tcPr>
            </w:tcPrChange>
          </w:tcPr>
          <w:p w:rsidR="007A1FA7" w:rsidRPr="009F4C8B" w:rsidRDefault="007A1FA7" w:rsidP="00D32791">
            <w:pPr>
              <w:spacing w:before="0"/>
              <w:rPr>
                <w:b/>
                <w:color w:val="000000"/>
              </w:rPr>
            </w:pPr>
            <w:r w:rsidRPr="009F4C8B">
              <w:rPr>
                <w:b/>
                <w:color w:val="000000"/>
              </w:rPr>
              <w:t>CCD</w:t>
            </w:r>
          </w:p>
        </w:tc>
        <w:tc>
          <w:tcPr>
            <w:tcW w:w="7308" w:type="dxa"/>
            <w:gridSpan w:val="2"/>
            <w:tcBorders>
              <w:top w:val="nil"/>
              <w:left w:val="nil"/>
              <w:bottom w:val="single" w:sz="8" w:space="0" w:color="000000"/>
              <w:right w:val="single" w:sz="8" w:space="0" w:color="000000"/>
            </w:tcBorders>
            <w:shd w:val="clear" w:color="auto" w:fill="auto"/>
            <w:vAlign w:val="center"/>
            <w:tcPrChange w:id="367" w:author="Vijay Shah" w:date="2014-04-15T14:59:00Z">
              <w:tcPr>
                <w:tcW w:w="6948" w:type="dxa"/>
                <w:gridSpan w:val="2"/>
                <w:tcBorders>
                  <w:top w:val="nil"/>
                  <w:left w:val="nil"/>
                  <w:bottom w:val="single" w:sz="8" w:space="0" w:color="000000"/>
                  <w:right w:val="single" w:sz="8" w:space="0" w:color="000000"/>
                </w:tcBorders>
                <w:shd w:val="clear" w:color="auto" w:fill="auto"/>
                <w:vAlign w:val="center"/>
              </w:tcPr>
            </w:tcPrChange>
          </w:tcPr>
          <w:p w:rsidR="007A1FA7" w:rsidRPr="00356433" w:rsidRDefault="007A1FA7" w:rsidP="00D32791">
            <w:pPr>
              <w:spacing w:before="0"/>
              <w:rPr>
                <w:color w:val="000000"/>
                <w:szCs w:val="24"/>
              </w:rPr>
            </w:pPr>
            <w:r>
              <w:rPr>
                <w:color w:val="000000"/>
                <w:szCs w:val="24"/>
              </w:rPr>
              <w:t>Continuity of Care Document (CCD) is document specification</w:t>
            </w:r>
            <w:r w:rsidR="00FB009C">
              <w:rPr>
                <w:color w:val="000000"/>
                <w:szCs w:val="24"/>
              </w:rPr>
              <w:t xml:space="preserve"> </w:t>
            </w:r>
            <w:r>
              <w:rPr>
                <w:color w:val="000000"/>
                <w:szCs w:val="24"/>
              </w:rPr>
              <w:t>standard specified by HL7/ASTM and commonly used for electronic document exchange. CCD is based on HL7’s Clinical Document Architecture (CDA).</w:t>
            </w:r>
          </w:p>
        </w:tc>
      </w:tr>
      <w:tr w:rsidR="007A1FA7" w:rsidRPr="00874A95"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68"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95"/>
          <w:trPrChange w:id="369" w:author="Vijay Shah" w:date="2014-04-15T14:59:00Z">
            <w:trPr>
              <w:gridBefore w:val="1"/>
              <w:wBefore w:w="7" w:type="dxa"/>
              <w:trHeight w:val="395"/>
            </w:trPr>
          </w:trPrChange>
        </w:trPr>
        <w:tc>
          <w:tcPr>
            <w:tcW w:w="2268" w:type="dxa"/>
            <w:tcBorders>
              <w:top w:val="nil"/>
              <w:left w:val="single" w:sz="8" w:space="0" w:color="000000"/>
              <w:bottom w:val="single" w:sz="8" w:space="0" w:color="000000"/>
              <w:right w:val="single" w:sz="8" w:space="0" w:color="000000"/>
            </w:tcBorders>
            <w:shd w:val="clear" w:color="auto" w:fill="auto"/>
            <w:vAlign w:val="center"/>
            <w:tcPrChange w:id="370" w:author="Vijay Shah" w:date="2014-04-15T14:59:00Z">
              <w:tcPr>
                <w:tcW w:w="2628" w:type="dxa"/>
                <w:tcBorders>
                  <w:top w:val="nil"/>
                  <w:left w:val="single" w:sz="8" w:space="0" w:color="000000"/>
                  <w:bottom w:val="single" w:sz="8" w:space="0" w:color="000000"/>
                  <w:right w:val="single" w:sz="8" w:space="0" w:color="000000"/>
                </w:tcBorders>
                <w:shd w:val="clear" w:color="auto" w:fill="auto"/>
                <w:vAlign w:val="center"/>
              </w:tcPr>
            </w:tcPrChange>
          </w:tcPr>
          <w:p w:rsidR="007A1FA7" w:rsidRPr="009F4C8B" w:rsidRDefault="007A1FA7" w:rsidP="00D32791">
            <w:pPr>
              <w:spacing w:before="0"/>
              <w:rPr>
                <w:b/>
                <w:color w:val="000000"/>
              </w:rPr>
            </w:pPr>
            <w:r w:rsidRPr="009F4C8B">
              <w:rPr>
                <w:b/>
                <w:color w:val="000000"/>
              </w:rPr>
              <w:t>CDA</w:t>
            </w:r>
          </w:p>
        </w:tc>
        <w:tc>
          <w:tcPr>
            <w:tcW w:w="7308" w:type="dxa"/>
            <w:gridSpan w:val="2"/>
            <w:tcBorders>
              <w:top w:val="nil"/>
              <w:left w:val="nil"/>
              <w:bottom w:val="single" w:sz="8" w:space="0" w:color="000000"/>
              <w:right w:val="single" w:sz="8" w:space="0" w:color="000000"/>
            </w:tcBorders>
            <w:shd w:val="clear" w:color="auto" w:fill="auto"/>
            <w:vAlign w:val="center"/>
            <w:tcPrChange w:id="371" w:author="Vijay Shah" w:date="2014-04-15T14:59:00Z">
              <w:tcPr>
                <w:tcW w:w="6948" w:type="dxa"/>
                <w:gridSpan w:val="2"/>
                <w:tcBorders>
                  <w:top w:val="nil"/>
                  <w:left w:val="nil"/>
                  <w:bottom w:val="single" w:sz="8" w:space="0" w:color="000000"/>
                  <w:right w:val="single" w:sz="8" w:space="0" w:color="000000"/>
                </w:tcBorders>
                <w:shd w:val="clear" w:color="auto" w:fill="auto"/>
                <w:vAlign w:val="center"/>
              </w:tcPr>
            </w:tcPrChange>
          </w:tcPr>
          <w:p w:rsidR="007A1FA7" w:rsidRPr="00356433" w:rsidRDefault="007A1FA7" w:rsidP="00D32791">
            <w:pPr>
              <w:spacing w:before="0"/>
              <w:rPr>
                <w:color w:val="000000"/>
                <w:szCs w:val="24"/>
              </w:rPr>
            </w:pPr>
            <w:r w:rsidRPr="005B3C36">
              <w:rPr>
                <w:color w:val="000000"/>
                <w:szCs w:val="24"/>
              </w:rPr>
              <w:t>Clinical Document Architecture (CDA) is a XML-based clinical content standard specified by HL7 that defines the structure of clinical documents like the CCD.</w:t>
            </w:r>
          </w:p>
        </w:tc>
      </w:tr>
      <w:tr w:rsidR="007A1FA7" w:rsidRPr="0051046C" w:rsidTr="003A5B9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72" w:author="Vijay Shah" w:date="2014-04-15T14:59:00Z">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05"/>
          <w:jc w:val="center"/>
          <w:trPrChange w:id="373" w:author="Vijay Shah" w:date="2014-04-15T14:59:00Z">
            <w:trPr>
              <w:gridBefore w:val="1"/>
              <w:wBefore w:w="7" w:type="dxa"/>
              <w:trHeight w:val="305"/>
              <w:jc w:val="center"/>
            </w:trPr>
          </w:trPrChange>
        </w:trPr>
        <w:tc>
          <w:tcPr>
            <w:tcW w:w="2268" w:type="dxa"/>
            <w:tcBorders>
              <w:top w:val="nil"/>
              <w:left w:val="single" w:sz="4" w:space="0" w:color="auto"/>
              <w:bottom w:val="single" w:sz="4" w:space="0" w:color="auto"/>
              <w:right w:val="single" w:sz="4" w:space="0" w:color="auto"/>
            </w:tcBorders>
            <w:shd w:val="clear" w:color="auto" w:fill="auto"/>
            <w:noWrap/>
            <w:vAlign w:val="center"/>
            <w:hideMark/>
            <w:tcPrChange w:id="374" w:author="Vijay Shah" w:date="2014-04-15T14:59:00Z">
              <w:tcPr>
                <w:tcW w:w="2628" w:type="dxa"/>
                <w:tcBorders>
                  <w:top w:val="nil"/>
                  <w:left w:val="single" w:sz="4" w:space="0" w:color="auto"/>
                  <w:bottom w:val="single" w:sz="4" w:space="0" w:color="auto"/>
                  <w:right w:val="single" w:sz="4" w:space="0" w:color="auto"/>
                </w:tcBorders>
                <w:shd w:val="clear" w:color="auto" w:fill="auto"/>
                <w:noWrap/>
                <w:vAlign w:val="center"/>
                <w:hideMark/>
              </w:tcPr>
            </w:tcPrChange>
          </w:tcPr>
          <w:p w:rsidR="007A1FA7" w:rsidRPr="00356433" w:rsidRDefault="007A1FA7" w:rsidP="00D32791">
            <w:pPr>
              <w:spacing w:before="0"/>
              <w:rPr>
                <w:b/>
                <w:bCs/>
                <w:color w:val="000000"/>
                <w:szCs w:val="24"/>
              </w:rPr>
            </w:pPr>
            <w:r w:rsidRPr="00356433">
              <w:rPr>
                <w:b/>
                <w:bCs/>
                <w:color w:val="000000"/>
                <w:kern w:val="24"/>
                <w:szCs w:val="24"/>
              </w:rPr>
              <w:t>Common Data Elements (CDEs)</w:t>
            </w:r>
          </w:p>
        </w:tc>
        <w:tc>
          <w:tcPr>
            <w:tcW w:w="7308" w:type="dxa"/>
            <w:gridSpan w:val="2"/>
            <w:tcBorders>
              <w:top w:val="nil"/>
              <w:left w:val="nil"/>
              <w:bottom w:val="single" w:sz="4" w:space="0" w:color="auto"/>
              <w:right w:val="single" w:sz="4" w:space="0" w:color="auto"/>
            </w:tcBorders>
            <w:shd w:val="clear" w:color="auto" w:fill="auto"/>
            <w:vAlign w:val="center"/>
            <w:hideMark/>
            <w:tcPrChange w:id="375" w:author="Vijay Shah" w:date="2014-04-15T14:59:00Z">
              <w:tcPr>
                <w:tcW w:w="6948" w:type="dxa"/>
                <w:gridSpan w:val="2"/>
                <w:tcBorders>
                  <w:top w:val="nil"/>
                  <w:left w:val="nil"/>
                  <w:bottom w:val="single" w:sz="4" w:space="0" w:color="auto"/>
                  <w:right w:val="single" w:sz="4" w:space="0" w:color="auto"/>
                </w:tcBorders>
                <w:shd w:val="clear" w:color="auto" w:fill="auto"/>
                <w:vAlign w:val="center"/>
                <w:hideMark/>
              </w:tcPr>
            </w:tcPrChange>
          </w:tcPr>
          <w:p w:rsidR="007A1FA7" w:rsidRPr="00724402" w:rsidRDefault="00DA27A4" w:rsidP="00DA27A4">
            <w:pPr>
              <w:spacing w:before="0"/>
              <w:rPr>
                <w:color w:val="000000"/>
                <w:kern w:val="24"/>
                <w:szCs w:val="24"/>
              </w:rPr>
            </w:pPr>
            <w:r>
              <w:t xml:space="preserve">Data elements that are developed, maintained and used based on </w:t>
            </w:r>
            <w:r w:rsidRPr="000B208A">
              <w:rPr>
                <w:i/>
              </w:rPr>
              <w:t>commonly</w:t>
            </w:r>
            <w:r>
              <w:t xml:space="preserve"> agreed-upon principles by a user community are called C</w:t>
            </w:r>
            <w:r w:rsidRPr="00414A8E">
              <w:t xml:space="preserve">ommon </w:t>
            </w:r>
            <w:r>
              <w:t>D</w:t>
            </w:r>
            <w:r w:rsidRPr="00414A8E">
              <w:t xml:space="preserve">ata </w:t>
            </w:r>
            <w:r>
              <w:t>E</w:t>
            </w:r>
            <w:r w:rsidRPr="00414A8E">
              <w:t>lements</w:t>
            </w:r>
            <w:r>
              <w:t xml:space="preserve"> (CDEs).</w:t>
            </w:r>
          </w:p>
        </w:tc>
      </w:tr>
      <w:tr w:rsidR="00976C00" w:rsidRPr="0051046C" w:rsidTr="003A5B9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76" w:author="Vijay Shah" w:date="2014-04-15T14:59:00Z">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05"/>
          <w:jc w:val="center"/>
          <w:trPrChange w:id="377" w:author="Vijay Shah" w:date="2014-04-15T14:59:00Z">
            <w:trPr>
              <w:gridBefore w:val="1"/>
              <w:wBefore w:w="7" w:type="dxa"/>
              <w:trHeight w:val="305"/>
              <w:jc w:val="center"/>
            </w:trPr>
          </w:trPrChange>
        </w:trPr>
        <w:tc>
          <w:tcPr>
            <w:tcW w:w="2268" w:type="dxa"/>
            <w:tcBorders>
              <w:top w:val="nil"/>
              <w:left w:val="single" w:sz="4" w:space="0" w:color="auto"/>
              <w:bottom w:val="single" w:sz="4" w:space="0" w:color="auto"/>
              <w:right w:val="single" w:sz="4" w:space="0" w:color="auto"/>
            </w:tcBorders>
            <w:shd w:val="clear" w:color="auto" w:fill="auto"/>
            <w:noWrap/>
            <w:vAlign w:val="center"/>
            <w:tcPrChange w:id="378" w:author="Vijay Shah" w:date="2014-04-15T14:59:00Z">
              <w:tcPr>
                <w:tcW w:w="2628" w:type="dxa"/>
                <w:tcBorders>
                  <w:top w:val="nil"/>
                  <w:left w:val="single" w:sz="4" w:space="0" w:color="auto"/>
                  <w:bottom w:val="single" w:sz="4" w:space="0" w:color="auto"/>
                  <w:right w:val="single" w:sz="4" w:space="0" w:color="auto"/>
                </w:tcBorders>
                <w:shd w:val="clear" w:color="auto" w:fill="auto"/>
                <w:noWrap/>
                <w:vAlign w:val="center"/>
              </w:tcPr>
            </w:tcPrChange>
          </w:tcPr>
          <w:p w:rsidR="00976C00" w:rsidRPr="00356433" w:rsidRDefault="00976C00" w:rsidP="00D32791">
            <w:pPr>
              <w:spacing w:before="0"/>
              <w:rPr>
                <w:b/>
                <w:bCs/>
                <w:color w:val="000000"/>
                <w:kern w:val="24"/>
                <w:szCs w:val="24"/>
              </w:rPr>
            </w:pPr>
            <w:r>
              <w:rPr>
                <w:b/>
                <w:bCs/>
                <w:color w:val="000000"/>
                <w:kern w:val="24"/>
                <w:szCs w:val="24"/>
              </w:rPr>
              <w:t>Completed Form</w:t>
            </w:r>
          </w:p>
        </w:tc>
        <w:tc>
          <w:tcPr>
            <w:tcW w:w="7308" w:type="dxa"/>
            <w:gridSpan w:val="2"/>
            <w:tcBorders>
              <w:top w:val="nil"/>
              <w:left w:val="nil"/>
              <w:bottom w:val="single" w:sz="4" w:space="0" w:color="auto"/>
              <w:right w:val="single" w:sz="4" w:space="0" w:color="auto"/>
            </w:tcBorders>
            <w:shd w:val="clear" w:color="auto" w:fill="auto"/>
            <w:vAlign w:val="center"/>
            <w:tcPrChange w:id="379"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976C00" w:rsidRDefault="00ED2F63" w:rsidP="00DA27A4">
            <w:pPr>
              <w:spacing w:before="0"/>
            </w:pPr>
            <w:r>
              <w:t>A form where all the fields contain data – through a combination of pre-population, auto-population, and manual edits, and is ready for submission</w:t>
            </w:r>
            <w:r w:rsidR="000E7C50">
              <w:t>.</w:t>
            </w:r>
          </w:p>
        </w:tc>
      </w:tr>
      <w:tr w:rsidR="00DA27A4" w:rsidRPr="0051046C" w:rsidTr="003A5B9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80" w:author="Vijay Shah" w:date="2014-04-15T14:59:00Z">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05"/>
          <w:jc w:val="center"/>
          <w:trPrChange w:id="381" w:author="Vijay Shah" w:date="2014-04-15T14:59:00Z">
            <w:trPr>
              <w:gridBefore w:val="1"/>
              <w:wBefore w:w="7" w:type="dxa"/>
              <w:trHeight w:val="305"/>
              <w:jc w:val="center"/>
            </w:trPr>
          </w:trPrChange>
        </w:trPr>
        <w:tc>
          <w:tcPr>
            <w:tcW w:w="2268" w:type="dxa"/>
            <w:tcBorders>
              <w:top w:val="nil"/>
              <w:left w:val="single" w:sz="4" w:space="0" w:color="auto"/>
              <w:bottom w:val="single" w:sz="4" w:space="0" w:color="auto"/>
              <w:right w:val="single" w:sz="4" w:space="0" w:color="auto"/>
            </w:tcBorders>
            <w:shd w:val="clear" w:color="auto" w:fill="auto"/>
            <w:noWrap/>
            <w:vAlign w:val="center"/>
            <w:tcPrChange w:id="382" w:author="Vijay Shah" w:date="2014-04-15T14:59:00Z">
              <w:tcPr>
                <w:tcW w:w="2628" w:type="dxa"/>
                <w:tcBorders>
                  <w:top w:val="nil"/>
                  <w:left w:val="single" w:sz="4" w:space="0" w:color="auto"/>
                  <w:bottom w:val="single" w:sz="4" w:space="0" w:color="auto"/>
                  <w:right w:val="single" w:sz="4" w:space="0" w:color="auto"/>
                </w:tcBorders>
                <w:shd w:val="clear" w:color="auto" w:fill="auto"/>
                <w:noWrap/>
                <w:vAlign w:val="center"/>
              </w:tcPr>
            </w:tcPrChange>
          </w:tcPr>
          <w:p w:rsidR="00DA27A4" w:rsidRPr="00356433" w:rsidRDefault="00DA27A4" w:rsidP="00D32791">
            <w:pPr>
              <w:spacing w:before="0"/>
              <w:rPr>
                <w:b/>
                <w:bCs/>
                <w:color w:val="000000"/>
                <w:kern w:val="24"/>
                <w:szCs w:val="24"/>
              </w:rPr>
            </w:pPr>
            <w:r>
              <w:rPr>
                <w:b/>
                <w:bCs/>
                <w:color w:val="000000"/>
                <w:kern w:val="24"/>
                <w:szCs w:val="24"/>
              </w:rPr>
              <w:t>Data Element (DE)</w:t>
            </w:r>
          </w:p>
        </w:tc>
        <w:tc>
          <w:tcPr>
            <w:tcW w:w="7308" w:type="dxa"/>
            <w:gridSpan w:val="2"/>
            <w:tcBorders>
              <w:top w:val="nil"/>
              <w:left w:val="nil"/>
              <w:bottom w:val="single" w:sz="4" w:space="0" w:color="auto"/>
              <w:right w:val="single" w:sz="4" w:space="0" w:color="auto"/>
            </w:tcBorders>
            <w:shd w:val="clear" w:color="auto" w:fill="auto"/>
            <w:vAlign w:val="center"/>
            <w:tcPrChange w:id="383"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DA27A4" w:rsidRDefault="00DA27A4" w:rsidP="00D32791">
            <w:pPr>
              <w:spacing w:before="0"/>
              <w:rPr>
                <w:color w:val="000000"/>
                <w:kern w:val="24"/>
                <w:szCs w:val="24"/>
              </w:rPr>
            </w:pPr>
            <w:r w:rsidRPr="00BF4E3C">
              <w:t>A data element is a unit of data for which the definition, identification, representation, and permissible values are specified by a set of attributes</w:t>
            </w:r>
            <w:r>
              <w:t>.</w:t>
            </w:r>
          </w:p>
        </w:tc>
      </w:tr>
      <w:tr w:rsidR="007A1FA7" w:rsidRPr="0051046C" w:rsidTr="003A5B9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84" w:author="Vijay Shah" w:date="2014-04-15T14:59:00Z">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05"/>
          <w:jc w:val="center"/>
          <w:trPrChange w:id="385" w:author="Vijay Shah" w:date="2014-04-15T14:59:00Z">
            <w:trPr>
              <w:gridBefore w:val="1"/>
              <w:wBefore w:w="7" w:type="dxa"/>
              <w:trHeight w:val="305"/>
              <w:jc w:val="center"/>
            </w:trPr>
          </w:trPrChange>
        </w:trPr>
        <w:tc>
          <w:tcPr>
            <w:tcW w:w="2268" w:type="dxa"/>
            <w:tcBorders>
              <w:top w:val="nil"/>
              <w:left w:val="single" w:sz="4" w:space="0" w:color="auto"/>
              <w:bottom w:val="single" w:sz="4" w:space="0" w:color="auto"/>
              <w:right w:val="single" w:sz="4" w:space="0" w:color="auto"/>
            </w:tcBorders>
            <w:shd w:val="clear" w:color="auto" w:fill="auto"/>
            <w:noWrap/>
            <w:vAlign w:val="center"/>
            <w:tcPrChange w:id="386" w:author="Vijay Shah" w:date="2014-04-15T14:59:00Z">
              <w:tcPr>
                <w:tcW w:w="2628" w:type="dxa"/>
                <w:tcBorders>
                  <w:top w:val="nil"/>
                  <w:left w:val="single" w:sz="4" w:space="0" w:color="auto"/>
                  <w:bottom w:val="single" w:sz="4" w:space="0" w:color="auto"/>
                  <w:right w:val="single" w:sz="4" w:space="0" w:color="auto"/>
                </w:tcBorders>
                <w:shd w:val="clear" w:color="auto" w:fill="auto"/>
                <w:noWrap/>
                <w:vAlign w:val="center"/>
              </w:tcPr>
            </w:tcPrChange>
          </w:tcPr>
          <w:p w:rsidR="007A1FA7" w:rsidRPr="00356433" w:rsidRDefault="007A1FA7" w:rsidP="00D32791">
            <w:pPr>
              <w:spacing w:before="0"/>
              <w:rPr>
                <w:b/>
                <w:bCs/>
                <w:color w:val="000000"/>
                <w:kern w:val="24"/>
                <w:szCs w:val="24"/>
              </w:rPr>
            </w:pPr>
            <w:r w:rsidRPr="009F4C8B">
              <w:rPr>
                <w:b/>
                <w:color w:val="000000"/>
                <w:kern w:val="24"/>
              </w:rPr>
              <w:t>DEX</w:t>
            </w:r>
          </w:p>
        </w:tc>
        <w:tc>
          <w:tcPr>
            <w:tcW w:w="7308" w:type="dxa"/>
            <w:gridSpan w:val="2"/>
            <w:tcBorders>
              <w:top w:val="nil"/>
              <w:left w:val="nil"/>
              <w:bottom w:val="single" w:sz="4" w:space="0" w:color="auto"/>
              <w:right w:val="single" w:sz="4" w:space="0" w:color="auto"/>
            </w:tcBorders>
            <w:shd w:val="clear" w:color="auto" w:fill="auto"/>
            <w:vAlign w:val="center"/>
            <w:tcPrChange w:id="387"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7A1FA7" w:rsidRPr="00356433" w:rsidDel="00F75FE9" w:rsidRDefault="007A1FA7" w:rsidP="00A44588">
            <w:pPr>
              <w:spacing w:before="0"/>
              <w:rPr>
                <w:color w:val="000000"/>
                <w:kern w:val="24"/>
                <w:szCs w:val="24"/>
              </w:rPr>
            </w:pPr>
            <w:r>
              <w:rPr>
                <w:color w:val="000000"/>
                <w:kern w:val="24"/>
                <w:szCs w:val="24"/>
              </w:rPr>
              <w:t xml:space="preserve">Data Element Exchange (DEX) </w:t>
            </w:r>
          </w:p>
        </w:tc>
      </w:tr>
      <w:tr w:rsidR="00D76039" w:rsidRPr="0051046C" w:rsidTr="003A5B9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88" w:author="Vijay Shah" w:date="2014-04-15T14:59:00Z">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305"/>
          <w:jc w:val="center"/>
          <w:trPrChange w:id="389" w:author="Vijay Shah" w:date="2014-04-15T14:59:00Z">
            <w:trPr>
              <w:gridBefore w:val="1"/>
              <w:wBefore w:w="7" w:type="dxa"/>
              <w:trHeight w:val="305"/>
              <w:jc w:val="center"/>
            </w:trPr>
          </w:trPrChange>
        </w:trPr>
        <w:tc>
          <w:tcPr>
            <w:tcW w:w="2268" w:type="dxa"/>
            <w:tcBorders>
              <w:top w:val="nil"/>
              <w:left w:val="single" w:sz="4" w:space="0" w:color="auto"/>
              <w:bottom w:val="single" w:sz="4" w:space="0" w:color="auto"/>
              <w:right w:val="single" w:sz="4" w:space="0" w:color="auto"/>
            </w:tcBorders>
            <w:shd w:val="clear" w:color="auto" w:fill="auto"/>
            <w:noWrap/>
            <w:vAlign w:val="center"/>
            <w:tcPrChange w:id="390" w:author="Vijay Shah" w:date="2014-04-15T14:59:00Z">
              <w:tcPr>
                <w:tcW w:w="2628" w:type="dxa"/>
                <w:tcBorders>
                  <w:top w:val="nil"/>
                  <w:left w:val="single" w:sz="4" w:space="0" w:color="auto"/>
                  <w:bottom w:val="single" w:sz="4" w:space="0" w:color="auto"/>
                  <w:right w:val="single" w:sz="4" w:space="0" w:color="auto"/>
                </w:tcBorders>
                <w:shd w:val="clear" w:color="auto" w:fill="auto"/>
                <w:noWrap/>
                <w:vAlign w:val="center"/>
              </w:tcPr>
            </w:tcPrChange>
          </w:tcPr>
          <w:p w:rsidR="00D76039" w:rsidRPr="009F4C8B" w:rsidRDefault="00D76039" w:rsidP="00D76039">
            <w:pPr>
              <w:spacing w:before="0"/>
              <w:rPr>
                <w:b/>
                <w:color w:val="000000"/>
                <w:kern w:val="24"/>
              </w:rPr>
            </w:pPr>
            <w:r>
              <w:rPr>
                <w:b/>
                <w:color w:val="000000"/>
                <w:kern w:val="24"/>
              </w:rPr>
              <w:t>Enhanced Form Repository</w:t>
            </w:r>
          </w:p>
        </w:tc>
        <w:tc>
          <w:tcPr>
            <w:tcW w:w="7308" w:type="dxa"/>
            <w:gridSpan w:val="2"/>
            <w:tcBorders>
              <w:top w:val="nil"/>
              <w:left w:val="nil"/>
              <w:bottom w:val="single" w:sz="4" w:space="0" w:color="auto"/>
              <w:right w:val="single" w:sz="4" w:space="0" w:color="auto"/>
            </w:tcBorders>
            <w:shd w:val="clear" w:color="auto" w:fill="auto"/>
            <w:vAlign w:val="center"/>
            <w:tcPrChange w:id="391"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D76039" w:rsidRDefault="00D76039" w:rsidP="00D32791">
            <w:pPr>
              <w:spacing w:before="0"/>
              <w:rPr>
                <w:color w:val="000000"/>
                <w:kern w:val="24"/>
                <w:szCs w:val="24"/>
              </w:rPr>
            </w:pPr>
            <w:r>
              <w:rPr>
                <w:color w:val="000000"/>
                <w:kern w:val="24"/>
                <w:szCs w:val="24"/>
              </w:rPr>
              <w:t>A form repository with capability to pre-populate form with the data received from the Form Filler</w:t>
            </w:r>
            <w:r w:rsidR="000E7C50">
              <w:rPr>
                <w:color w:val="000000"/>
                <w:kern w:val="24"/>
                <w:szCs w:val="24"/>
              </w:rPr>
              <w:t>.</w:t>
            </w:r>
          </w:p>
        </w:tc>
      </w:tr>
      <w:tr w:rsidR="007A1FA7" w:rsidTr="003A5B98">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92" w:author="Vijay Shah" w:date="2014-04-15T14:59:00Z">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0"/>
          <w:jc w:val="center"/>
          <w:trPrChange w:id="393" w:author="Vijay Shah" w:date="2014-04-15T14:59:00Z">
            <w:trPr>
              <w:gridBefore w:val="1"/>
              <w:wBefore w:w="7" w:type="dxa"/>
              <w:trHeight w:val="70"/>
              <w:jc w:val="center"/>
            </w:trPr>
          </w:trPrChange>
        </w:trPr>
        <w:tc>
          <w:tcPr>
            <w:tcW w:w="2268" w:type="dxa"/>
            <w:tcBorders>
              <w:top w:val="nil"/>
              <w:left w:val="single" w:sz="4" w:space="0" w:color="auto"/>
              <w:bottom w:val="single" w:sz="4" w:space="0" w:color="auto"/>
              <w:right w:val="single" w:sz="4" w:space="0" w:color="auto"/>
            </w:tcBorders>
            <w:shd w:val="clear" w:color="auto" w:fill="auto"/>
            <w:noWrap/>
            <w:vAlign w:val="center"/>
            <w:hideMark/>
            <w:tcPrChange w:id="394" w:author="Vijay Shah" w:date="2014-04-15T14:59:00Z">
              <w:tcPr>
                <w:tcW w:w="2628" w:type="dxa"/>
                <w:tcBorders>
                  <w:top w:val="nil"/>
                  <w:left w:val="single" w:sz="4" w:space="0" w:color="auto"/>
                  <w:bottom w:val="single" w:sz="4" w:space="0" w:color="auto"/>
                  <w:right w:val="single" w:sz="4" w:space="0" w:color="auto"/>
                </w:tcBorders>
                <w:shd w:val="clear" w:color="auto" w:fill="auto"/>
                <w:noWrap/>
                <w:vAlign w:val="center"/>
                <w:hideMark/>
              </w:tcPr>
            </w:tcPrChange>
          </w:tcPr>
          <w:p w:rsidR="007A1FA7" w:rsidRPr="00356433" w:rsidRDefault="007A1FA7" w:rsidP="00D32791">
            <w:pPr>
              <w:spacing w:before="0"/>
              <w:rPr>
                <w:b/>
                <w:bCs/>
                <w:color w:val="000000"/>
                <w:szCs w:val="24"/>
              </w:rPr>
            </w:pPr>
            <w:r w:rsidRPr="00356433">
              <w:rPr>
                <w:b/>
                <w:bCs/>
                <w:color w:val="000000"/>
                <w:szCs w:val="24"/>
              </w:rPr>
              <w:t>External Data Repository</w:t>
            </w:r>
          </w:p>
        </w:tc>
        <w:tc>
          <w:tcPr>
            <w:tcW w:w="7308" w:type="dxa"/>
            <w:gridSpan w:val="2"/>
            <w:tcBorders>
              <w:top w:val="nil"/>
              <w:left w:val="nil"/>
              <w:bottom w:val="single" w:sz="4" w:space="0" w:color="auto"/>
              <w:right w:val="single" w:sz="4" w:space="0" w:color="auto"/>
            </w:tcBorders>
            <w:shd w:val="clear" w:color="auto" w:fill="auto"/>
            <w:vAlign w:val="center"/>
            <w:hideMark/>
            <w:tcPrChange w:id="395" w:author="Vijay Shah" w:date="2014-04-15T14:59:00Z">
              <w:tcPr>
                <w:tcW w:w="6948" w:type="dxa"/>
                <w:gridSpan w:val="2"/>
                <w:tcBorders>
                  <w:top w:val="nil"/>
                  <w:left w:val="nil"/>
                  <w:bottom w:val="single" w:sz="4" w:space="0" w:color="auto"/>
                  <w:right w:val="single" w:sz="4" w:space="0" w:color="auto"/>
                </w:tcBorders>
                <w:shd w:val="clear" w:color="auto" w:fill="auto"/>
                <w:vAlign w:val="center"/>
                <w:hideMark/>
              </w:tcPr>
            </w:tcPrChange>
          </w:tcPr>
          <w:p w:rsidR="007A1FA7" w:rsidRPr="00356433" w:rsidRDefault="007A1FA7" w:rsidP="00D32791">
            <w:pPr>
              <w:spacing w:before="0"/>
              <w:rPr>
                <w:color w:val="000000"/>
                <w:szCs w:val="24"/>
              </w:rPr>
            </w:pPr>
            <w:r w:rsidRPr="00356433">
              <w:rPr>
                <w:color w:val="000000"/>
                <w:kern w:val="24"/>
                <w:szCs w:val="24"/>
              </w:rPr>
              <w:t xml:space="preserve">A database, outside of the EHR system, where </w:t>
            </w:r>
            <w:r>
              <w:rPr>
                <w:color w:val="000000"/>
                <w:kern w:val="24"/>
                <w:szCs w:val="24"/>
              </w:rPr>
              <w:t xml:space="preserve">forms </w:t>
            </w:r>
            <w:r w:rsidRPr="00356433">
              <w:rPr>
                <w:color w:val="000000"/>
                <w:kern w:val="24"/>
                <w:szCs w:val="24"/>
              </w:rPr>
              <w:t xml:space="preserve">data </w:t>
            </w:r>
            <w:r>
              <w:rPr>
                <w:color w:val="000000"/>
                <w:kern w:val="24"/>
                <w:szCs w:val="24"/>
              </w:rPr>
              <w:t>can be</w:t>
            </w:r>
            <w:r w:rsidRPr="00356433">
              <w:rPr>
                <w:color w:val="000000"/>
                <w:kern w:val="24"/>
                <w:szCs w:val="24"/>
              </w:rPr>
              <w:t xml:space="preserve"> stored. </w:t>
            </w:r>
          </w:p>
        </w:tc>
      </w:tr>
      <w:tr w:rsidR="007A1FA7"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396"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397"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hideMark/>
            <w:tcPrChange w:id="398"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hideMark/>
              </w:tcPr>
            </w:tcPrChange>
          </w:tcPr>
          <w:p w:rsidR="007A1FA7" w:rsidRPr="00356433" w:rsidRDefault="007A1FA7" w:rsidP="00D32791">
            <w:pPr>
              <w:spacing w:before="0"/>
              <w:rPr>
                <w:b/>
                <w:bCs/>
                <w:color w:val="000000"/>
                <w:szCs w:val="24"/>
              </w:rPr>
            </w:pPr>
            <w:r w:rsidRPr="00356433">
              <w:rPr>
                <w:b/>
                <w:bCs/>
                <w:color w:val="000000"/>
                <w:kern w:val="24"/>
                <w:szCs w:val="24"/>
              </w:rPr>
              <w:t>Form/Template</w:t>
            </w:r>
          </w:p>
        </w:tc>
        <w:tc>
          <w:tcPr>
            <w:tcW w:w="7308" w:type="dxa"/>
            <w:gridSpan w:val="2"/>
            <w:tcBorders>
              <w:top w:val="nil"/>
              <w:left w:val="nil"/>
              <w:bottom w:val="single" w:sz="4" w:space="0" w:color="auto"/>
              <w:right w:val="single" w:sz="4" w:space="0" w:color="auto"/>
            </w:tcBorders>
            <w:shd w:val="clear" w:color="auto" w:fill="auto"/>
            <w:vAlign w:val="center"/>
            <w:hideMark/>
            <w:tcPrChange w:id="399" w:author="Vijay Shah" w:date="2014-04-15T14:59:00Z">
              <w:tcPr>
                <w:tcW w:w="6948" w:type="dxa"/>
                <w:gridSpan w:val="2"/>
                <w:tcBorders>
                  <w:top w:val="nil"/>
                  <w:left w:val="nil"/>
                  <w:bottom w:val="single" w:sz="4" w:space="0" w:color="auto"/>
                  <w:right w:val="single" w:sz="4" w:space="0" w:color="auto"/>
                </w:tcBorders>
                <w:shd w:val="clear" w:color="auto" w:fill="auto"/>
                <w:vAlign w:val="center"/>
                <w:hideMark/>
              </w:tcPr>
            </w:tcPrChange>
          </w:tcPr>
          <w:p w:rsidR="007A1FA7" w:rsidRPr="00A15BA2" w:rsidRDefault="00ED2F63" w:rsidP="00D32791">
            <w:pPr>
              <w:spacing w:before="0"/>
              <w:rPr>
                <w:color w:val="000000"/>
                <w:szCs w:val="24"/>
              </w:rPr>
            </w:pPr>
            <w:r>
              <w:rPr>
                <w:color w:val="000000"/>
                <w:kern w:val="24"/>
                <w:szCs w:val="24"/>
              </w:rPr>
              <w:t>A</w:t>
            </w:r>
            <w:r w:rsidRPr="00356433">
              <w:rPr>
                <w:color w:val="000000"/>
                <w:kern w:val="24"/>
                <w:szCs w:val="24"/>
              </w:rPr>
              <w:t xml:space="preserve"> </w:t>
            </w:r>
            <w:r w:rsidR="007A1FA7" w:rsidRPr="00356433">
              <w:rPr>
                <w:color w:val="000000"/>
                <w:kern w:val="24"/>
                <w:szCs w:val="24"/>
              </w:rPr>
              <w:t>form or template with data entry fields that will be filled out by an end user or provider.</w:t>
            </w:r>
          </w:p>
        </w:tc>
      </w:tr>
      <w:tr w:rsidR="00D76039"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00"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01"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tcPrChange w:id="402"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tcPr>
            </w:tcPrChange>
          </w:tcPr>
          <w:p w:rsidR="00D76039" w:rsidRPr="00356433" w:rsidRDefault="00D76039" w:rsidP="00D32791">
            <w:pPr>
              <w:spacing w:before="0"/>
              <w:rPr>
                <w:b/>
                <w:bCs/>
                <w:color w:val="000000"/>
                <w:kern w:val="24"/>
                <w:szCs w:val="24"/>
              </w:rPr>
            </w:pPr>
            <w:r>
              <w:rPr>
                <w:b/>
                <w:bCs/>
                <w:color w:val="000000"/>
                <w:kern w:val="24"/>
                <w:szCs w:val="24"/>
              </w:rPr>
              <w:t>Form Repository</w:t>
            </w:r>
          </w:p>
        </w:tc>
        <w:tc>
          <w:tcPr>
            <w:tcW w:w="7308" w:type="dxa"/>
            <w:gridSpan w:val="2"/>
            <w:tcBorders>
              <w:top w:val="nil"/>
              <w:left w:val="nil"/>
              <w:bottom w:val="single" w:sz="4" w:space="0" w:color="auto"/>
              <w:right w:val="single" w:sz="4" w:space="0" w:color="auto"/>
            </w:tcBorders>
            <w:shd w:val="clear" w:color="auto" w:fill="auto"/>
            <w:vAlign w:val="center"/>
            <w:tcPrChange w:id="403"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D76039" w:rsidRPr="00356433" w:rsidRDefault="00D76039" w:rsidP="00D32791">
            <w:pPr>
              <w:spacing w:before="0"/>
              <w:rPr>
                <w:color w:val="000000"/>
                <w:kern w:val="24"/>
                <w:szCs w:val="24"/>
              </w:rPr>
            </w:pPr>
            <w:r>
              <w:rPr>
                <w:color w:val="000000"/>
                <w:kern w:val="24"/>
                <w:szCs w:val="24"/>
              </w:rPr>
              <w:t>An authoritative source for forms</w:t>
            </w:r>
            <w:r w:rsidR="000E7C50">
              <w:rPr>
                <w:color w:val="000000"/>
                <w:kern w:val="24"/>
                <w:szCs w:val="24"/>
              </w:rPr>
              <w:t>.</w:t>
            </w:r>
          </w:p>
        </w:tc>
      </w:tr>
      <w:tr w:rsidR="007A1FA7"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04"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05"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tcPrChange w:id="406"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tcPr>
            </w:tcPrChange>
          </w:tcPr>
          <w:p w:rsidR="007A1FA7" w:rsidRPr="009F4C8B" w:rsidRDefault="007A1FA7" w:rsidP="00D32791">
            <w:pPr>
              <w:spacing w:before="0"/>
              <w:rPr>
                <w:b/>
                <w:color w:val="000000"/>
                <w:kern w:val="24"/>
              </w:rPr>
            </w:pPr>
            <w:r w:rsidRPr="009F4C8B">
              <w:rPr>
                <w:b/>
                <w:color w:val="000000"/>
                <w:kern w:val="24"/>
              </w:rPr>
              <w:t>HL7</w:t>
            </w:r>
          </w:p>
        </w:tc>
        <w:tc>
          <w:tcPr>
            <w:tcW w:w="7308" w:type="dxa"/>
            <w:gridSpan w:val="2"/>
            <w:tcBorders>
              <w:top w:val="nil"/>
              <w:left w:val="nil"/>
              <w:bottom w:val="single" w:sz="4" w:space="0" w:color="auto"/>
              <w:right w:val="single" w:sz="4" w:space="0" w:color="auto"/>
            </w:tcBorders>
            <w:shd w:val="clear" w:color="auto" w:fill="auto"/>
            <w:vAlign w:val="center"/>
            <w:tcPrChange w:id="407"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7A1FA7" w:rsidRPr="00356433" w:rsidRDefault="007A1FA7" w:rsidP="00D32791">
            <w:pPr>
              <w:spacing w:before="0"/>
              <w:rPr>
                <w:color w:val="000000"/>
                <w:kern w:val="24"/>
                <w:szCs w:val="24"/>
              </w:rPr>
            </w:pPr>
            <w:r>
              <w:rPr>
                <w:color w:val="000000"/>
                <w:kern w:val="24"/>
                <w:szCs w:val="24"/>
              </w:rPr>
              <w:t xml:space="preserve">Health Level Seven </w:t>
            </w:r>
            <w:r w:rsidR="00FB009C">
              <w:rPr>
                <w:color w:val="000000"/>
                <w:kern w:val="24"/>
                <w:szCs w:val="24"/>
              </w:rPr>
              <w:t xml:space="preserve">is </w:t>
            </w:r>
            <w:r>
              <w:rPr>
                <w:color w:val="000000"/>
                <w:kern w:val="24"/>
                <w:szCs w:val="24"/>
              </w:rPr>
              <w:t>a not-for-profit, American National Standards Institute (ANSI)-accredited health care focused Internationaland membership-driven Standard Development Organization (SDO) based in the United States with international affiliates.</w:t>
            </w:r>
          </w:p>
        </w:tc>
      </w:tr>
      <w:tr w:rsidR="007A1FA7"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08"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09"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hideMark/>
            <w:tcPrChange w:id="410"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hideMark/>
              </w:tcPr>
            </w:tcPrChange>
          </w:tcPr>
          <w:p w:rsidR="007A1FA7" w:rsidRDefault="007A1FA7" w:rsidP="00D32791">
            <w:pPr>
              <w:spacing w:before="0"/>
              <w:rPr>
                <w:b/>
                <w:bCs/>
                <w:color w:val="000000"/>
                <w:kern w:val="24"/>
                <w:szCs w:val="24"/>
              </w:rPr>
            </w:pPr>
            <w:r>
              <w:rPr>
                <w:b/>
                <w:bCs/>
                <w:color w:val="000000"/>
                <w:kern w:val="24"/>
                <w:szCs w:val="24"/>
              </w:rPr>
              <w:t>MFI</w:t>
            </w:r>
          </w:p>
        </w:tc>
        <w:tc>
          <w:tcPr>
            <w:tcW w:w="7308" w:type="dxa"/>
            <w:gridSpan w:val="2"/>
            <w:tcBorders>
              <w:top w:val="nil"/>
              <w:left w:val="nil"/>
              <w:bottom w:val="single" w:sz="4" w:space="0" w:color="auto"/>
              <w:right w:val="single" w:sz="4" w:space="0" w:color="auto"/>
            </w:tcBorders>
            <w:shd w:val="clear" w:color="auto" w:fill="auto"/>
            <w:vAlign w:val="center"/>
            <w:hideMark/>
            <w:tcPrChange w:id="411" w:author="Vijay Shah" w:date="2014-04-15T14:59:00Z">
              <w:tcPr>
                <w:tcW w:w="6948" w:type="dxa"/>
                <w:gridSpan w:val="2"/>
                <w:tcBorders>
                  <w:top w:val="nil"/>
                  <w:left w:val="nil"/>
                  <w:bottom w:val="single" w:sz="4" w:space="0" w:color="auto"/>
                  <w:right w:val="single" w:sz="4" w:space="0" w:color="auto"/>
                </w:tcBorders>
                <w:shd w:val="clear" w:color="auto" w:fill="auto"/>
                <w:vAlign w:val="center"/>
                <w:hideMark/>
              </w:tcPr>
            </w:tcPrChange>
          </w:tcPr>
          <w:p w:rsidR="007A1FA7" w:rsidRDefault="007A1FA7" w:rsidP="00D32791">
            <w:pPr>
              <w:spacing w:before="0"/>
              <w:rPr>
                <w:color w:val="000000"/>
                <w:kern w:val="24"/>
                <w:szCs w:val="24"/>
              </w:rPr>
            </w:pPr>
            <w:r w:rsidRPr="00065179">
              <w:rPr>
                <w:color w:val="000000"/>
                <w:kern w:val="24"/>
                <w:szCs w:val="24"/>
              </w:rPr>
              <w:t>Meta-model for Framework Interoperability (MFI) form complian</w:t>
            </w:r>
            <w:r w:rsidR="00976C00">
              <w:rPr>
                <w:color w:val="000000"/>
                <w:kern w:val="24"/>
                <w:szCs w:val="24"/>
              </w:rPr>
              <w:t>–</w:t>
            </w:r>
            <w:r>
              <w:rPr>
                <w:color w:val="000000"/>
                <w:kern w:val="24"/>
                <w:szCs w:val="24"/>
              </w:rPr>
              <w:t xml:space="preserve"> -- an ISO 19763-13 standard.</w:t>
            </w:r>
          </w:p>
        </w:tc>
      </w:tr>
      <w:tr w:rsidR="007A1FA7"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12"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13"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tcPrChange w:id="414"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tcPr>
            </w:tcPrChange>
          </w:tcPr>
          <w:p w:rsidR="007A1FA7" w:rsidRPr="009D780B" w:rsidRDefault="007A1FA7" w:rsidP="00D32791">
            <w:pPr>
              <w:spacing w:before="0"/>
              <w:rPr>
                <w:b/>
                <w:color w:val="000000"/>
                <w:kern w:val="24"/>
              </w:rPr>
            </w:pPr>
            <w:r w:rsidRPr="009D780B">
              <w:rPr>
                <w:b/>
                <w:color w:val="000000"/>
                <w:kern w:val="24"/>
              </w:rPr>
              <w:t>ONC</w:t>
            </w:r>
          </w:p>
        </w:tc>
        <w:tc>
          <w:tcPr>
            <w:tcW w:w="7308" w:type="dxa"/>
            <w:gridSpan w:val="2"/>
            <w:tcBorders>
              <w:top w:val="nil"/>
              <w:left w:val="nil"/>
              <w:bottom w:val="single" w:sz="4" w:space="0" w:color="auto"/>
              <w:right w:val="single" w:sz="4" w:space="0" w:color="auto"/>
            </w:tcBorders>
            <w:shd w:val="clear" w:color="auto" w:fill="auto"/>
            <w:vAlign w:val="center"/>
            <w:tcPrChange w:id="415"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7A1FA7" w:rsidRPr="00356433" w:rsidRDefault="007A1FA7" w:rsidP="00D32791">
            <w:pPr>
              <w:spacing w:before="0"/>
              <w:rPr>
                <w:color w:val="000000"/>
                <w:kern w:val="24"/>
                <w:szCs w:val="24"/>
              </w:rPr>
            </w:pPr>
            <w:r>
              <w:rPr>
                <w:color w:val="000000"/>
                <w:kern w:val="24"/>
                <w:szCs w:val="24"/>
              </w:rPr>
              <w:t>The U.S. Department of Health and Human Services (HHS) Office of the National Coordinator for Health Information Technology</w:t>
            </w:r>
            <w:r w:rsidR="0006683C">
              <w:rPr>
                <w:color w:val="000000"/>
                <w:kern w:val="24"/>
                <w:szCs w:val="24"/>
              </w:rPr>
              <w:t>.</w:t>
            </w:r>
          </w:p>
        </w:tc>
      </w:tr>
      <w:tr w:rsidR="00976C00"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16"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17"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tcPrChange w:id="418"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tcPr>
            </w:tcPrChange>
          </w:tcPr>
          <w:p w:rsidR="00976C00" w:rsidRPr="009D780B" w:rsidRDefault="00976C00" w:rsidP="00D32791">
            <w:pPr>
              <w:spacing w:before="0"/>
              <w:rPr>
                <w:b/>
                <w:color w:val="000000"/>
                <w:kern w:val="24"/>
              </w:rPr>
            </w:pPr>
            <w:r>
              <w:rPr>
                <w:b/>
                <w:color w:val="000000"/>
                <w:kern w:val="24"/>
              </w:rPr>
              <w:t>Partially Completed Form</w:t>
            </w:r>
          </w:p>
        </w:tc>
        <w:tc>
          <w:tcPr>
            <w:tcW w:w="7308" w:type="dxa"/>
            <w:gridSpan w:val="2"/>
            <w:tcBorders>
              <w:top w:val="nil"/>
              <w:left w:val="nil"/>
              <w:bottom w:val="single" w:sz="4" w:space="0" w:color="auto"/>
              <w:right w:val="single" w:sz="4" w:space="0" w:color="auto"/>
            </w:tcBorders>
            <w:shd w:val="clear" w:color="auto" w:fill="auto"/>
            <w:vAlign w:val="center"/>
            <w:tcPrChange w:id="419"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976C00" w:rsidRDefault="00ED2F63" w:rsidP="00ED2F63">
            <w:pPr>
              <w:spacing w:before="0"/>
              <w:rPr>
                <w:color w:val="000000"/>
                <w:kern w:val="24"/>
                <w:szCs w:val="24"/>
              </w:rPr>
            </w:pPr>
            <w:r>
              <w:rPr>
                <w:color w:val="000000"/>
                <w:kern w:val="24"/>
                <w:szCs w:val="24"/>
              </w:rPr>
              <w:t>A pre-populated and/or auto-populated form served by the EHR to the provider that contains data for most fields.</w:t>
            </w:r>
          </w:p>
        </w:tc>
      </w:tr>
      <w:tr w:rsidR="004B357E"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20"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21"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tcPrChange w:id="422"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tcPr>
            </w:tcPrChange>
          </w:tcPr>
          <w:p w:rsidR="004B357E" w:rsidRDefault="004B357E" w:rsidP="00D32791">
            <w:pPr>
              <w:spacing w:before="0"/>
              <w:rPr>
                <w:b/>
                <w:color w:val="000000"/>
                <w:kern w:val="24"/>
              </w:rPr>
            </w:pPr>
            <w:r>
              <w:rPr>
                <w:b/>
                <w:color w:val="000000"/>
                <w:kern w:val="24"/>
              </w:rPr>
              <w:t>PHI</w:t>
            </w:r>
          </w:p>
        </w:tc>
        <w:tc>
          <w:tcPr>
            <w:tcW w:w="7308" w:type="dxa"/>
            <w:gridSpan w:val="2"/>
            <w:tcBorders>
              <w:top w:val="nil"/>
              <w:left w:val="nil"/>
              <w:bottom w:val="single" w:sz="4" w:space="0" w:color="auto"/>
              <w:right w:val="single" w:sz="4" w:space="0" w:color="auto"/>
            </w:tcBorders>
            <w:shd w:val="clear" w:color="auto" w:fill="auto"/>
            <w:vAlign w:val="center"/>
            <w:tcPrChange w:id="423"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4B357E" w:rsidRDefault="00C06B42" w:rsidP="00C06B42">
            <w:pPr>
              <w:spacing w:before="0"/>
              <w:rPr>
                <w:color w:val="000000"/>
                <w:kern w:val="24"/>
                <w:szCs w:val="24"/>
              </w:rPr>
            </w:pPr>
            <w:r>
              <w:rPr>
                <w:color w:val="000000"/>
                <w:kern w:val="24"/>
                <w:szCs w:val="24"/>
              </w:rPr>
              <w:t xml:space="preserve">Protected Health Information, as defined </w:t>
            </w:r>
            <w:r>
              <w:t>in 45 CFR 160.103, where ‘CFR’ means ‘Code of Federal Regulations’, and, as defined, is referenced in Section 13400 of Subtitle D (’Privacy’) of the HITECH Act.</w:t>
            </w:r>
          </w:p>
        </w:tc>
      </w:tr>
      <w:tr w:rsidR="00952700"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24"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25" w:author="Vijay Shah" w:date="2014-04-15T14:59:00Z">
            <w:trPr>
              <w:gridBefore w:val="1"/>
              <w:wBefore w:w="7" w:type="dxa"/>
              <w:trHeight w:val="77"/>
            </w:trPr>
          </w:trPrChange>
        </w:trPr>
        <w:tc>
          <w:tcPr>
            <w:tcW w:w="2268" w:type="dxa"/>
            <w:tcBorders>
              <w:top w:val="nil"/>
              <w:left w:val="single" w:sz="4" w:space="0" w:color="auto"/>
              <w:bottom w:val="single" w:sz="4" w:space="0" w:color="auto"/>
              <w:right w:val="single" w:sz="4" w:space="0" w:color="auto"/>
            </w:tcBorders>
            <w:shd w:val="clear" w:color="auto" w:fill="auto"/>
            <w:vAlign w:val="center"/>
            <w:tcPrChange w:id="426" w:author="Vijay Shah" w:date="2014-04-15T14:59:00Z">
              <w:tcPr>
                <w:tcW w:w="2628" w:type="dxa"/>
                <w:tcBorders>
                  <w:top w:val="nil"/>
                  <w:left w:val="single" w:sz="4" w:space="0" w:color="auto"/>
                  <w:bottom w:val="single" w:sz="4" w:space="0" w:color="auto"/>
                  <w:right w:val="single" w:sz="4" w:space="0" w:color="auto"/>
                </w:tcBorders>
                <w:shd w:val="clear" w:color="auto" w:fill="auto"/>
                <w:vAlign w:val="center"/>
              </w:tcPr>
            </w:tcPrChange>
          </w:tcPr>
          <w:p w:rsidR="00952700" w:rsidRPr="009D780B" w:rsidRDefault="00952700" w:rsidP="00D32791">
            <w:pPr>
              <w:spacing w:before="0"/>
              <w:rPr>
                <w:b/>
                <w:color w:val="000000"/>
                <w:kern w:val="24"/>
              </w:rPr>
            </w:pPr>
            <w:r>
              <w:rPr>
                <w:b/>
                <w:color w:val="000000"/>
                <w:kern w:val="24"/>
              </w:rPr>
              <w:t>Pre-Population</w:t>
            </w:r>
          </w:p>
        </w:tc>
        <w:tc>
          <w:tcPr>
            <w:tcW w:w="7308" w:type="dxa"/>
            <w:gridSpan w:val="2"/>
            <w:tcBorders>
              <w:top w:val="nil"/>
              <w:left w:val="nil"/>
              <w:bottom w:val="single" w:sz="4" w:space="0" w:color="auto"/>
              <w:right w:val="single" w:sz="4" w:space="0" w:color="auto"/>
            </w:tcBorders>
            <w:shd w:val="clear" w:color="auto" w:fill="auto"/>
            <w:vAlign w:val="center"/>
            <w:tcPrChange w:id="427" w:author="Vijay Shah" w:date="2014-04-15T14:59:00Z">
              <w:tcPr>
                <w:tcW w:w="6948" w:type="dxa"/>
                <w:gridSpan w:val="2"/>
                <w:tcBorders>
                  <w:top w:val="nil"/>
                  <w:left w:val="nil"/>
                  <w:bottom w:val="single" w:sz="4" w:space="0" w:color="auto"/>
                  <w:right w:val="single" w:sz="4" w:space="0" w:color="auto"/>
                </w:tcBorders>
                <w:shd w:val="clear" w:color="auto" w:fill="auto"/>
                <w:vAlign w:val="center"/>
              </w:tcPr>
            </w:tcPrChange>
          </w:tcPr>
          <w:p w:rsidR="00952700" w:rsidRDefault="00D1370A" w:rsidP="00D1370A">
            <w:pPr>
              <w:spacing w:before="0"/>
              <w:rPr>
                <w:color w:val="000000"/>
                <w:kern w:val="24"/>
                <w:szCs w:val="24"/>
              </w:rPr>
            </w:pPr>
            <w:r>
              <w:rPr>
                <w:color w:val="000000"/>
                <w:kern w:val="24"/>
                <w:szCs w:val="24"/>
              </w:rPr>
              <w:t>When a Form Repository fills in form fields using data sent by the Form Filler along with the retrieve request.  This activity is distinguished from Auto-population in that it is performed by the Form Repository, where as Auto-population is always performed by EHR system.</w:t>
            </w:r>
          </w:p>
        </w:tc>
      </w:tr>
      <w:tr w:rsidR="007A1FA7" w:rsidRPr="003E03F8"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28"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29"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430"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1FA7" w:rsidRPr="00356433" w:rsidRDefault="007A1FA7" w:rsidP="00D32791">
            <w:pPr>
              <w:shd w:val="clear" w:color="auto" w:fill="FFFFFF"/>
              <w:spacing w:before="0"/>
              <w:rPr>
                <w:b/>
                <w:szCs w:val="24"/>
              </w:rPr>
            </w:pPr>
            <w:r w:rsidRPr="009F4C8B">
              <w:rPr>
                <w:b/>
              </w:rPr>
              <w:t>RFD</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Change w:id="431"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vAlign w:val="center"/>
              </w:tcPr>
            </w:tcPrChange>
          </w:tcPr>
          <w:p w:rsidR="007A1FA7" w:rsidRPr="00356433" w:rsidRDefault="007A1FA7" w:rsidP="00D32791">
            <w:pPr>
              <w:shd w:val="clear" w:color="auto" w:fill="FFFFFF"/>
              <w:spacing w:before="0"/>
              <w:rPr>
                <w:szCs w:val="24"/>
              </w:rPr>
            </w:pPr>
            <w:r>
              <w:rPr>
                <w:szCs w:val="24"/>
              </w:rPr>
              <w:t>Information Technology</w:t>
            </w:r>
            <w:r w:rsidRPr="00E5764B">
              <w:rPr>
                <w:szCs w:val="24"/>
              </w:rPr>
              <w:t xml:space="preserve"> Infrastructure</w:t>
            </w:r>
            <w:r>
              <w:rPr>
                <w:szCs w:val="24"/>
              </w:rPr>
              <w:t xml:space="preserve"> (ITI)</w:t>
            </w:r>
            <w:r w:rsidRPr="00E5764B">
              <w:rPr>
                <w:szCs w:val="24"/>
              </w:rPr>
              <w:t xml:space="preserve"> Technical Framework Supplement: Retrieve Form for Data Capture (RFD) profile</w:t>
            </w:r>
            <w:r>
              <w:rPr>
                <w:szCs w:val="24"/>
              </w:rPr>
              <w:t xml:space="preserve"> that </w:t>
            </w:r>
            <w:r w:rsidRPr="00267FE4">
              <w:rPr>
                <w:szCs w:val="24"/>
              </w:rPr>
              <w:t>provides a means for the retrieval and submission of forms data between physicians/investigators and electronic data capture systems or other data collection agencies.</w:t>
            </w:r>
          </w:p>
        </w:tc>
      </w:tr>
      <w:tr w:rsidR="007A1FA7" w:rsidRPr="003E03F8" w:rsidTr="003A5B98">
        <w:trPr>
          <w:gridBefore w:val="1"/>
          <w:wBefore w:w="7" w:type="dxa"/>
          <w:trHeight w:val="77"/>
          <w:trPrChange w:id="432"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Change w:id="433"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FFFFFF" w:themeFill="background1"/>
              </w:tcPr>
            </w:tcPrChange>
          </w:tcPr>
          <w:p w:rsidR="007A1FA7" w:rsidRPr="008A0B22" w:rsidRDefault="007A1FA7" w:rsidP="00D32791">
            <w:pPr>
              <w:shd w:val="clear" w:color="auto" w:fill="FFFFFF"/>
              <w:spacing w:before="0"/>
              <w:rPr>
                <w:b/>
              </w:rPr>
            </w:pPr>
            <w:r w:rsidRPr="002932A1">
              <w:t>SAML</w:t>
            </w:r>
          </w:p>
        </w:tc>
        <w:tc>
          <w:tcPr>
            <w:tcW w:w="7308" w:type="dxa"/>
            <w:gridSpan w:val="2"/>
            <w:tcBorders>
              <w:top w:val="single" w:sz="4" w:space="0" w:color="auto"/>
              <w:left w:val="nil"/>
              <w:bottom w:val="single" w:sz="4" w:space="0" w:color="auto"/>
              <w:right w:val="single" w:sz="4" w:space="0" w:color="auto"/>
            </w:tcBorders>
            <w:shd w:val="clear" w:color="auto" w:fill="auto"/>
            <w:tcPrChange w:id="434"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tcPr>
            </w:tcPrChange>
          </w:tcPr>
          <w:p w:rsidR="007A1FA7" w:rsidRDefault="007A1FA7" w:rsidP="00D32791">
            <w:pPr>
              <w:shd w:val="clear" w:color="auto" w:fill="FFFFFF"/>
              <w:spacing w:before="0"/>
              <w:rPr>
                <w:szCs w:val="24"/>
              </w:rPr>
            </w:pPr>
            <w:r w:rsidRPr="002932A1">
              <w:t>Security Assertion Markup Language is an Extensible Markup Language standard that allows a user to log on once for affiliated but separate Web sites.</w:t>
            </w:r>
          </w:p>
        </w:tc>
      </w:tr>
      <w:tr w:rsidR="004A1898" w:rsidRPr="003E03F8"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35"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ins w:id="436" w:author="Vijay Shah" w:date="2014-04-14T23:41:00Z"/>
          <w:trPrChange w:id="437"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438"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rsidR="004A1898" w:rsidRPr="008A0B22" w:rsidRDefault="004A1898" w:rsidP="004A1898">
            <w:pPr>
              <w:shd w:val="clear" w:color="auto" w:fill="FFFFFF"/>
              <w:spacing w:before="0"/>
              <w:rPr>
                <w:ins w:id="439" w:author="Vijay Shah" w:date="2014-04-14T23:41:00Z"/>
                <w:b/>
              </w:rPr>
            </w:pPr>
            <w:ins w:id="440" w:author="Vijay Shah" w:date="2014-04-14T23:41:00Z">
              <w:r>
                <w:rPr>
                  <w:b/>
                </w:rPr>
                <w:t>SDC Form Definition</w:t>
              </w:r>
            </w:ins>
          </w:p>
        </w:tc>
        <w:tc>
          <w:tcPr>
            <w:tcW w:w="7308" w:type="dxa"/>
            <w:gridSpan w:val="2"/>
            <w:tcBorders>
              <w:top w:val="single" w:sz="4" w:space="0" w:color="auto"/>
              <w:left w:val="nil"/>
              <w:bottom w:val="single" w:sz="4" w:space="0" w:color="auto"/>
              <w:right w:val="single" w:sz="4" w:space="0" w:color="auto"/>
            </w:tcBorders>
            <w:shd w:val="clear" w:color="auto" w:fill="auto"/>
            <w:vAlign w:val="center"/>
            <w:tcPrChange w:id="441"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vAlign w:val="center"/>
              </w:tcPr>
            </w:tcPrChange>
          </w:tcPr>
          <w:p w:rsidR="004A1898" w:rsidRDefault="004A1898" w:rsidP="004A1898">
            <w:pPr>
              <w:shd w:val="clear" w:color="auto" w:fill="FFFFFF"/>
              <w:spacing w:before="0"/>
              <w:rPr>
                <w:ins w:id="442" w:author="Vijay Shah" w:date="2014-04-14T23:41:00Z"/>
                <w:szCs w:val="24"/>
              </w:rPr>
            </w:pPr>
            <w:ins w:id="443" w:author="Vijay Shah" w:date="2014-04-14T23:41:00Z">
              <w:r>
                <w:rPr>
                  <w:szCs w:val="24"/>
                </w:rPr>
                <w:t>An ISO/IEC 19763-13</w:t>
              </w:r>
              <w:r w:rsidR="00710A40">
                <w:rPr>
                  <w:szCs w:val="24"/>
                </w:rPr>
                <w:t xml:space="preserve"> (MFI) based XML definition of </w:t>
              </w:r>
              <w:r>
                <w:rPr>
                  <w:szCs w:val="24"/>
                </w:rPr>
                <w:t>a form that can be validated using SDC Schema.</w:t>
              </w:r>
            </w:ins>
            <w:ins w:id="444" w:author="Vijay Shah" w:date="2014-04-14T23:43:00Z">
              <w:r>
                <w:rPr>
                  <w:szCs w:val="24"/>
                </w:rPr>
                <w:t xml:space="preserve"> This is not a fillable form.</w:t>
              </w:r>
            </w:ins>
          </w:p>
        </w:tc>
      </w:tr>
      <w:tr w:rsidR="007A1FA7" w:rsidRPr="003E03F8"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45"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46"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447"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rsidR="007A1FA7" w:rsidRPr="00AF10CC" w:rsidRDefault="007A1FA7" w:rsidP="004A1898">
            <w:pPr>
              <w:shd w:val="clear" w:color="auto" w:fill="FFFFFF"/>
              <w:spacing w:before="0"/>
              <w:rPr>
                <w:b/>
                <w:highlight w:val="magenta"/>
              </w:rPr>
            </w:pPr>
            <w:r w:rsidRPr="008A0B22">
              <w:rPr>
                <w:b/>
              </w:rPr>
              <w:t xml:space="preserve">SDC </w:t>
            </w:r>
            <w:ins w:id="448" w:author="Vijay Shah" w:date="2014-04-11T09:22:00Z">
              <w:r w:rsidR="00271A55">
                <w:rPr>
                  <w:b/>
                </w:rPr>
                <w:t xml:space="preserve">XML </w:t>
              </w:r>
            </w:ins>
            <w:ins w:id="449" w:author="Vijay Shah" w:date="2014-04-14T23:38:00Z">
              <w:r w:rsidR="004A1898">
                <w:rPr>
                  <w:b/>
                </w:rPr>
                <w:t>Package</w:t>
              </w:r>
            </w:ins>
          </w:p>
        </w:tc>
        <w:tc>
          <w:tcPr>
            <w:tcW w:w="7308" w:type="dxa"/>
            <w:gridSpan w:val="2"/>
            <w:tcBorders>
              <w:top w:val="single" w:sz="4" w:space="0" w:color="auto"/>
              <w:left w:val="nil"/>
              <w:bottom w:val="single" w:sz="4" w:space="0" w:color="auto"/>
              <w:right w:val="single" w:sz="4" w:space="0" w:color="auto"/>
            </w:tcBorders>
            <w:shd w:val="clear" w:color="auto" w:fill="auto"/>
            <w:vAlign w:val="center"/>
            <w:tcPrChange w:id="450"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vAlign w:val="center"/>
              </w:tcPr>
            </w:tcPrChange>
          </w:tcPr>
          <w:p w:rsidR="007A1FA7" w:rsidRPr="00356433" w:rsidRDefault="004A1898" w:rsidP="004A1898">
            <w:pPr>
              <w:shd w:val="clear" w:color="auto" w:fill="FFFFFF"/>
              <w:spacing w:before="0"/>
              <w:rPr>
                <w:szCs w:val="24"/>
              </w:rPr>
            </w:pPr>
            <w:ins w:id="451" w:author="Vijay Shah" w:date="2014-04-14T23:38:00Z">
              <w:r>
                <w:rPr>
                  <w:szCs w:val="24"/>
                </w:rPr>
                <w:t xml:space="preserve">A </w:t>
              </w:r>
            </w:ins>
            <w:ins w:id="452" w:author="Vijay Shah" w:date="2014-04-14T23:39:00Z">
              <w:r>
                <w:rPr>
                  <w:szCs w:val="24"/>
                </w:rPr>
                <w:t>collection of files that includes</w:t>
              </w:r>
            </w:ins>
            <w:ins w:id="453" w:author="Vijay Shah" w:date="2014-04-14T23:38:00Z">
              <w:r>
                <w:rPr>
                  <w:szCs w:val="24"/>
                </w:rPr>
                <w:t xml:space="preserve"> </w:t>
              </w:r>
            </w:ins>
            <w:ins w:id="454" w:author="Vijay Shah" w:date="2014-04-14T23:42:00Z">
              <w:r>
                <w:rPr>
                  <w:szCs w:val="24"/>
                </w:rPr>
                <w:t>SDC Form Definition</w:t>
              </w:r>
            </w:ins>
            <w:ins w:id="455" w:author="Vijay Shah" w:date="2014-04-14T23:40:00Z">
              <w:r>
                <w:rPr>
                  <w:szCs w:val="24"/>
                </w:rPr>
                <w:t xml:space="preserve">, along with mapping information, administrative information, </w:t>
              </w:r>
            </w:ins>
            <w:ins w:id="456" w:author="Vijay Shah" w:date="2014-04-15T23:34:00Z">
              <w:r w:rsidR="009C2605">
                <w:rPr>
                  <w:szCs w:val="24"/>
                </w:rPr>
                <w:t xml:space="preserve">and (optional) </w:t>
              </w:r>
            </w:ins>
            <w:ins w:id="457" w:author="Vijay Shah" w:date="2014-04-14T23:40:00Z">
              <w:r>
                <w:rPr>
                  <w:szCs w:val="24"/>
                </w:rPr>
                <w:t>supplemental data</w:t>
              </w:r>
            </w:ins>
            <w:r w:rsidR="007A1FA7" w:rsidRPr="00380DA4">
              <w:rPr>
                <w:szCs w:val="24"/>
              </w:rPr>
              <w:t>.</w:t>
            </w:r>
            <w:r w:rsidR="00107ED2">
              <w:rPr>
                <w:szCs w:val="24"/>
              </w:rPr>
              <w:t xml:space="preserve"> </w:t>
            </w:r>
          </w:p>
        </w:tc>
      </w:tr>
      <w:tr w:rsidR="00AC4A10" w:rsidRPr="003E03F8"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58"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59"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460"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rsidR="00AC4A10" w:rsidRPr="008A0B22" w:rsidRDefault="00AC4A10" w:rsidP="004A1898">
            <w:pPr>
              <w:shd w:val="clear" w:color="auto" w:fill="FFFFFF"/>
              <w:spacing w:before="0"/>
              <w:rPr>
                <w:b/>
              </w:rPr>
            </w:pPr>
            <w:r>
              <w:rPr>
                <w:b/>
              </w:rPr>
              <w:t xml:space="preserve">SDC HTML </w:t>
            </w:r>
            <w:ins w:id="461" w:author="Vijay Shah" w:date="2014-04-14T23:40:00Z">
              <w:r w:rsidR="004A1898">
                <w:rPr>
                  <w:b/>
                </w:rPr>
                <w:t>Package</w:t>
              </w:r>
            </w:ins>
          </w:p>
        </w:tc>
        <w:tc>
          <w:tcPr>
            <w:tcW w:w="7308" w:type="dxa"/>
            <w:gridSpan w:val="2"/>
            <w:tcBorders>
              <w:top w:val="single" w:sz="4" w:space="0" w:color="auto"/>
              <w:left w:val="nil"/>
              <w:bottom w:val="single" w:sz="4" w:space="0" w:color="auto"/>
              <w:right w:val="single" w:sz="4" w:space="0" w:color="auto"/>
            </w:tcBorders>
            <w:shd w:val="clear" w:color="auto" w:fill="auto"/>
            <w:vAlign w:val="center"/>
            <w:tcPrChange w:id="462"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vAlign w:val="center"/>
              </w:tcPr>
            </w:tcPrChange>
          </w:tcPr>
          <w:p w:rsidR="00AC4A10" w:rsidRDefault="00AC4A10" w:rsidP="004A1898">
            <w:pPr>
              <w:shd w:val="clear" w:color="auto" w:fill="FFFFFF"/>
              <w:spacing w:before="0"/>
              <w:rPr>
                <w:szCs w:val="24"/>
              </w:rPr>
            </w:pPr>
            <w:r>
              <w:rPr>
                <w:szCs w:val="24"/>
              </w:rPr>
              <w:t>A</w:t>
            </w:r>
            <w:ins w:id="463" w:author="Vijay Shah" w:date="2014-04-14T23:40:00Z">
              <w:r w:rsidR="004A1898">
                <w:rPr>
                  <w:szCs w:val="24"/>
                </w:rPr>
                <w:t xml:space="preserve"> collection of files that contains a</w:t>
              </w:r>
            </w:ins>
            <w:r>
              <w:rPr>
                <w:szCs w:val="24"/>
              </w:rPr>
              <w:t xml:space="preserve">n HTML form instance </w:t>
            </w:r>
            <w:r w:rsidR="00CF2F4E">
              <w:rPr>
                <w:szCs w:val="24"/>
              </w:rPr>
              <w:t xml:space="preserve">derived </w:t>
            </w:r>
            <w:r>
              <w:rPr>
                <w:szCs w:val="24"/>
              </w:rPr>
              <w:t xml:space="preserve">from </w:t>
            </w:r>
            <w:r w:rsidR="00CF2F4E">
              <w:rPr>
                <w:szCs w:val="24"/>
              </w:rPr>
              <w:t xml:space="preserve">an </w:t>
            </w:r>
            <w:del w:id="464" w:author="Vijay Shah" w:date="2014-04-11T09:45:00Z">
              <w:r w:rsidDel="00990EE8">
                <w:rPr>
                  <w:szCs w:val="24"/>
                </w:rPr>
                <w:delText>SDC Form</w:delText>
              </w:r>
              <w:r w:rsidR="00CF2F4E" w:rsidDel="00990EE8">
                <w:rPr>
                  <w:szCs w:val="24"/>
                </w:rPr>
                <w:delText xml:space="preserve"> Definition</w:delText>
              </w:r>
            </w:del>
            <w:ins w:id="465" w:author="Vijay Shah" w:date="2014-04-11T09:45:00Z">
              <w:r w:rsidR="00990EE8">
                <w:rPr>
                  <w:szCs w:val="24"/>
                </w:rPr>
                <w:t>SDC Form Definitio</w:t>
              </w:r>
              <w:r w:rsidR="004A1898">
                <w:rPr>
                  <w:szCs w:val="24"/>
                </w:rPr>
                <w:t xml:space="preserve">n, along with </w:t>
              </w:r>
            </w:ins>
            <w:ins w:id="466" w:author="Vijay Shah" w:date="2014-04-15T23:34:00Z">
              <w:r w:rsidR="009C2605">
                <w:rPr>
                  <w:szCs w:val="24"/>
                </w:rPr>
                <w:t xml:space="preserve">(optional) </w:t>
              </w:r>
            </w:ins>
            <w:ins w:id="467" w:author="Vijay Shah" w:date="2014-04-11T09:45:00Z">
              <w:r w:rsidR="004A1898">
                <w:rPr>
                  <w:szCs w:val="24"/>
                </w:rPr>
                <w:t xml:space="preserve">mapping </w:t>
              </w:r>
            </w:ins>
            <w:ins w:id="468" w:author="Vijay Shah" w:date="2014-04-14T23:42:00Z">
              <w:r w:rsidR="004A1898">
                <w:rPr>
                  <w:szCs w:val="24"/>
                </w:rPr>
                <w:t>information</w:t>
              </w:r>
            </w:ins>
            <w:ins w:id="469" w:author="Vijay Shah" w:date="2014-04-11T09:45:00Z">
              <w:r w:rsidR="004A1898">
                <w:rPr>
                  <w:szCs w:val="24"/>
                </w:rPr>
                <w:t>,</w:t>
              </w:r>
            </w:ins>
            <w:ins w:id="470" w:author="Vijay Shah" w:date="2014-04-14T23:42:00Z">
              <w:r w:rsidR="004A1898">
                <w:rPr>
                  <w:szCs w:val="24"/>
                </w:rPr>
                <w:t xml:space="preserve"> </w:t>
              </w:r>
            </w:ins>
            <w:ins w:id="471" w:author="Vijay Shah" w:date="2014-04-15T23:34:00Z">
              <w:r w:rsidR="009C2605">
                <w:rPr>
                  <w:szCs w:val="24"/>
                </w:rPr>
                <w:t xml:space="preserve">(optional) </w:t>
              </w:r>
            </w:ins>
            <w:ins w:id="472" w:author="Vijay Shah" w:date="2014-04-14T23:42:00Z">
              <w:r w:rsidR="004A1898">
                <w:rPr>
                  <w:szCs w:val="24"/>
                </w:rPr>
                <w:t>administrative information, and (optional) supplemental data</w:t>
              </w:r>
            </w:ins>
            <w:ins w:id="473" w:author="Vijay Shah" w:date="2014-04-15T23:35:00Z">
              <w:r w:rsidR="009C2605">
                <w:rPr>
                  <w:szCs w:val="24"/>
                </w:rPr>
                <w:t>.</w:t>
              </w:r>
            </w:ins>
            <w:r w:rsidR="000E7C50">
              <w:rPr>
                <w:szCs w:val="24"/>
              </w:rPr>
              <w:t xml:space="preserve">  </w:t>
            </w:r>
            <w:del w:id="474" w:author="Vijay Shah" w:date="2014-04-14T23:43:00Z">
              <w:r w:rsidR="000E7C50" w:rsidDel="004A1898">
                <w:rPr>
                  <w:szCs w:val="24"/>
                </w:rPr>
                <w:delText xml:space="preserve">This </w:delText>
              </w:r>
            </w:del>
            <w:ins w:id="475" w:author="Vijay Shah" w:date="2014-04-14T23:43:00Z">
              <w:r w:rsidR="004A1898">
                <w:rPr>
                  <w:szCs w:val="24"/>
                </w:rPr>
                <w:t xml:space="preserve">The HTML form </w:t>
              </w:r>
            </w:ins>
            <w:ins w:id="476" w:author="Vijay Shah" w:date="2014-04-15T14:59:00Z">
              <w:r w:rsidR="003A5B98">
                <w:rPr>
                  <w:szCs w:val="24"/>
                </w:rPr>
                <w:t xml:space="preserve">instance </w:t>
              </w:r>
            </w:ins>
            <w:ins w:id="477" w:author="Vijay Shah" w:date="2014-04-14T23:43:00Z">
              <w:r w:rsidR="004A1898">
                <w:rPr>
                  <w:szCs w:val="24"/>
                </w:rPr>
                <w:t xml:space="preserve">is </w:t>
              </w:r>
            </w:ins>
            <w:del w:id="478" w:author="Vijay Shah" w:date="2014-04-14T23:43:00Z">
              <w:r w:rsidR="000E7C50" w:rsidDel="004A1898">
                <w:rPr>
                  <w:szCs w:val="24"/>
                </w:rPr>
                <w:delText xml:space="preserve">is </w:delText>
              </w:r>
            </w:del>
            <w:r w:rsidR="000E7C50">
              <w:rPr>
                <w:szCs w:val="24"/>
              </w:rPr>
              <w:t>a fillable form.</w:t>
            </w:r>
          </w:p>
        </w:tc>
      </w:tr>
      <w:tr w:rsidR="007A1FA7" w:rsidRPr="003E03F8"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79"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80"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481"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1FA7" w:rsidRPr="00356433" w:rsidRDefault="007A1FA7" w:rsidP="00D32791">
            <w:pPr>
              <w:shd w:val="clear" w:color="auto" w:fill="FFFFFF"/>
              <w:spacing w:before="0"/>
              <w:rPr>
                <w:b/>
                <w:szCs w:val="24"/>
              </w:rPr>
            </w:pPr>
            <w:r>
              <w:rPr>
                <w:b/>
                <w:szCs w:val="24"/>
              </w:rPr>
              <w:t>SOAP</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Change w:id="482"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vAlign w:val="center"/>
              </w:tcPr>
            </w:tcPrChange>
          </w:tcPr>
          <w:p w:rsidR="007A1FA7" w:rsidRPr="005B3C36" w:rsidRDefault="007A1FA7" w:rsidP="00D32791">
            <w:pPr>
              <w:shd w:val="clear" w:color="auto" w:fill="FFFFFF"/>
              <w:spacing w:before="0"/>
              <w:rPr>
                <w:szCs w:val="24"/>
              </w:rPr>
            </w:pPr>
            <w:r>
              <w:rPr>
                <w:szCs w:val="24"/>
              </w:rPr>
              <w:t>An XML-based messaging protocol.</w:t>
            </w:r>
          </w:p>
        </w:tc>
      </w:tr>
      <w:tr w:rsidR="007A1FA7" w:rsidRPr="003E03F8" w:rsidTr="003A5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Change w:id="483" w:author="Vijay Shah" w:date="2014-04-15T14:5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blPrExChange>
        </w:tblPrEx>
        <w:trPr>
          <w:gridBefore w:val="1"/>
          <w:wBefore w:w="7" w:type="dxa"/>
          <w:trHeight w:val="77"/>
          <w:trPrChange w:id="484" w:author="Vijay Shah" w:date="2014-04-15T14:59:00Z">
            <w:trPr>
              <w:gridBefore w:val="1"/>
              <w:wBefore w:w="7" w:type="dxa"/>
              <w:trHeight w:val="77"/>
            </w:trPr>
          </w:trPrChange>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485" w:author="Vijay Shah" w:date="2014-04-15T14:59:00Z">
              <w:tcPr>
                <w:tcW w:w="262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1FA7" w:rsidRPr="00356433" w:rsidRDefault="007A1FA7" w:rsidP="00D32791">
            <w:pPr>
              <w:shd w:val="clear" w:color="auto" w:fill="FFFFFF"/>
              <w:spacing w:before="0"/>
              <w:rPr>
                <w:b/>
                <w:szCs w:val="24"/>
              </w:rPr>
            </w:pPr>
            <w:r w:rsidRPr="00356433">
              <w:rPr>
                <w:b/>
                <w:szCs w:val="24"/>
              </w:rPr>
              <w:t>S&amp;I</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Change w:id="486" w:author="Vijay Shah" w:date="2014-04-15T14:59:00Z">
              <w:tcPr>
                <w:tcW w:w="6948" w:type="dxa"/>
                <w:gridSpan w:val="2"/>
                <w:tcBorders>
                  <w:top w:val="single" w:sz="4" w:space="0" w:color="auto"/>
                  <w:left w:val="nil"/>
                  <w:bottom w:val="single" w:sz="4" w:space="0" w:color="auto"/>
                  <w:right w:val="single" w:sz="4" w:space="0" w:color="auto"/>
                </w:tcBorders>
                <w:shd w:val="clear" w:color="auto" w:fill="auto"/>
                <w:vAlign w:val="center"/>
              </w:tcPr>
            </w:tcPrChange>
          </w:tcPr>
          <w:p w:rsidR="007A1FA7" w:rsidRPr="00356433" w:rsidRDefault="007A1FA7" w:rsidP="0006683C">
            <w:pPr>
              <w:shd w:val="clear" w:color="auto" w:fill="FFFFFF"/>
              <w:spacing w:before="0"/>
              <w:rPr>
                <w:szCs w:val="24"/>
              </w:rPr>
            </w:pPr>
            <w:r w:rsidRPr="00356433">
              <w:rPr>
                <w:szCs w:val="24"/>
              </w:rPr>
              <w:t>Standards and Interoperability</w:t>
            </w:r>
            <w:r>
              <w:rPr>
                <w:szCs w:val="24"/>
              </w:rPr>
              <w:t xml:space="preserve"> Framework that</w:t>
            </w:r>
            <w:r w:rsidR="0006683C">
              <w:rPr>
                <w:szCs w:val="24"/>
              </w:rPr>
              <w:t xml:space="preserve"> </w:t>
            </w:r>
            <w:r w:rsidRPr="005B3C36">
              <w:rPr>
                <w:szCs w:val="24"/>
              </w:rPr>
              <w:t xml:space="preserve">Standards and Interoperability Framework is an open forum sponsored by ONC’s Office of Standards &amp; Interoperability (OSI) to advance harmonization and implementation of specifications that support national healthcare priorities. </w:t>
            </w:r>
            <w:r w:rsidR="0006683C">
              <w:rPr>
                <w:szCs w:val="24"/>
              </w:rPr>
              <w:t>SDC is an S&amp;I Framework initiative</w:t>
            </w:r>
            <w:r w:rsidRPr="005B3C36">
              <w:rPr>
                <w:szCs w:val="24"/>
              </w:rPr>
              <w:t>.</w:t>
            </w:r>
          </w:p>
        </w:tc>
      </w:tr>
    </w:tbl>
    <w:p w:rsidR="00CF283F" w:rsidRPr="003651D9" w:rsidRDefault="00CF283F" w:rsidP="008616CB">
      <w:pPr>
        <w:pStyle w:val="PartTitle"/>
      </w:pPr>
      <w:bookmarkStart w:id="487" w:name="_Toc375065279"/>
      <w:bookmarkStart w:id="488" w:name="_Toc375314905"/>
      <w:bookmarkStart w:id="489" w:name="_Toc375221011"/>
      <w:bookmarkStart w:id="490" w:name="_Toc377458203"/>
      <w:bookmarkStart w:id="491" w:name="_Toc376512880"/>
      <w:bookmarkStart w:id="492" w:name="_Toc384977646"/>
      <w:r w:rsidRPr="003651D9">
        <w:t xml:space="preserve">Volume </w:t>
      </w:r>
      <w:r w:rsidR="00B43198" w:rsidRPr="003651D9">
        <w:t>1</w:t>
      </w:r>
      <w:r w:rsidRPr="003651D9">
        <w:t xml:space="preserve"> –</w:t>
      </w:r>
      <w:r w:rsidR="003A09FE" w:rsidRPr="003651D9">
        <w:t xml:space="preserve"> </w:t>
      </w:r>
      <w:r w:rsidRPr="003651D9">
        <w:t>Profiles</w:t>
      </w:r>
      <w:bookmarkEnd w:id="487"/>
      <w:bookmarkEnd w:id="488"/>
      <w:bookmarkEnd w:id="489"/>
      <w:bookmarkEnd w:id="490"/>
      <w:bookmarkEnd w:id="491"/>
      <w:bookmarkEnd w:id="492"/>
    </w:p>
    <w:p w:rsidR="00B55350" w:rsidRPr="003651D9" w:rsidRDefault="00F455EA" w:rsidP="00C62E65">
      <w:pPr>
        <w:pStyle w:val="Heading2"/>
        <w:rPr>
          <w:noProof w:val="0"/>
        </w:rPr>
      </w:pPr>
      <w:bookmarkStart w:id="493" w:name="_Toc375065280"/>
      <w:bookmarkStart w:id="494" w:name="_Toc375314906"/>
      <w:bookmarkStart w:id="495" w:name="_Toc375221012"/>
      <w:bookmarkStart w:id="496" w:name="_Toc377458204"/>
      <w:bookmarkStart w:id="497" w:name="_Toc376512881"/>
      <w:bookmarkStart w:id="498" w:name="_Toc384977647"/>
      <w:bookmarkStart w:id="499" w:name="_Toc530206507"/>
      <w:bookmarkStart w:id="500" w:name="_Toc1388427"/>
      <w:bookmarkStart w:id="501" w:name="_Toc1388581"/>
      <w:bookmarkStart w:id="502" w:name="_Toc1456608"/>
      <w:bookmarkStart w:id="503" w:name="_Toc37034633"/>
      <w:bookmarkStart w:id="504" w:name="_Toc38846111"/>
      <w:r w:rsidRPr="00315A3B">
        <w:rPr>
          <w:noProof w:val="0"/>
        </w:rPr>
        <w:t>&lt;</w:t>
      </w:r>
      <w:r w:rsidR="00B55350" w:rsidRPr="00315A3B">
        <w:rPr>
          <w:i/>
          <w:noProof w:val="0"/>
        </w:rPr>
        <w:t xml:space="preserve">Copyright </w:t>
      </w:r>
      <w:r w:rsidR="00D22DE2" w:rsidRPr="00315A3B">
        <w:rPr>
          <w:i/>
          <w:noProof w:val="0"/>
        </w:rPr>
        <w:t>Licenses</w:t>
      </w:r>
      <w:r w:rsidR="005672A9" w:rsidRPr="00315A3B">
        <w:rPr>
          <w:i/>
          <w:noProof w:val="0"/>
        </w:rPr>
        <w:t>&gt;</w:t>
      </w:r>
      <w:bookmarkEnd w:id="493"/>
      <w:bookmarkEnd w:id="494"/>
      <w:bookmarkEnd w:id="495"/>
      <w:bookmarkEnd w:id="496"/>
      <w:bookmarkEnd w:id="497"/>
      <w:bookmarkEnd w:id="498"/>
    </w:p>
    <w:p w:rsidR="00F455EA" w:rsidRPr="00244D35" w:rsidRDefault="00315A3B" w:rsidP="007922ED">
      <w:r w:rsidRPr="00244D35">
        <w:t>Section not applicable.</w:t>
      </w:r>
    </w:p>
    <w:p w:rsidR="00303E20" w:rsidRPr="008D2F1E" w:rsidRDefault="00F455EA" w:rsidP="008D2F1E">
      <w:pPr>
        <w:pStyle w:val="Heading2"/>
        <w:rPr>
          <w:noProof w:val="0"/>
        </w:rPr>
      </w:pPr>
      <w:bookmarkStart w:id="505" w:name="_Toc375065281"/>
      <w:bookmarkStart w:id="506" w:name="_Toc375314907"/>
      <w:bookmarkStart w:id="507" w:name="_Toc375221013"/>
      <w:bookmarkStart w:id="508" w:name="_Toc377458205"/>
      <w:bookmarkStart w:id="509" w:name="_Toc376512882"/>
      <w:bookmarkStart w:id="510" w:name="_Toc384977648"/>
      <w:r w:rsidRPr="00315A3B">
        <w:rPr>
          <w:noProof w:val="0"/>
        </w:rPr>
        <w:t>&lt;</w:t>
      </w:r>
      <w:r w:rsidRPr="00315A3B">
        <w:rPr>
          <w:i/>
          <w:noProof w:val="0"/>
        </w:rPr>
        <w:t>Domain-specific additions</w:t>
      </w:r>
      <w:r w:rsidR="005672A9" w:rsidRPr="00315A3B">
        <w:rPr>
          <w:i/>
          <w:noProof w:val="0"/>
        </w:rPr>
        <w:t>&gt;</w:t>
      </w:r>
      <w:bookmarkStart w:id="511" w:name="_Toc473170358"/>
      <w:bookmarkStart w:id="512" w:name="_Toc504625755"/>
      <w:bookmarkStart w:id="513" w:name="_Toc530206508"/>
      <w:bookmarkStart w:id="514" w:name="_Toc1388428"/>
      <w:bookmarkStart w:id="515" w:name="_Toc1388582"/>
      <w:bookmarkStart w:id="516" w:name="_Toc1456609"/>
      <w:bookmarkStart w:id="517" w:name="_Toc37034634"/>
      <w:bookmarkStart w:id="518" w:name="_Toc38846112"/>
      <w:bookmarkEnd w:id="329"/>
      <w:bookmarkEnd w:id="330"/>
      <w:bookmarkEnd w:id="499"/>
      <w:bookmarkEnd w:id="500"/>
      <w:bookmarkEnd w:id="501"/>
      <w:bookmarkEnd w:id="502"/>
      <w:bookmarkEnd w:id="503"/>
      <w:bookmarkEnd w:id="504"/>
      <w:bookmarkEnd w:id="505"/>
      <w:bookmarkEnd w:id="506"/>
      <w:bookmarkEnd w:id="507"/>
      <w:bookmarkEnd w:id="508"/>
      <w:bookmarkEnd w:id="509"/>
      <w:bookmarkEnd w:id="510"/>
    </w:p>
    <w:p w:rsidR="00D91815" w:rsidRPr="003651D9" w:rsidRDefault="00315A3B" w:rsidP="00B92EA1">
      <w:pPr>
        <w:pStyle w:val="AuthorInstructions"/>
      </w:pPr>
      <w:r w:rsidRPr="00244D35">
        <w:rPr>
          <w:i w:val="0"/>
        </w:rPr>
        <w:t>Section not applicable.</w:t>
      </w:r>
    </w:p>
    <w:p w:rsidR="00303E20" w:rsidRPr="003651D9" w:rsidRDefault="00D2504B" w:rsidP="00303E20">
      <w:pPr>
        <w:pStyle w:val="Heading1"/>
        <w:pageBreakBefore w:val="0"/>
        <w:rPr>
          <w:noProof w:val="0"/>
        </w:rPr>
      </w:pPr>
      <w:r>
        <w:rPr>
          <w:noProof w:val="0"/>
          <w:highlight w:val="yellow"/>
        </w:rPr>
        <w:br w:type="page"/>
      </w:r>
      <w:bookmarkStart w:id="519" w:name="_Toc375065282"/>
      <w:bookmarkStart w:id="520" w:name="_Toc375314908"/>
      <w:bookmarkStart w:id="521" w:name="_Toc375221014"/>
      <w:bookmarkStart w:id="522" w:name="_Toc377458206"/>
      <w:bookmarkStart w:id="523" w:name="_Toc376512883"/>
      <w:bookmarkStart w:id="524" w:name="_Toc384977649"/>
      <w:r w:rsidR="00303E20" w:rsidRPr="009D780B">
        <w:t xml:space="preserve">X </w:t>
      </w:r>
      <w:r w:rsidR="00301076" w:rsidRPr="009D780B">
        <w:t>Structured Data Capture (SDC)</w:t>
      </w:r>
      <w:r w:rsidR="00303E20" w:rsidRPr="009D780B">
        <w:t xml:space="preserve"> Profile</w:t>
      </w:r>
      <w:bookmarkEnd w:id="519"/>
      <w:bookmarkEnd w:id="520"/>
      <w:bookmarkEnd w:id="521"/>
      <w:bookmarkEnd w:id="522"/>
      <w:bookmarkEnd w:id="523"/>
      <w:bookmarkEnd w:id="524"/>
      <w:r w:rsidR="00EF6D7E">
        <w:rPr>
          <w:noProof w:val="0"/>
        </w:rPr>
        <w:t xml:space="preserve"> </w:t>
      </w:r>
    </w:p>
    <w:p w:rsidR="00C6652D" w:rsidRDefault="00DB4FFD" w:rsidP="00DB4FFD">
      <w:pPr>
        <w:pStyle w:val="BodyText"/>
      </w:pPr>
      <w:r w:rsidRPr="008A5122">
        <w:t xml:space="preserve">With electronic health record (EHR) adoption </w:t>
      </w:r>
      <w:r>
        <w:t>expanding</w:t>
      </w:r>
      <w:r w:rsidRPr="008A5122">
        <w:t xml:space="preserve"> </w:t>
      </w:r>
      <w:r>
        <w:t>across the globe</w:t>
      </w:r>
      <w:r w:rsidRPr="008A5122">
        <w:t>, the volume and detail of information captured by healthcare organizations and provide</w:t>
      </w:r>
      <w:r>
        <w:t>rs is growing exponentially. The</w:t>
      </w:r>
      <w:r w:rsidRPr="0098564F">
        <w:t xml:space="preserve"> SDC Content </w:t>
      </w:r>
      <w:r>
        <w:t>Profile</w:t>
      </w:r>
      <w:r w:rsidRPr="0098564F">
        <w:t xml:space="preserve"> provide</w:t>
      </w:r>
      <w:r>
        <w:t>s</w:t>
      </w:r>
      <w:r w:rsidRPr="0098564F">
        <w:t xml:space="preserve"> specifications </w:t>
      </w:r>
      <w:r>
        <w:t xml:space="preserve">to enable an electronic health record system or other application retrieve a data capture form and submit data from a </w:t>
      </w:r>
      <w:r w:rsidR="00B90F42">
        <w:t xml:space="preserve">completed form. </w:t>
      </w:r>
      <w:r w:rsidR="007A1FA7">
        <w:t xml:space="preserve">The SDC profile utilizes </w:t>
      </w:r>
      <w:r w:rsidRPr="003F7B9D">
        <w:t xml:space="preserve">IHE </w:t>
      </w:r>
      <w:r>
        <w:t>RFD profile</w:t>
      </w:r>
      <w:r w:rsidRPr="003F7B9D">
        <w:t xml:space="preserve"> </w:t>
      </w:r>
      <w:r>
        <w:t>a</w:t>
      </w:r>
      <w:r w:rsidRPr="003F7B9D">
        <w:t>nd a</w:t>
      </w:r>
      <w:r>
        <w:t>n</w:t>
      </w:r>
      <w:r w:rsidRPr="003F7B9D">
        <w:t xml:space="preserve"> </w:t>
      </w:r>
      <w:r>
        <w:t>ISO</w:t>
      </w:r>
      <w:r w:rsidR="00A60AD6">
        <w:t>/IEC 19763-13</w:t>
      </w:r>
      <w:r w:rsidR="007A1FA7">
        <w:t xml:space="preserve"> </w:t>
      </w:r>
      <w:r>
        <w:t>based</w:t>
      </w:r>
      <w:r w:rsidRPr="003F7B9D">
        <w:t xml:space="preserve"> form</w:t>
      </w:r>
      <w:r w:rsidR="00A60AD6">
        <w:t xml:space="preserve"> definiton</w:t>
      </w:r>
      <w:r w:rsidRPr="003F7B9D">
        <w:t xml:space="preserve">, for </w:t>
      </w:r>
      <w:r>
        <w:t>requesting, receiving forms,</w:t>
      </w:r>
      <w:r w:rsidRPr="003F7B9D">
        <w:t xml:space="preserve"> </w:t>
      </w:r>
      <w:r>
        <w:t xml:space="preserve">and submitting data captured in </w:t>
      </w:r>
      <w:r w:rsidRPr="003F7B9D">
        <w:t>forms in a standardized and structured format.</w:t>
      </w:r>
    </w:p>
    <w:p w:rsidR="00DB4FFD" w:rsidRPr="003F7B9D" w:rsidRDefault="00DB4FFD" w:rsidP="00DB4FFD">
      <w:pPr>
        <w:pStyle w:val="BodyText"/>
      </w:pPr>
      <w:r w:rsidRPr="003F7B9D">
        <w:t>This supplement is based on the work of the</w:t>
      </w:r>
      <w:r>
        <w:t xml:space="preserve"> ONC’s</w:t>
      </w:r>
      <w:r w:rsidRPr="003F7B9D">
        <w:t xml:space="preserve"> </w:t>
      </w:r>
      <w:hyperlink r:id="rId95" w:history="1">
        <w:r>
          <w:rPr>
            <w:rStyle w:val="Hyperlink"/>
          </w:rPr>
          <w:t xml:space="preserve">S&amp;I Framework </w:t>
        </w:r>
        <w:r w:rsidRPr="00B87081">
          <w:rPr>
            <w:rStyle w:val="Hyperlink"/>
          </w:rPr>
          <w:t>SDC Initiative</w:t>
        </w:r>
      </w:hyperlink>
      <w:r w:rsidR="00B90F42">
        <w:t xml:space="preserve">. </w:t>
      </w:r>
      <w:r w:rsidRPr="003F7B9D">
        <w:t>The SDC initiative has developed Use Case</w:t>
      </w:r>
      <w:r>
        <w:t>s</w:t>
      </w:r>
      <w:r w:rsidRPr="003F7B9D">
        <w:t xml:space="preserve">, identified national standards for the structure of </w:t>
      </w:r>
      <w:r>
        <w:t>CDE</w:t>
      </w:r>
      <w:r w:rsidRPr="003F7B9D">
        <w:t>’s and Form Model definition, developed guidance to assist in implementation, and conducted pilots for evaluation of SDC.</w:t>
      </w:r>
    </w:p>
    <w:p w:rsidR="00DB4FFD" w:rsidRPr="00467B1A" w:rsidRDefault="00DB4FFD" w:rsidP="00DB4FFD">
      <w:pPr>
        <w:pStyle w:val="BodyText"/>
      </w:pPr>
      <w:r w:rsidRPr="00244D35">
        <w:t xml:space="preserve">An IHE content module is intended to provide implementation guidance for a set of standards from disparate sources. </w:t>
      </w:r>
      <w:r>
        <w:t xml:space="preserve">This </w:t>
      </w:r>
      <w:r w:rsidRPr="00244D35">
        <w:t xml:space="preserve">SDC </w:t>
      </w:r>
      <w:r>
        <w:t xml:space="preserve">Profile </w:t>
      </w:r>
      <w:r w:rsidRPr="00244D35">
        <w:t>build</w:t>
      </w:r>
      <w:r>
        <w:t>s</w:t>
      </w:r>
      <w:r w:rsidRPr="00244D35">
        <w:t xml:space="preserve"> upon the </w:t>
      </w:r>
      <w:r>
        <w:t xml:space="preserve">IHE </w:t>
      </w:r>
      <w:r w:rsidRPr="00244D35">
        <w:t xml:space="preserve">RFD </w:t>
      </w:r>
      <w:r>
        <w:t xml:space="preserve">profile </w:t>
      </w:r>
      <w:r w:rsidRPr="00244D35">
        <w:t>and could reference or be referenced by other IHE profiles, white papers or supplements.</w:t>
      </w:r>
    </w:p>
    <w:p w:rsidR="00A85861" w:rsidRPr="003651D9" w:rsidRDefault="00CF283F" w:rsidP="00D91815">
      <w:pPr>
        <w:pStyle w:val="Heading2"/>
        <w:rPr>
          <w:noProof w:val="0"/>
        </w:rPr>
      </w:pPr>
      <w:bookmarkStart w:id="525" w:name="_Toc375065283"/>
      <w:bookmarkStart w:id="526" w:name="_Toc375314909"/>
      <w:bookmarkStart w:id="527" w:name="_Toc375221015"/>
      <w:bookmarkStart w:id="528" w:name="_Toc377458207"/>
      <w:bookmarkStart w:id="529" w:name="_Toc376512884"/>
      <w:bookmarkStart w:id="530" w:name="_Toc384977650"/>
      <w:r w:rsidRPr="00207282">
        <w:t xml:space="preserve">X.1 </w:t>
      </w:r>
      <w:r w:rsidR="005B126E" w:rsidRPr="00207282">
        <w:t>SDC</w:t>
      </w:r>
      <w:r w:rsidR="00FF4C4E" w:rsidRPr="00207282">
        <w:t xml:space="preserve"> </w:t>
      </w:r>
      <w:r w:rsidRPr="00207282">
        <w:t>Actors</w:t>
      </w:r>
      <w:r w:rsidR="008608EF" w:rsidRPr="00207282">
        <w:t xml:space="preserve">, </w:t>
      </w:r>
      <w:r w:rsidRPr="00207282">
        <w:t>Transactions</w:t>
      </w:r>
      <w:bookmarkEnd w:id="511"/>
      <w:bookmarkEnd w:id="512"/>
      <w:bookmarkEnd w:id="513"/>
      <w:bookmarkEnd w:id="514"/>
      <w:bookmarkEnd w:id="515"/>
      <w:bookmarkEnd w:id="516"/>
      <w:bookmarkEnd w:id="517"/>
      <w:bookmarkEnd w:id="518"/>
      <w:r w:rsidR="008608EF" w:rsidRPr="00207282">
        <w:t>, and Content Modules</w:t>
      </w:r>
      <w:bookmarkStart w:id="531" w:name="_Toc473170359"/>
      <w:bookmarkStart w:id="532" w:name="_Toc504625756"/>
      <w:bookmarkStart w:id="533" w:name="_Toc530206509"/>
      <w:bookmarkStart w:id="534" w:name="_Toc1388429"/>
      <w:bookmarkStart w:id="535" w:name="_Toc1388583"/>
      <w:bookmarkStart w:id="536" w:name="_Toc1456610"/>
      <w:bookmarkStart w:id="537" w:name="_Toc37034635"/>
      <w:bookmarkStart w:id="538" w:name="_Toc38846113"/>
      <w:bookmarkEnd w:id="525"/>
      <w:bookmarkEnd w:id="526"/>
      <w:bookmarkEnd w:id="527"/>
      <w:bookmarkEnd w:id="528"/>
      <w:bookmarkEnd w:id="529"/>
      <w:bookmarkEnd w:id="530"/>
    </w:p>
    <w:p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w:t>
      </w:r>
      <w:r w:rsidR="00C6652D">
        <w:t xml:space="preserve"> </w:t>
      </w:r>
      <w:r w:rsidR="006C371A" w:rsidRPr="003651D9">
        <w:t xml:space="preserve">the Technical Frameworks General Introduction </w:t>
      </w:r>
      <w:r w:rsidR="006514EA" w:rsidRPr="003651D9">
        <w:t>Appendix</w:t>
      </w:r>
      <w:r w:rsidR="00BA1A91" w:rsidRPr="003651D9">
        <w:t xml:space="preserve"> A </w:t>
      </w:r>
      <w:r w:rsidR="001134EB" w:rsidRPr="003651D9">
        <w:t xml:space="preserve">at </w:t>
      </w:r>
      <w:hyperlink r:id="rId96" w:history="1">
        <w:r w:rsidR="00594882" w:rsidRPr="003651D9">
          <w:rPr>
            <w:rStyle w:val="Hyperlink"/>
          </w:rPr>
          <w:t>http://www.ihe.net/Technical_Framework/index.cfm</w:t>
        </w:r>
      </w:hyperlink>
      <w:r w:rsidR="005672A9" w:rsidRPr="003651D9">
        <w:t>.</w:t>
      </w:r>
    </w:p>
    <w:p w:rsidR="003921A0" w:rsidRPr="003651D9" w:rsidRDefault="00CF283F">
      <w:pPr>
        <w:pStyle w:val="BodyText"/>
        <w:rPr>
          <w:i/>
        </w:rPr>
      </w:pPr>
      <w:r w:rsidRPr="003651D9">
        <w:t xml:space="preserve">Figure X.1-1 shows the actors directly involved in the </w:t>
      </w:r>
      <w:r w:rsidR="005C1F93">
        <w:t>SDC</w:t>
      </w:r>
      <w:r w:rsidRPr="003651D9">
        <w:t xml:space="preserve"> Profile and the relevant transactions between them</w:t>
      </w:r>
      <w:r w:rsidR="00F0665F" w:rsidRPr="003651D9">
        <w:t xml:space="preserve">. </w:t>
      </w:r>
    </w:p>
    <w:p w:rsidR="00077324" w:rsidRPr="00667373" w:rsidRDefault="00107ED2" w:rsidP="00AE622E">
      <w:pPr>
        <w:pStyle w:val="FigureTitle"/>
        <w:keepNext/>
      </w:pPr>
      <w:r>
        <w:object w:dxaOrig="12058" w:dyaOrig="5382" w14:anchorId="292A2CF6">
          <v:shape id="_x0000_i1026" type="#_x0000_t75" style="width:463pt;height:206.5pt" o:ole="">
            <v:imagedata r:id="rId97" o:title=""/>
          </v:shape>
          <o:OLEObject Type="Embed" ProgID="Visio.Drawing.11" ShapeID="_x0000_i1026" DrawAspect="Content" ObjectID="_1459587944" r:id="rId98"/>
        </w:object>
      </w:r>
    </w:p>
    <w:p w:rsidR="00CF283F" w:rsidRPr="00F70FA0" w:rsidRDefault="00CF283F">
      <w:pPr>
        <w:pStyle w:val="FigureTitle"/>
      </w:pPr>
      <w:r w:rsidRPr="008A0B22">
        <w:t>Figure X.1-1</w:t>
      </w:r>
      <w:r w:rsidR="00701B3A" w:rsidRPr="008A0B22">
        <w:t xml:space="preserve">: </w:t>
      </w:r>
      <w:r w:rsidR="003B1FAD" w:rsidRPr="008A0B22">
        <w:t>SDC</w:t>
      </w:r>
      <w:r w:rsidRPr="008A0B22">
        <w:t xml:space="preserve"> Actor Diagram</w:t>
      </w:r>
    </w:p>
    <w:p w:rsidR="00CF283F" w:rsidRPr="00667373" w:rsidRDefault="00CF283F">
      <w:pPr>
        <w:pStyle w:val="BodyText"/>
      </w:pPr>
      <w:r w:rsidRPr="00667373">
        <w:t xml:space="preserve">Table X.1-1 lists the transactions for each actor directly involved in the </w:t>
      </w:r>
      <w:r w:rsidR="005702D6" w:rsidRPr="00667373">
        <w:t>SDC</w:t>
      </w:r>
      <w:r w:rsidRPr="00667373">
        <w:t xml:space="preserve"> Profile. </w:t>
      </w:r>
      <w:r w:rsidR="00F66C25" w:rsidRPr="00667373">
        <w:t xml:space="preserve">To </w:t>
      </w:r>
      <w:r w:rsidRPr="00667373">
        <w:t xml:space="preserve">claim </w:t>
      </w:r>
      <w:r w:rsidR="00F66C25" w:rsidRPr="00667373">
        <w:t>compliance with this Profile, an actor shall support all re</w:t>
      </w:r>
      <w:r w:rsidRPr="00667373">
        <w:t>qu</w:t>
      </w:r>
      <w:r w:rsidR="006A4160" w:rsidRPr="00667373">
        <w:t>ired transactions (labeled “R”) and may support the optional t</w:t>
      </w:r>
      <w:r w:rsidRPr="00667373">
        <w:t xml:space="preserve">ransactions </w:t>
      </w:r>
      <w:r w:rsidR="006A4160" w:rsidRPr="00667373">
        <w:t>(</w:t>
      </w:r>
      <w:r w:rsidRPr="00667373">
        <w:t>labeled “O”</w:t>
      </w:r>
      <w:r w:rsidR="006A4160" w:rsidRPr="00667373">
        <w:t>)</w:t>
      </w:r>
      <w:r w:rsidR="00887E40" w:rsidRPr="00667373">
        <w:t>.</w:t>
      </w:r>
    </w:p>
    <w:p w:rsidR="00CF283F" w:rsidRPr="003651D9" w:rsidRDefault="00CF283F" w:rsidP="00CC011F">
      <w:pPr>
        <w:pStyle w:val="TableTitle"/>
        <w:spacing w:before="120"/>
      </w:pPr>
      <w:r w:rsidRPr="007E76DA">
        <w:t>Table X.1-1</w:t>
      </w:r>
      <w:r w:rsidR="001606A7" w:rsidRPr="007E76DA">
        <w:t>:</w:t>
      </w:r>
      <w:r w:rsidRPr="007E76DA">
        <w:t xml:space="preserve"> </w:t>
      </w:r>
      <w:r w:rsidR="00B36920" w:rsidRPr="007E76DA">
        <w:t xml:space="preserve">SDC </w:t>
      </w:r>
      <w:r w:rsidRPr="007E76DA">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530"/>
        <w:gridCol w:w="1809"/>
      </w:tblGrid>
      <w:tr w:rsidR="00A04ACB" w:rsidRPr="003651D9" w:rsidTr="00F96712">
        <w:trPr>
          <w:cantSplit/>
          <w:tblHeader/>
          <w:jc w:val="center"/>
        </w:trPr>
        <w:tc>
          <w:tcPr>
            <w:tcW w:w="1809" w:type="dxa"/>
            <w:shd w:val="pct15" w:color="auto" w:fill="FFFFFF"/>
          </w:tcPr>
          <w:p w:rsidR="00CF283F" w:rsidRPr="003651D9" w:rsidRDefault="00CF283F" w:rsidP="00663624">
            <w:pPr>
              <w:pStyle w:val="TableEntryHeader"/>
            </w:pPr>
            <w:r w:rsidRPr="003651D9">
              <w:t>Actors</w:t>
            </w:r>
          </w:p>
        </w:tc>
        <w:tc>
          <w:tcPr>
            <w:tcW w:w="3330" w:type="dxa"/>
            <w:shd w:val="pct15" w:color="auto" w:fill="FFFFFF"/>
          </w:tcPr>
          <w:p w:rsidR="00CF283F" w:rsidRPr="003651D9" w:rsidRDefault="00CF283F" w:rsidP="00663624">
            <w:pPr>
              <w:pStyle w:val="TableEntryHeader"/>
            </w:pPr>
            <w:r w:rsidRPr="003651D9">
              <w:t xml:space="preserve">Transactions </w:t>
            </w:r>
          </w:p>
        </w:tc>
        <w:tc>
          <w:tcPr>
            <w:tcW w:w="1530" w:type="dxa"/>
            <w:shd w:val="pct15" w:color="auto" w:fill="FFFFFF"/>
          </w:tcPr>
          <w:p w:rsidR="00CF283F" w:rsidRPr="00244D35" w:rsidRDefault="00CF283F" w:rsidP="00531603">
            <w:pPr>
              <w:pStyle w:val="TableEntryHeader"/>
              <w:rPr>
                <w:color w:val="FF0000"/>
              </w:rPr>
            </w:pPr>
            <w:r w:rsidRPr="00B63129">
              <w:t>Optionality</w:t>
            </w:r>
            <w:r w:rsidR="005772D5" w:rsidRPr="000979F1">
              <w:t xml:space="preserve"> </w:t>
            </w:r>
          </w:p>
        </w:tc>
        <w:tc>
          <w:tcPr>
            <w:tcW w:w="1809" w:type="dxa"/>
            <w:shd w:val="pct15" w:color="auto" w:fill="FFFFFF"/>
          </w:tcPr>
          <w:p w:rsidR="001558DD" w:rsidRPr="003651D9" w:rsidRDefault="001558DD" w:rsidP="00EF1E77">
            <w:pPr>
              <w:pStyle w:val="TableEntryHeader"/>
              <w:rPr>
                <w:rFonts w:ascii="Times New Roman" w:hAnsi="Times New Roman"/>
                <w:b w:val="0"/>
                <w:i/>
              </w:rPr>
            </w:pPr>
            <w:r w:rsidRPr="003651D9">
              <w:t>Reference</w:t>
            </w:r>
          </w:p>
        </w:tc>
      </w:tr>
      <w:tr w:rsidR="00814E81" w:rsidRPr="003651D9" w:rsidTr="009D780B">
        <w:trPr>
          <w:cantSplit/>
          <w:jc w:val="center"/>
        </w:trPr>
        <w:tc>
          <w:tcPr>
            <w:tcW w:w="1809" w:type="dxa"/>
            <w:vMerge w:val="restart"/>
            <w:tcBorders>
              <w:left w:val="single" w:sz="4" w:space="0" w:color="auto"/>
              <w:right w:val="single" w:sz="4" w:space="0" w:color="auto"/>
            </w:tcBorders>
            <w:shd w:val="clear" w:color="auto" w:fill="auto"/>
          </w:tcPr>
          <w:p w:rsidR="00814E81" w:rsidRPr="003651D9" w:rsidRDefault="00814E81" w:rsidP="00AD069D">
            <w:pPr>
              <w:pStyle w:val="TableEntry"/>
            </w:pPr>
            <w:r>
              <w:t>Form Filler</w:t>
            </w:r>
          </w:p>
        </w:tc>
        <w:tc>
          <w:tcPr>
            <w:tcW w:w="3330" w:type="dxa"/>
            <w:tcBorders>
              <w:left w:val="nil"/>
            </w:tcBorders>
            <w:shd w:val="clear" w:color="auto" w:fill="auto"/>
          </w:tcPr>
          <w:p w:rsidR="00814E81" w:rsidRPr="003651D9" w:rsidRDefault="00814E81" w:rsidP="00563984">
            <w:pPr>
              <w:pStyle w:val="TableEntry"/>
            </w:pPr>
            <w:r>
              <w:t>Retrieve Form [ITI-34]</w:t>
            </w:r>
          </w:p>
        </w:tc>
        <w:tc>
          <w:tcPr>
            <w:tcW w:w="1530" w:type="dxa"/>
            <w:shd w:val="clear" w:color="auto" w:fill="auto"/>
          </w:tcPr>
          <w:p w:rsidR="00814E81" w:rsidRPr="003651D9" w:rsidRDefault="00814E81" w:rsidP="00EF1E77">
            <w:pPr>
              <w:pStyle w:val="TableEntry"/>
            </w:pPr>
            <w:r>
              <w:t>R</w:t>
            </w:r>
          </w:p>
        </w:tc>
        <w:tc>
          <w:tcPr>
            <w:tcW w:w="1809" w:type="dxa"/>
            <w:shd w:val="clear" w:color="auto" w:fill="auto"/>
          </w:tcPr>
          <w:p w:rsidR="00814E81" w:rsidRPr="003651D9" w:rsidRDefault="00814E81" w:rsidP="00B63129">
            <w:pPr>
              <w:pStyle w:val="TableEntry"/>
            </w:pPr>
            <w:r>
              <w:t>ITI TF-2b: 3.34</w:t>
            </w:r>
          </w:p>
        </w:tc>
      </w:tr>
      <w:tr w:rsidR="00814E81" w:rsidRPr="003651D9" w:rsidTr="009D780B">
        <w:trPr>
          <w:cantSplit/>
          <w:jc w:val="center"/>
        </w:trPr>
        <w:tc>
          <w:tcPr>
            <w:tcW w:w="1809" w:type="dxa"/>
            <w:vMerge/>
            <w:tcBorders>
              <w:left w:val="single" w:sz="4" w:space="0" w:color="auto"/>
              <w:right w:val="single" w:sz="4" w:space="0" w:color="auto"/>
            </w:tcBorders>
            <w:shd w:val="clear" w:color="auto" w:fill="auto"/>
          </w:tcPr>
          <w:p w:rsidR="00814E81" w:rsidRDefault="00814E81" w:rsidP="00AD069D">
            <w:pPr>
              <w:pStyle w:val="TableEntry"/>
            </w:pPr>
          </w:p>
        </w:tc>
        <w:tc>
          <w:tcPr>
            <w:tcW w:w="3330" w:type="dxa"/>
            <w:tcBorders>
              <w:left w:val="nil"/>
            </w:tcBorders>
            <w:shd w:val="clear" w:color="auto" w:fill="auto"/>
          </w:tcPr>
          <w:p w:rsidR="00814E81" w:rsidRDefault="00814E81" w:rsidP="00563984">
            <w:pPr>
              <w:pStyle w:val="TableEntry"/>
            </w:pPr>
            <w:r>
              <w:t>Submit Form [ITI-35]</w:t>
            </w:r>
          </w:p>
        </w:tc>
        <w:tc>
          <w:tcPr>
            <w:tcW w:w="1530" w:type="dxa"/>
            <w:shd w:val="clear" w:color="auto" w:fill="auto"/>
          </w:tcPr>
          <w:p w:rsidR="00814E81" w:rsidRPr="003651D9" w:rsidRDefault="00814E81" w:rsidP="00EF1E77">
            <w:pPr>
              <w:pStyle w:val="TableEntry"/>
            </w:pPr>
            <w:r w:rsidRPr="003651D9">
              <w:t>R</w:t>
            </w:r>
          </w:p>
        </w:tc>
        <w:tc>
          <w:tcPr>
            <w:tcW w:w="1809" w:type="dxa"/>
            <w:shd w:val="clear" w:color="auto" w:fill="auto"/>
          </w:tcPr>
          <w:p w:rsidR="00814E81" w:rsidRDefault="00814E81" w:rsidP="00531603">
            <w:pPr>
              <w:pStyle w:val="TableEntry"/>
            </w:pPr>
            <w:r>
              <w:t>ITI TF-2b: 3.35</w:t>
            </w:r>
          </w:p>
        </w:tc>
      </w:tr>
      <w:tr w:rsidR="00814E81" w:rsidRPr="003651D9" w:rsidDel="00BB563A" w:rsidTr="009D780B">
        <w:trPr>
          <w:cantSplit/>
          <w:jc w:val="center"/>
        </w:trPr>
        <w:tc>
          <w:tcPr>
            <w:tcW w:w="1809" w:type="dxa"/>
            <w:vMerge/>
            <w:tcBorders>
              <w:left w:val="single" w:sz="4" w:space="0" w:color="auto"/>
              <w:right w:val="single" w:sz="4" w:space="0" w:color="auto"/>
            </w:tcBorders>
            <w:shd w:val="clear" w:color="auto" w:fill="auto"/>
          </w:tcPr>
          <w:p w:rsidR="00814E81" w:rsidRPr="003651D9" w:rsidDel="00BB563A" w:rsidRDefault="00814E81" w:rsidP="00BB76BC">
            <w:pPr>
              <w:pStyle w:val="TableEntry"/>
            </w:pPr>
          </w:p>
        </w:tc>
        <w:tc>
          <w:tcPr>
            <w:tcW w:w="3330" w:type="dxa"/>
            <w:tcBorders>
              <w:left w:val="nil"/>
            </w:tcBorders>
            <w:shd w:val="clear" w:color="auto" w:fill="auto"/>
          </w:tcPr>
          <w:p w:rsidR="00814E81" w:rsidRDefault="00814E81" w:rsidP="00BB76BC">
            <w:pPr>
              <w:pStyle w:val="TableEntry"/>
            </w:pPr>
            <w:r>
              <w:t>Archive Form [ITI-36]</w:t>
            </w:r>
          </w:p>
        </w:tc>
        <w:tc>
          <w:tcPr>
            <w:tcW w:w="1530" w:type="dxa"/>
            <w:shd w:val="clear" w:color="auto" w:fill="auto"/>
          </w:tcPr>
          <w:p w:rsidR="00814E81" w:rsidRDefault="00814E81" w:rsidP="00531603">
            <w:pPr>
              <w:pStyle w:val="TableEntry"/>
            </w:pPr>
            <w:r>
              <w:t xml:space="preserve">O </w:t>
            </w:r>
          </w:p>
        </w:tc>
        <w:tc>
          <w:tcPr>
            <w:tcW w:w="1809" w:type="dxa"/>
            <w:shd w:val="clear" w:color="auto" w:fill="auto"/>
          </w:tcPr>
          <w:p w:rsidR="00814E81" w:rsidRPr="003651D9" w:rsidDel="00BB563A" w:rsidRDefault="00814E81" w:rsidP="00BB76BC">
            <w:pPr>
              <w:pStyle w:val="TableEntry"/>
            </w:pPr>
            <w:r>
              <w:t>ITI TF-2b: 3.36</w:t>
            </w:r>
          </w:p>
        </w:tc>
      </w:tr>
      <w:tr w:rsidR="00814E81" w:rsidRPr="003651D9" w:rsidDel="00BB563A" w:rsidTr="009D780B">
        <w:trPr>
          <w:cantSplit/>
          <w:jc w:val="center"/>
        </w:trPr>
        <w:tc>
          <w:tcPr>
            <w:tcW w:w="1809" w:type="dxa"/>
            <w:vMerge/>
            <w:tcBorders>
              <w:left w:val="single" w:sz="4" w:space="0" w:color="auto"/>
              <w:right w:val="single" w:sz="4" w:space="0" w:color="auto"/>
            </w:tcBorders>
            <w:shd w:val="clear" w:color="auto" w:fill="auto"/>
          </w:tcPr>
          <w:p w:rsidR="00814E81" w:rsidRPr="003651D9" w:rsidDel="00BB563A" w:rsidRDefault="00814E81" w:rsidP="00BB76BC">
            <w:pPr>
              <w:pStyle w:val="TableEntry"/>
            </w:pPr>
          </w:p>
        </w:tc>
        <w:tc>
          <w:tcPr>
            <w:tcW w:w="3330" w:type="dxa"/>
            <w:tcBorders>
              <w:left w:val="nil"/>
            </w:tcBorders>
            <w:shd w:val="clear" w:color="auto" w:fill="auto"/>
          </w:tcPr>
          <w:p w:rsidR="00814E81" w:rsidRDefault="00814E81" w:rsidP="00BB76BC">
            <w:pPr>
              <w:pStyle w:val="TableEntry"/>
            </w:pPr>
            <w:r>
              <w:t>Archive Source Documents [QRPH-36]</w:t>
            </w:r>
          </w:p>
        </w:tc>
        <w:tc>
          <w:tcPr>
            <w:tcW w:w="1530" w:type="dxa"/>
            <w:shd w:val="clear" w:color="auto" w:fill="auto"/>
          </w:tcPr>
          <w:p w:rsidR="00814E81" w:rsidRDefault="00814E81" w:rsidP="00531603">
            <w:pPr>
              <w:pStyle w:val="TableEntry"/>
            </w:pPr>
            <w:r>
              <w:t>O</w:t>
            </w:r>
          </w:p>
        </w:tc>
        <w:tc>
          <w:tcPr>
            <w:tcW w:w="1809" w:type="dxa"/>
            <w:shd w:val="clear" w:color="auto" w:fill="auto"/>
          </w:tcPr>
          <w:p w:rsidR="00814E81" w:rsidRDefault="00814E81" w:rsidP="004460EC">
            <w:pPr>
              <w:pStyle w:val="TableEntry"/>
            </w:pPr>
            <w:r>
              <w:t>QRPH-TF-2:3.36</w:t>
            </w:r>
          </w:p>
        </w:tc>
      </w:tr>
      <w:tr w:rsidR="00814E81" w:rsidRPr="003651D9" w:rsidDel="00BB563A" w:rsidTr="00F96712">
        <w:trPr>
          <w:cantSplit/>
          <w:jc w:val="center"/>
        </w:trPr>
        <w:tc>
          <w:tcPr>
            <w:tcW w:w="1809" w:type="dxa"/>
            <w:tcBorders>
              <w:left w:val="single" w:sz="4" w:space="0" w:color="auto"/>
              <w:right w:val="single" w:sz="4" w:space="0" w:color="auto"/>
            </w:tcBorders>
            <w:shd w:val="clear" w:color="auto" w:fill="auto"/>
          </w:tcPr>
          <w:p w:rsidR="00814E81" w:rsidRPr="003651D9" w:rsidDel="00BB563A" w:rsidRDefault="00814E81" w:rsidP="00BB76BC">
            <w:pPr>
              <w:pStyle w:val="TableEntry"/>
            </w:pPr>
            <w:r>
              <w:t>Form Manager</w:t>
            </w:r>
          </w:p>
        </w:tc>
        <w:tc>
          <w:tcPr>
            <w:tcW w:w="3330" w:type="dxa"/>
            <w:tcBorders>
              <w:left w:val="nil"/>
            </w:tcBorders>
            <w:shd w:val="clear" w:color="auto" w:fill="auto"/>
          </w:tcPr>
          <w:p w:rsidR="00814E81" w:rsidRPr="00244D35" w:rsidRDefault="00814E81" w:rsidP="00BB76BC">
            <w:pPr>
              <w:pStyle w:val="TableEntry"/>
              <w:rPr>
                <w:strike/>
              </w:rPr>
            </w:pPr>
            <w:r>
              <w:t>Retrieve form [ITI-34]</w:t>
            </w:r>
          </w:p>
        </w:tc>
        <w:tc>
          <w:tcPr>
            <w:tcW w:w="1530" w:type="dxa"/>
            <w:shd w:val="clear" w:color="auto" w:fill="auto"/>
          </w:tcPr>
          <w:p w:rsidR="00814E81" w:rsidRPr="00D30F72" w:rsidRDefault="00814E81" w:rsidP="00BB76BC">
            <w:pPr>
              <w:pStyle w:val="TableEntry"/>
            </w:pPr>
            <w:r>
              <w:t>R</w:t>
            </w:r>
          </w:p>
        </w:tc>
        <w:tc>
          <w:tcPr>
            <w:tcW w:w="1809" w:type="dxa"/>
            <w:shd w:val="clear" w:color="auto" w:fill="auto"/>
          </w:tcPr>
          <w:p w:rsidR="00814E81" w:rsidRPr="00B63129" w:rsidDel="00BB563A" w:rsidRDefault="00814E81" w:rsidP="00BB76BC">
            <w:pPr>
              <w:pStyle w:val="TableEntry"/>
            </w:pPr>
            <w:r>
              <w:t>ITI TF-2b: 3.34</w:t>
            </w:r>
          </w:p>
        </w:tc>
      </w:tr>
      <w:tr w:rsidR="00531603" w:rsidRPr="003651D9" w:rsidDel="00BB563A" w:rsidTr="008D4F24">
        <w:trPr>
          <w:cantSplit/>
          <w:jc w:val="center"/>
        </w:trPr>
        <w:tc>
          <w:tcPr>
            <w:tcW w:w="1809" w:type="dxa"/>
            <w:tcBorders>
              <w:left w:val="single" w:sz="4" w:space="0" w:color="auto"/>
              <w:right w:val="single" w:sz="4" w:space="0" w:color="auto"/>
            </w:tcBorders>
            <w:shd w:val="clear" w:color="auto" w:fill="auto"/>
          </w:tcPr>
          <w:p w:rsidR="00531603" w:rsidRDefault="00531603" w:rsidP="00C06DDA">
            <w:pPr>
              <w:pStyle w:val="TableEntry"/>
            </w:pPr>
            <w:r>
              <w:t>Form Receiver</w:t>
            </w:r>
          </w:p>
        </w:tc>
        <w:tc>
          <w:tcPr>
            <w:tcW w:w="3330" w:type="dxa"/>
            <w:tcBorders>
              <w:left w:val="nil"/>
            </w:tcBorders>
            <w:shd w:val="clear" w:color="auto" w:fill="auto"/>
          </w:tcPr>
          <w:p w:rsidR="00531603" w:rsidRPr="003651D9" w:rsidRDefault="00531603" w:rsidP="00C06DDA">
            <w:pPr>
              <w:pStyle w:val="TableEntry"/>
            </w:pPr>
            <w:r>
              <w:t>Submit Form [ITI-35]</w:t>
            </w:r>
          </w:p>
        </w:tc>
        <w:tc>
          <w:tcPr>
            <w:tcW w:w="1530" w:type="dxa"/>
            <w:shd w:val="clear" w:color="auto" w:fill="auto"/>
          </w:tcPr>
          <w:p w:rsidR="00531603" w:rsidRPr="003651D9" w:rsidRDefault="00531603" w:rsidP="00C06DDA">
            <w:pPr>
              <w:pStyle w:val="TableEntry"/>
            </w:pPr>
            <w:r w:rsidRPr="003651D9">
              <w:t>R</w:t>
            </w:r>
          </w:p>
        </w:tc>
        <w:tc>
          <w:tcPr>
            <w:tcW w:w="1809" w:type="dxa"/>
            <w:shd w:val="clear" w:color="auto" w:fill="auto"/>
          </w:tcPr>
          <w:p w:rsidR="00531603" w:rsidRPr="003651D9" w:rsidDel="00BB563A" w:rsidRDefault="00531603" w:rsidP="00C06DDA">
            <w:pPr>
              <w:pStyle w:val="TableEntry"/>
            </w:pPr>
            <w:r>
              <w:t>ITI TF-2b: 3.35</w:t>
            </w:r>
          </w:p>
        </w:tc>
      </w:tr>
      <w:tr w:rsidR="00814E81" w:rsidRPr="003651D9" w:rsidDel="00BB563A" w:rsidTr="00F96712">
        <w:trPr>
          <w:cantSplit/>
          <w:jc w:val="center"/>
        </w:trPr>
        <w:tc>
          <w:tcPr>
            <w:tcW w:w="1809" w:type="dxa"/>
            <w:vMerge w:val="restart"/>
            <w:tcBorders>
              <w:left w:val="single" w:sz="4" w:space="0" w:color="auto"/>
              <w:right w:val="single" w:sz="4" w:space="0" w:color="auto"/>
            </w:tcBorders>
            <w:shd w:val="clear" w:color="auto" w:fill="auto"/>
          </w:tcPr>
          <w:p w:rsidR="00814E81" w:rsidRPr="00955E97" w:rsidRDefault="00814E81" w:rsidP="00531603">
            <w:pPr>
              <w:pStyle w:val="TableEntry"/>
              <w:rPr>
                <w:color w:val="FF0000"/>
              </w:rPr>
            </w:pPr>
            <w:r>
              <w:t>Form Processor</w:t>
            </w:r>
          </w:p>
        </w:tc>
        <w:tc>
          <w:tcPr>
            <w:tcW w:w="3330" w:type="dxa"/>
            <w:tcBorders>
              <w:left w:val="nil"/>
            </w:tcBorders>
            <w:shd w:val="clear" w:color="auto" w:fill="auto"/>
          </w:tcPr>
          <w:p w:rsidR="00814E81" w:rsidRDefault="00814E81" w:rsidP="00BB76BC">
            <w:pPr>
              <w:pStyle w:val="TableEntry"/>
            </w:pPr>
            <w:r>
              <w:t>Submit Form [ITI-35]</w:t>
            </w:r>
          </w:p>
        </w:tc>
        <w:tc>
          <w:tcPr>
            <w:tcW w:w="1530" w:type="dxa"/>
            <w:shd w:val="clear" w:color="auto" w:fill="auto"/>
          </w:tcPr>
          <w:p w:rsidR="00814E81" w:rsidRPr="003651D9" w:rsidRDefault="00814E81" w:rsidP="00BB76BC">
            <w:pPr>
              <w:pStyle w:val="TableEntry"/>
            </w:pPr>
            <w:r w:rsidRPr="003651D9">
              <w:t>R</w:t>
            </w:r>
          </w:p>
        </w:tc>
        <w:tc>
          <w:tcPr>
            <w:tcW w:w="1809" w:type="dxa"/>
            <w:shd w:val="clear" w:color="auto" w:fill="auto"/>
          </w:tcPr>
          <w:p w:rsidR="00814E81" w:rsidRPr="003651D9" w:rsidDel="00BB563A" w:rsidRDefault="00814E81" w:rsidP="00BB76BC">
            <w:pPr>
              <w:pStyle w:val="TableEntry"/>
            </w:pPr>
            <w:r>
              <w:t>ITI TF-2b: 3.35</w:t>
            </w:r>
          </w:p>
        </w:tc>
      </w:tr>
      <w:tr w:rsidR="00814E81" w:rsidRPr="003651D9" w:rsidDel="00BB563A" w:rsidTr="00F96712">
        <w:trPr>
          <w:cantSplit/>
          <w:jc w:val="center"/>
        </w:trPr>
        <w:tc>
          <w:tcPr>
            <w:tcW w:w="1809" w:type="dxa"/>
            <w:vMerge/>
            <w:tcBorders>
              <w:left w:val="single" w:sz="4" w:space="0" w:color="auto"/>
              <w:right w:val="single" w:sz="4" w:space="0" w:color="auto"/>
            </w:tcBorders>
            <w:shd w:val="clear" w:color="auto" w:fill="auto"/>
          </w:tcPr>
          <w:p w:rsidR="00814E81" w:rsidRDefault="00814E81" w:rsidP="00BB76BC">
            <w:pPr>
              <w:pStyle w:val="TableEntry"/>
            </w:pPr>
          </w:p>
        </w:tc>
        <w:tc>
          <w:tcPr>
            <w:tcW w:w="3330" w:type="dxa"/>
            <w:tcBorders>
              <w:left w:val="nil"/>
            </w:tcBorders>
            <w:shd w:val="clear" w:color="auto" w:fill="auto"/>
          </w:tcPr>
          <w:p w:rsidR="00814E81" w:rsidRDefault="00814E81" w:rsidP="00BB76BC">
            <w:pPr>
              <w:pStyle w:val="TableEntry"/>
            </w:pPr>
            <w:r>
              <w:t>Retrieve Form [ITI-34]</w:t>
            </w:r>
          </w:p>
        </w:tc>
        <w:tc>
          <w:tcPr>
            <w:tcW w:w="1530" w:type="dxa"/>
            <w:shd w:val="clear" w:color="auto" w:fill="auto"/>
          </w:tcPr>
          <w:p w:rsidR="00814E81" w:rsidRPr="003651D9" w:rsidRDefault="00814E81" w:rsidP="00BB76BC">
            <w:pPr>
              <w:pStyle w:val="TableEntry"/>
            </w:pPr>
            <w:r>
              <w:t>R</w:t>
            </w:r>
          </w:p>
        </w:tc>
        <w:tc>
          <w:tcPr>
            <w:tcW w:w="1809" w:type="dxa"/>
            <w:shd w:val="clear" w:color="auto" w:fill="auto"/>
          </w:tcPr>
          <w:p w:rsidR="00814E81" w:rsidRDefault="00814E81" w:rsidP="00BB76BC">
            <w:pPr>
              <w:pStyle w:val="TableEntry"/>
            </w:pPr>
            <w:r>
              <w:t>ITI TF-2b: 3.34</w:t>
            </w:r>
          </w:p>
        </w:tc>
      </w:tr>
      <w:tr w:rsidR="00046A6F" w:rsidRPr="003651D9" w:rsidDel="00BB563A" w:rsidTr="00F96712">
        <w:trPr>
          <w:cantSplit/>
          <w:jc w:val="center"/>
        </w:trPr>
        <w:tc>
          <w:tcPr>
            <w:tcW w:w="1809" w:type="dxa"/>
            <w:vMerge w:val="restart"/>
            <w:tcBorders>
              <w:left w:val="single" w:sz="4" w:space="0" w:color="auto"/>
              <w:right w:val="single" w:sz="4" w:space="0" w:color="auto"/>
            </w:tcBorders>
            <w:shd w:val="clear" w:color="auto" w:fill="auto"/>
          </w:tcPr>
          <w:p w:rsidR="00046A6F" w:rsidRDefault="00046A6F" w:rsidP="00BB76BC">
            <w:pPr>
              <w:pStyle w:val="TableEntry"/>
            </w:pPr>
            <w:r>
              <w:t>Form Archiver</w:t>
            </w:r>
          </w:p>
        </w:tc>
        <w:tc>
          <w:tcPr>
            <w:tcW w:w="3330" w:type="dxa"/>
            <w:tcBorders>
              <w:left w:val="nil"/>
            </w:tcBorders>
            <w:shd w:val="clear" w:color="auto" w:fill="auto"/>
          </w:tcPr>
          <w:p w:rsidR="00046A6F" w:rsidRDefault="00046A6F" w:rsidP="00C06DDA">
            <w:pPr>
              <w:pStyle w:val="TableEntry"/>
            </w:pPr>
            <w:r>
              <w:t>Archive Form [ITI-36]</w:t>
            </w:r>
          </w:p>
        </w:tc>
        <w:tc>
          <w:tcPr>
            <w:tcW w:w="1530" w:type="dxa"/>
            <w:shd w:val="clear" w:color="auto" w:fill="auto"/>
          </w:tcPr>
          <w:p w:rsidR="00046A6F" w:rsidRDefault="00046A6F" w:rsidP="00531603">
            <w:pPr>
              <w:pStyle w:val="TableEntry"/>
            </w:pPr>
            <w:r>
              <w:t>R</w:t>
            </w:r>
          </w:p>
        </w:tc>
        <w:tc>
          <w:tcPr>
            <w:tcW w:w="1809" w:type="dxa"/>
            <w:shd w:val="clear" w:color="auto" w:fill="auto"/>
          </w:tcPr>
          <w:p w:rsidR="00046A6F" w:rsidRPr="003651D9" w:rsidDel="00BB563A" w:rsidRDefault="00046A6F" w:rsidP="00C06DDA">
            <w:pPr>
              <w:pStyle w:val="TableEntry"/>
            </w:pPr>
            <w:r>
              <w:t>ITI TF-2b: 3.36</w:t>
            </w:r>
          </w:p>
        </w:tc>
      </w:tr>
      <w:tr w:rsidR="00046A6F" w:rsidRPr="003651D9" w:rsidDel="00BB563A" w:rsidTr="002517FE">
        <w:trPr>
          <w:cantSplit/>
          <w:jc w:val="center"/>
        </w:trPr>
        <w:tc>
          <w:tcPr>
            <w:tcW w:w="1809" w:type="dxa"/>
            <w:vMerge/>
            <w:tcBorders>
              <w:left w:val="single" w:sz="4" w:space="0" w:color="auto"/>
              <w:right w:val="single" w:sz="4" w:space="0" w:color="auto"/>
            </w:tcBorders>
            <w:shd w:val="clear" w:color="auto" w:fill="auto"/>
          </w:tcPr>
          <w:p w:rsidR="00046A6F" w:rsidRDefault="00046A6F" w:rsidP="00BB76BC">
            <w:pPr>
              <w:pStyle w:val="TableEntry"/>
            </w:pPr>
          </w:p>
        </w:tc>
        <w:tc>
          <w:tcPr>
            <w:tcW w:w="3330" w:type="dxa"/>
            <w:tcBorders>
              <w:left w:val="nil"/>
            </w:tcBorders>
            <w:shd w:val="clear" w:color="auto" w:fill="auto"/>
          </w:tcPr>
          <w:p w:rsidR="00046A6F" w:rsidRDefault="00046A6F" w:rsidP="00C06DDA">
            <w:pPr>
              <w:pStyle w:val="TableEntry"/>
            </w:pPr>
            <w:r>
              <w:t>Archive Source Documents [QRPH-36]</w:t>
            </w:r>
          </w:p>
        </w:tc>
        <w:tc>
          <w:tcPr>
            <w:tcW w:w="1530" w:type="dxa"/>
            <w:shd w:val="clear" w:color="auto" w:fill="auto"/>
          </w:tcPr>
          <w:p w:rsidR="00046A6F" w:rsidRDefault="00E11802" w:rsidP="00531603">
            <w:pPr>
              <w:pStyle w:val="TableEntry"/>
            </w:pPr>
            <w:r>
              <w:t>R</w:t>
            </w:r>
          </w:p>
        </w:tc>
        <w:tc>
          <w:tcPr>
            <w:tcW w:w="1809" w:type="dxa"/>
            <w:shd w:val="clear" w:color="auto" w:fill="auto"/>
          </w:tcPr>
          <w:p w:rsidR="00046A6F" w:rsidRDefault="00046A6F" w:rsidP="00C06DDA">
            <w:pPr>
              <w:pStyle w:val="TableEntry"/>
            </w:pPr>
            <w:r>
              <w:t>QRPH-TF-2:3.36</w:t>
            </w:r>
          </w:p>
        </w:tc>
      </w:tr>
    </w:tbl>
    <w:p w:rsidR="00260625" w:rsidRDefault="00260625" w:rsidP="00CC011F">
      <w:pPr>
        <w:pStyle w:val="TableTitle"/>
        <w:spacing w:before="120"/>
      </w:pPr>
      <w:bookmarkStart w:id="539" w:name="_Toc375065284"/>
      <w:bookmarkStart w:id="540" w:name="_Toc375314910"/>
      <w:bookmarkStart w:id="541" w:name="_Toc375221016"/>
      <w:bookmarkEnd w:id="531"/>
      <w:bookmarkEnd w:id="532"/>
      <w:bookmarkEnd w:id="533"/>
      <w:bookmarkEnd w:id="534"/>
      <w:bookmarkEnd w:id="535"/>
      <w:bookmarkEnd w:id="536"/>
      <w:bookmarkEnd w:id="537"/>
      <w:bookmarkEnd w:id="538"/>
      <w:r w:rsidRPr="008A0B22">
        <w:t xml:space="preserve">Table X.1-2: </w:t>
      </w:r>
      <w:r w:rsidR="00E551DC" w:rsidRPr="008A0B22">
        <w:t>SDC</w:t>
      </w:r>
      <w:r w:rsidRPr="008A0B22">
        <w:t xml:space="preserve"> Profile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3323"/>
        <w:gridCol w:w="1562"/>
        <w:gridCol w:w="1977"/>
      </w:tblGrid>
      <w:tr w:rsidR="00260625" w:rsidTr="00260625">
        <w:trPr>
          <w:cantSplit/>
          <w:trHeight w:val="321"/>
          <w:tblHeader/>
          <w:jc w:val="center"/>
        </w:trPr>
        <w:tc>
          <w:tcPr>
            <w:tcW w:w="1632"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r>
              <w:rPr>
                <w:lang w:val="fr-FR" w:eastAsia="fr-FR"/>
              </w:rPr>
              <w:t>Actors</w:t>
            </w:r>
          </w:p>
        </w:tc>
        <w:tc>
          <w:tcPr>
            <w:tcW w:w="3323"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r>
              <w:rPr>
                <w:lang w:val="fr-FR" w:eastAsia="fr-FR"/>
              </w:rPr>
              <w:t xml:space="preserve">Content Module </w:t>
            </w:r>
          </w:p>
        </w:tc>
        <w:tc>
          <w:tcPr>
            <w:tcW w:w="1562"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r>
              <w:rPr>
                <w:lang w:val="fr-FR" w:eastAsia="fr-FR"/>
              </w:rPr>
              <w:t>Optionality</w:t>
            </w:r>
          </w:p>
        </w:tc>
        <w:tc>
          <w:tcPr>
            <w:tcW w:w="1977"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r>
              <w:rPr>
                <w:lang w:val="fr-FR" w:eastAsia="fr-FR"/>
              </w:rPr>
              <w:t>Section in Vol. 3</w:t>
            </w:r>
          </w:p>
        </w:tc>
      </w:tr>
      <w:tr w:rsidR="00C2065E" w:rsidTr="004E70CF">
        <w:trPr>
          <w:trHeight w:val="153"/>
          <w:jc w:val="center"/>
        </w:trPr>
        <w:tc>
          <w:tcPr>
            <w:tcW w:w="1632" w:type="dxa"/>
            <w:vMerge w:val="restart"/>
            <w:tcBorders>
              <w:top w:val="single" w:sz="4" w:space="0" w:color="auto"/>
              <w:left w:val="single" w:sz="4" w:space="0" w:color="auto"/>
              <w:right w:val="single" w:sz="4" w:space="0" w:color="auto"/>
            </w:tcBorders>
            <w:hideMark/>
          </w:tcPr>
          <w:p w:rsidR="00C2065E" w:rsidRDefault="00C2065E">
            <w:pPr>
              <w:pStyle w:val="TableEntry"/>
              <w:rPr>
                <w:lang w:val="fr-FR" w:eastAsia="fr-FR"/>
              </w:rPr>
            </w:pPr>
            <w:r>
              <w:rPr>
                <w:lang w:val="fr-FR" w:eastAsia="fr-FR"/>
              </w:rPr>
              <w:t>Form Filler</w:t>
            </w:r>
          </w:p>
        </w:tc>
        <w:tc>
          <w:tcPr>
            <w:tcW w:w="3323" w:type="dxa"/>
            <w:tcBorders>
              <w:top w:val="single" w:sz="4" w:space="0" w:color="auto"/>
              <w:left w:val="single" w:sz="4" w:space="0" w:color="auto"/>
              <w:bottom w:val="single" w:sz="4" w:space="0" w:color="auto"/>
              <w:right w:val="single" w:sz="4" w:space="0" w:color="auto"/>
            </w:tcBorders>
            <w:hideMark/>
          </w:tcPr>
          <w:p w:rsidR="00C2065E" w:rsidRDefault="00C2065E" w:rsidP="0052159A">
            <w:pPr>
              <w:pStyle w:val="TableEntry"/>
              <w:rPr>
                <w:lang w:val="fr-FR" w:eastAsia="fr-FR"/>
              </w:rPr>
            </w:pPr>
            <w:r>
              <w:rPr>
                <w:lang w:val="fr-FR" w:eastAsia="fr-FR"/>
              </w:rPr>
              <w:t xml:space="preserve">SDC Pre-Pop </w:t>
            </w:r>
          </w:p>
        </w:tc>
        <w:tc>
          <w:tcPr>
            <w:tcW w:w="1562" w:type="dxa"/>
            <w:tcBorders>
              <w:top w:val="single" w:sz="4" w:space="0" w:color="auto"/>
              <w:left w:val="single" w:sz="4" w:space="0" w:color="auto"/>
              <w:bottom w:val="single" w:sz="4" w:space="0" w:color="auto"/>
              <w:right w:val="single" w:sz="4" w:space="0" w:color="auto"/>
            </w:tcBorders>
            <w:hideMark/>
          </w:tcPr>
          <w:p w:rsidR="00C2065E" w:rsidRDefault="00C2065E">
            <w:pPr>
              <w:pStyle w:val="TableEntry"/>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C2065E" w:rsidRDefault="001F59C1" w:rsidP="003A1C32">
            <w:pPr>
              <w:pStyle w:val="TableEntry"/>
              <w:rPr>
                <w:lang w:val="fr-FR" w:eastAsia="fr-FR"/>
              </w:rPr>
            </w:pPr>
            <w:ins w:id="542" w:author="Vijay Shah" w:date="2014-03-14T11:16:00Z">
              <w:r>
                <w:rPr>
                  <w:lang w:val="fr-FR" w:eastAsia="fr-FR"/>
                </w:rPr>
                <w:fldChar w:fldCharType="begin"/>
              </w:r>
              <w:r>
                <w:rPr>
                  <w:lang w:val="fr-FR" w:eastAsia="fr-FR"/>
                </w:rPr>
                <w:instrText xml:space="preserve"> HYPERLINK  \l "_Q.1_SDC_Pre-Pop" </w:instrText>
              </w:r>
              <w:r>
                <w:rPr>
                  <w:lang w:val="fr-FR" w:eastAsia="fr-FR"/>
                </w:rPr>
                <w:fldChar w:fldCharType="separate"/>
              </w:r>
              <w:r w:rsidRPr="001F59C1">
                <w:rPr>
                  <w:rStyle w:val="Hyperlink"/>
                  <w:lang w:val="fr-FR" w:eastAsia="fr-FR"/>
                </w:rPr>
                <w:t>Q.1</w:t>
              </w:r>
              <w:r>
                <w:rPr>
                  <w:lang w:val="fr-FR" w:eastAsia="fr-FR"/>
                </w:rPr>
                <w:fldChar w:fldCharType="end"/>
              </w:r>
            </w:ins>
            <w:del w:id="543" w:author="Vijay Shah" w:date="2014-03-14T11:14:00Z">
              <w:r w:rsidR="00727D1A" w:rsidDel="001F59C1">
                <w:rPr>
                  <w:lang w:val="fr-FR" w:eastAsia="fr-FR"/>
                </w:rPr>
                <w:delText>Q.1</w:delText>
              </w:r>
            </w:del>
          </w:p>
        </w:tc>
      </w:tr>
      <w:tr w:rsidR="00C2065E" w:rsidTr="00D32791">
        <w:trPr>
          <w:trHeight w:val="153"/>
          <w:jc w:val="center"/>
        </w:trPr>
        <w:tc>
          <w:tcPr>
            <w:tcW w:w="1632" w:type="dxa"/>
            <w:vMerge/>
            <w:tcBorders>
              <w:left w:val="single" w:sz="4" w:space="0" w:color="auto"/>
              <w:right w:val="single" w:sz="4" w:space="0" w:color="auto"/>
            </w:tcBorders>
          </w:tcPr>
          <w:p w:rsidR="00C2065E" w:rsidRDefault="00C2065E">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C2065E" w:rsidRDefault="00C2065E" w:rsidP="009733AB">
            <w:pPr>
              <w:pStyle w:val="TableEntry"/>
              <w:rPr>
                <w:lang w:val="fr-FR" w:eastAsia="fr-FR"/>
              </w:rPr>
            </w:pPr>
            <w:r w:rsidRPr="004C7188">
              <w:rPr>
                <w:lang w:val="fr-FR" w:eastAsia="fr-FR"/>
              </w:rPr>
              <w:t xml:space="preserve">SDC </w:t>
            </w:r>
            <w:ins w:id="544" w:author="Vijay Shah" w:date="2014-04-11T09:22:00Z">
              <w:r w:rsidR="00271A55">
                <w:rPr>
                  <w:lang w:val="fr-FR" w:eastAsia="fr-FR"/>
                </w:rPr>
                <w:t xml:space="preserve">XML </w:t>
              </w:r>
            </w:ins>
            <w:del w:id="545" w:author="Vijay Shah" w:date="2014-04-11T11:34:00Z">
              <w:r w:rsidRPr="004C7188" w:rsidDel="009733AB">
                <w:rPr>
                  <w:lang w:val="fr-FR" w:eastAsia="fr-FR"/>
                </w:rPr>
                <w:delText>Form</w:delText>
              </w:r>
              <w:r w:rsidDel="009733AB">
                <w:rPr>
                  <w:lang w:val="fr-FR" w:eastAsia="fr-FR"/>
                </w:rPr>
                <w:delText xml:space="preserve"> Definition</w:delText>
              </w:r>
            </w:del>
            <w:ins w:id="546" w:author="Vijay Shah" w:date="2014-04-11T11:34:00Z">
              <w:r w:rsidR="009733AB">
                <w:rPr>
                  <w:lang w:val="fr-FR" w:eastAsia="fr-FR"/>
                </w:rPr>
                <w:t>Package</w:t>
              </w:r>
            </w:ins>
          </w:p>
        </w:tc>
        <w:tc>
          <w:tcPr>
            <w:tcW w:w="1562" w:type="dxa"/>
            <w:tcBorders>
              <w:top w:val="single" w:sz="4" w:space="0" w:color="auto"/>
              <w:left w:val="single" w:sz="4" w:space="0" w:color="auto"/>
              <w:bottom w:val="single" w:sz="4" w:space="0" w:color="auto"/>
              <w:right w:val="single" w:sz="4" w:space="0" w:color="auto"/>
            </w:tcBorders>
          </w:tcPr>
          <w:p w:rsidR="00C2065E" w:rsidRDefault="00C2065E">
            <w:pPr>
              <w:pStyle w:val="TableEntry"/>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C2065E" w:rsidRDefault="00727D1A">
            <w:pPr>
              <w:pStyle w:val="TableEntry"/>
              <w:rPr>
                <w:lang w:val="fr-FR" w:eastAsia="fr-FR"/>
              </w:rPr>
            </w:pPr>
            <w:r>
              <w:rPr>
                <w:lang w:val="fr-FR" w:eastAsia="fr-FR"/>
              </w:rPr>
              <w:t>Q.2</w:t>
            </w:r>
            <w:r w:rsidR="00926594">
              <w:rPr>
                <w:lang w:val="fr-FR" w:eastAsia="fr-FR"/>
              </w:rPr>
              <w:t>.1</w:t>
            </w:r>
          </w:p>
        </w:tc>
      </w:tr>
      <w:tr w:rsidR="00C2065E" w:rsidTr="00D32791">
        <w:trPr>
          <w:trHeight w:val="153"/>
          <w:jc w:val="center"/>
        </w:trPr>
        <w:tc>
          <w:tcPr>
            <w:tcW w:w="1632" w:type="dxa"/>
            <w:vMerge/>
            <w:tcBorders>
              <w:left w:val="single" w:sz="4" w:space="0" w:color="auto"/>
              <w:right w:val="single" w:sz="4" w:space="0" w:color="auto"/>
            </w:tcBorders>
          </w:tcPr>
          <w:p w:rsidR="00C2065E" w:rsidRDefault="00C2065E">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C2065E" w:rsidRDefault="00C2065E" w:rsidP="009733AB">
            <w:pPr>
              <w:pStyle w:val="TableEntry"/>
              <w:rPr>
                <w:lang w:val="fr-FR" w:eastAsia="fr-FR"/>
              </w:rPr>
            </w:pPr>
            <w:r>
              <w:rPr>
                <w:lang w:val="fr-FR" w:eastAsia="fr-FR"/>
              </w:rPr>
              <w:t xml:space="preserve">SDC HTML </w:t>
            </w:r>
            <w:del w:id="547" w:author="Vijay Shah" w:date="2014-04-11T11:34:00Z">
              <w:r w:rsidDel="009733AB">
                <w:rPr>
                  <w:lang w:val="fr-FR" w:eastAsia="fr-FR"/>
                </w:rPr>
                <w:delText>Form</w:delText>
              </w:r>
            </w:del>
            <w:ins w:id="548" w:author="Vijay Shah" w:date="2014-04-11T11:34:00Z">
              <w:r w:rsidR="009733AB">
                <w:rPr>
                  <w:lang w:val="fr-FR" w:eastAsia="fr-FR"/>
                </w:rPr>
                <w:t>Package</w:t>
              </w:r>
            </w:ins>
          </w:p>
        </w:tc>
        <w:tc>
          <w:tcPr>
            <w:tcW w:w="1562" w:type="dxa"/>
            <w:tcBorders>
              <w:top w:val="single" w:sz="4" w:space="0" w:color="auto"/>
              <w:left w:val="single" w:sz="4" w:space="0" w:color="auto"/>
              <w:bottom w:val="single" w:sz="4" w:space="0" w:color="auto"/>
              <w:right w:val="single" w:sz="4" w:space="0" w:color="auto"/>
            </w:tcBorders>
          </w:tcPr>
          <w:p w:rsidR="00C2065E" w:rsidRDefault="00C2065E">
            <w:pPr>
              <w:pStyle w:val="TableEntry"/>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C2065E" w:rsidRDefault="00727D1A">
            <w:pPr>
              <w:pStyle w:val="TableEntry"/>
              <w:rPr>
                <w:lang w:val="fr-FR" w:eastAsia="fr-FR"/>
              </w:rPr>
            </w:pPr>
            <w:r>
              <w:rPr>
                <w:lang w:val="fr-FR" w:eastAsia="fr-FR"/>
              </w:rPr>
              <w:t>Q.3</w:t>
            </w:r>
            <w:r w:rsidR="00926594">
              <w:rPr>
                <w:lang w:val="fr-FR" w:eastAsia="fr-FR"/>
              </w:rPr>
              <w:t>.1</w:t>
            </w:r>
          </w:p>
        </w:tc>
      </w:tr>
      <w:tr w:rsidR="005341D2" w:rsidTr="00D32791">
        <w:trPr>
          <w:trHeight w:val="153"/>
          <w:jc w:val="center"/>
        </w:trPr>
        <w:tc>
          <w:tcPr>
            <w:tcW w:w="1632" w:type="dxa"/>
            <w:vMerge/>
            <w:tcBorders>
              <w:left w:val="single" w:sz="4" w:space="0" w:color="auto"/>
              <w:right w:val="single" w:sz="4" w:space="0" w:color="auto"/>
            </w:tcBorders>
          </w:tcPr>
          <w:p w:rsidR="005341D2" w:rsidRDefault="005341D2">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5341D2" w:rsidRDefault="005341D2" w:rsidP="00271A55">
            <w:pPr>
              <w:pStyle w:val="TableEntry"/>
              <w:rPr>
                <w:lang w:val="fr-FR" w:eastAsia="fr-FR"/>
              </w:rPr>
            </w:pPr>
            <w:r>
              <w:rPr>
                <w:lang w:val="fr-FR" w:eastAsia="fr-FR"/>
              </w:rPr>
              <w:t xml:space="preserve">SDC </w:t>
            </w:r>
            <w:del w:id="549" w:author="Vijay Shah" w:date="2014-04-11T09:22:00Z">
              <w:r w:rsidDel="00271A55">
                <w:rPr>
                  <w:lang w:val="fr-FR" w:eastAsia="fr-FR"/>
                </w:rPr>
                <w:delText xml:space="preserve">Form </w:delText>
              </w:r>
            </w:del>
            <w:r>
              <w:rPr>
                <w:lang w:val="fr-FR" w:eastAsia="fr-FR"/>
              </w:rPr>
              <w:t>URI</w:t>
            </w:r>
            <w:ins w:id="550" w:author="Vijay Shah" w:date="2014-04-11T09:22:00Z">
              <w:r w:rsidR="00271A55">
                <w:rPr>
                  <w:lang w:val="fr-FR" w:eastAsia="fr-FR"/>
                </w:rPr>
                <w:t xml:space="preserve"> Form</w:t>
              </w:r>
            </w:ins>
          </w:p>
        </w:tc>
        <w:tc>
          <w:tcPr>
            <w:tcW w:w="1562" w:type="dxa"/>
            <w:tcBorders>
              <w:top w:val="single" w:sz="4" w:space="0" w:color="auto"/>
              <w:left w:val="single" w:sz="4" w:space="0" w:color="auto"/>
              <w:bottom w:val="single" w:sz="4" w:space="0" w:color="auto"/>
              <w:right w:val="single" w:sz="4" w:space="0" w:color="auto"/>
            </w:tcBorders>
          </w:tcPr>
          <w:p w:rsidR="005341D2" w:rsidRDefault="005341D2">
            <w:pPr>
              <w:pStyle w:val="TableEntry"/>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5341D2" w:rsidRDefault="00727D1A">
            <w:pPr>
              <w:pStyle w:val="TableEntry"/>
              <w:rPr>
                <w:lang w:val="fr-FR" w:eastAsia="fr-FR"/>
              </w:rPr>
            </w:pPr>
            <w:r>
              <w:rPr>
                <w:lang w:val="fr-FR" w:eastAsia="fr-FR"/>
              </w:rPr>
              <w:t>Q.4</w:t>
            </w:r>
            <w:r w:rsidR="00926594">
              <w:rPr>
                <w:lang w:val="fr-FR" w:eastAsia="fr-FR"/>
              </w:rPr>
              <w:t>.1</w:t>
            </w:r>
          </w:p>
        </w:tc>
      </w:tr>
      <w:tr w:rsidR="00C2065E" w:rsidTr="00D32791">
        <w:trPr>
          <w:trHeight w:val="153"/>
          <w:jc w:val="center"/>
        </w:trPr>
        <w:tc>
          <w:tcPr>
            <w:tcW w:w="1632" w:type="dxa"/>
            <w:vMerge/>
            <w:tcBorders>
              <w:left w:val="single" w:sz="4" w:space="0" w:color="auto"/>
              <w:right w:val="single" w:sz="4" w:space="0" w:color="auto"/>
            </w:tcBorders>
          </w:tcPr>
          <w:p w:rsidR="00C2065E" w:rsidRDefault="00C2065E">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C2065E" w:rsidRDefault="00C2065E" w:rsidP="005E00E2">
            <w:pPr>
              <w:pStyle w:val="TableEntry"/>
              <w:rPr>
                <w:lang w:val="fr-FR" w:eastAsia="fr-FR"/>
              </w:rPr>
            </w:pPr>
            <w:del w:id="551" w:author="Vijay Shah" w:date="2014-04-11T11:06:00Z">
              <w:r w:rsidDel="004676CD">
                <w:rPr>
                  <w:lang w:val="fr-FR" w:eastAsia="fr-FR"/>
                </w:rPr>
                <w:delText xml:space="preserve">SDC </w:delText>
              </w:r>
              <w:r w:rsidR="005E00E2" w:rsidDel="004676CD">
                <w:rPr>
                  <w:lang w:val="fr-FR" w:eastAsia="fr-FR"/>
                </w:rPr>
                <w:delText>Submitted</w:delText>
              </w:r>
              <w:r w:rsidDel="004676CD">
                <w:rPr>
                  <w:lang w:val="fr-FR" w:eastAsia="fr-FR"/>
                </w:rPr>
                <w:delText xml:space="preserve"> Data</w:delText>
              </w:r>
            </w:del>
            <w:ins w:id="552" w:author="Vijay Shah" w:date="2014-04-11T11:06:00Z">
              <w:r w:rsidR="004676CD">
                <w:rPr>
                  <w:lang w:val="fr-FR" w:eastAsia="fr-FR"/>
                </w:rPr>
                <w:t>SDC Submission Data</w:t>
              </w:r>
            </w:ins>
          </w:p>
        </w:tc>
        <w:tc>
          <w:tcPr>
            <w:tcW w:w="1562" w:type="dxa"/>
            <w:tcBorders>
              <w:top w:val="single" w:sz="4" w:space="0" w:color="auto"/>
              <w:left w:val="single" w:sz="4" w:space="0" w:color="auto"/>
              <w:bottom w:val="single" w:sz="4" w:space="0" w:color="auto"/>
              <w:right w:val="single" w:sz="4" w:space="0" w:color="auto"/>
            </w:tcBorders>
          </w:tcPr>
          <w:p w:rsidR="00C2065E" w:rsidRDefault="0092378D">
            <w:pPr>
              <w:pStyle w:val="TableEntry"/>
              <w:rPr>
                <w:lang w:val="fr-FR" w:eastAsia="fr-FR"/>
              </w:rPr>
            </w:pPr>
            <w:ins w:id="553" w:author="Vijay Shah" w:date="2014-03-19T10:04:00Z">
              <w:r>
                <w:rPr>
                  <w:lang w:val="fr-FR" w:eastAsia="fr-FR"/>
                </w:rPr>
                <w:t>O</w:t>
              </w:r>
            </w:ins>
          </w:p>
        </w:tc>
        <w:tc>
          <w:tcPr>
            <w:tcW w:w="1977" w:type="dxa"/>
            <w:tcBorders>
              <w:top w:val="single" w:sz="4" w:space="0" w:color="auto"/>
              <w:left w:val="single" w:sz="4" w:space="0" w:color="auto"/>
              <w:bottom w:val="single" w:sz="4" w:space="0" w:color="auto"/>
              <w:right w:val="single" w:sz="4" w:space="0" w:color="auto"/>
            </w:tcBorders>
          </w:tcPr>
          <w:p w:rsidR="00C2065E" w:rsidRDefault="00727D1A">
            <w:pPr>
              <w:pStyle w:val="TableEntry"/>
              <w:rPr>
                <w:lang w:val="fr-FR" w:eastAsia="fr-FR"/>
              </w:rPr>
            </w:pPr>
            <w:r>
              <w:rPr>
                <w:lang w:val="fr-FR" w:eastAsia="fr-FR"/>
              </w:rPr>
              <w:t>Q.5</w:t>
            </w:r>
          </w:p>
        </w:tc>
      </w:tr>
      <w:tr w:rsidR="005341D2" w:rsidTr="00226699">
        <w:trPr>
          <w:trHeight w:val="153"/>
          <w:jc w:val="center"/>
        </w:trPr>
        <w:tc>
          <w:tcPr>
            <w:tcW w:w="1632" w:type="dxa"/>
            <w:vMerge w:val="restart"/>
            <w:tcBorders>
              <w:top w:val="single" w:sz="4" w:space="0" w:color="auto"/>
              <w:left w:val="single" w:sz="4" w:space="0" w:color="auto"/>
              <w:right w:val="single" w:sz="4" w:space="0" w:color="auto"/>
            </w:tcBorders>
            <w:hideMark/>
          </w:tcPr>
          <w:p w:rsidR="005341D2" w:rsidRDefault="005341D2">
            <w:pPr>
              <w:pStyle w:val="TableEntry"/>
              <w:rPr>
                <w:rFonts w:ascii="Tahoma" w:hAnsi="Tahoma" w:cs="Tahoma"/>
                <w:szCs w:val="16"/>
                <w:lang w:val="fr-FR" w:eastAsia="fr-FR"/>
              </w:rPr>
            </w:pPr>
            <w:r>
              <w:rPr>
                <w:lang w:val="fr-FR" w:eastAsia="fr-FR"/>
              </w:rPr>
              <w:t>Form Manager</w:t>
            </w:r>
          </w:p>
        </w:tc>
        <w:tc>
          <w:tcPr>
            <w:tcW w:w="3323" w:type="dxa"/>
            <w:tcBorders>
              <w:top w:val="single" w:sz="4" w:space="0" w:color="auto"/>
              <w:left w:val="single" w:sz="4" w:space="0" w:color="auto"/>
              <w:bottom w:val="single" w:sz="4" w:space="0" w:color="auto"/>
              <w:right w:val="single" w:sz="4" w:space="0" w:color="auto"/>
            </w:tcBorders>
            <w:hideMark/>
          </w:tcPr>
          <w:p w:rsidR="005341D2" w:rsidRDefault="005341D2" w:rsidP="00D32791">
            <w:pPr>
              <w:pStyle w:val="TableEntry"/>
              <w:rPr>
                <w:lang w:val="fr-FR" w:eastAsia="fr-FR"/>
              </w:rPr>
            </w:pPr>
            <w:r w:rsidRPr="00AE622E">
              <w:rPr>
                <w:lang w:val="fr-FR" w:eastAsia="fr-FR"/>
              </w:rPr>
              <w:t>SDC Pre-Pop</w:t>
            </w:r>
          </w:p>
        </w:tc>
        <w:tc>
          <w:tcPr>
            <w:tcW w:w="1562" w:type="dxa"/>
            <w:tcBorders>
              <w:top w:val="single" w:sz="4" w:space="0" w:color="auto"/>
              <w:left w:val="single" w:sz="4" w:space="0" w:color="auto"/>
              <w:bottom w:val="single" w:sz="4" w:space="0" w:color="auto"/>
              <w:right w:val="single" w:sz="4" w:space="0" w:color="auto"/>
            </w:tcBorders>
            <w:hideMark/>
          </w:tcPr>
          <w:p w:rsidR="005341D2" w:rsidRDefault="00A11EF8">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5341D2" w:rsidRDefault="00926594" w:rsidP="00926594">
            <w:pPr>
              <w:pStyle w:val="TableEntry"/>
              <w:rPr>
                <w:lang w:val="fr-FR" w:eastAsia="fr-FR"/>
              </w:rPr>
            </w:pPr>
            <w:r>
              <w:rPr>
                <w:lang w:val="fr-FR" w:eastAsia="fr-FR"/>
              </w:rPr>
              <w:t>Q.1</w:t>
            </w:r>
          </w:p>
        </w:tc>
      </w:tr>
      <w:tr w:rsidR="005341D2" w:rsidTr="00226699">
        <w:trPr>
          <w:trHeight w:val="153"/>
          <w:jc w:val="center"/>
        </w:trPr>
        <w:tc>
          <w:tcPr>
            <w:tcW w:w="1632" w:type="dxa"/>
            <w:vMerge/>
            <w:tcBorders>
              <w:left w:val="single" w:sz="4" w:space="0" w:color="auto"/>
              <w:right w:val="single" w:sz="4" w:space="0" w:color="auto"/>
            </w:tcBorders>
          </w:tcPr>
          <w:p w:rsidR="005341D2" w:rsidRDefault="005341D2">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5341D2" w:rsidRDefault="005341D2" w:rsidP="00147FC7">
            <w:pPr>
              <w:pStyle w:val="TableEntry"/>
              <w:rPr>
                <w:lang w:val="fr-FR" w:eastAsia="fr-FR"/>
              </w:rPr>
            </w:pPr>
            <w:r>
              <w:rPr>
                <w:lang w:val="fr-FR" w:eastAsia="fr-FR"/>
              </w:rPr>
              <w:t xml:space="preserve">SDC </w:t>
            </w:r>
            <w:ins w:id="554" w:author="Vijay Shah" w:date="2014-04-11T11:36:00Z">
              <w:r w:rsidR="009733AB">
                <w:rPr>
                  <w:lang w:val="fr-FR" w:eastAsia="fr-FR"/>
                </w:rPr>
                <w:t>XML Package</w:t>
              </w:r>
            </w:ins>
            <w:del w:id="555" w:author="Vijay Shah" w:date="2014-04-11T11:36:00Z">
              <w:r w:rsidDel="009733AB">
                <w:rPr>
                  <w:lang w:val="fr-FR" w:eastAsia="fr-FR"/>
                </w:rPr>
                <w:delText>Form Definition</w:delText>
              </w:r>
            </w:del>
          </w:p>
        </w:tc>
        <w:tc>
          <w:tcPr>
            <w:tcW w:w="1562" w:type="dxa"/>
            <w:tcBorders>
              <w:top w:val="single" w:sz="4" w:space="0" w:color="auto"/>
              <w:left w:val="single" w:sz="4" w:space="0" w:color="auto"/>
              <w:bottom w:val="single" w:sz="4" w:space="0" w:color="auto"/>
              <w:right w:val="single" w:sz="4" w:space="0" w:color="auto"/>
            </w:tcBorders>
          </w:tcPr>
          <w:p w:rsidR="005341D2" w:rsidRDefault="005341D2">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5341D2" w:rsidRDefault="00926594">
            <w:pPr>
              <w:pStyle w:val="TableEntry"/>
              <w:rPr>
                <w:lang w:val="fr-FR" w:eastAsia="fr-FR"/>
              </w:rPr>
            </w:pPr>
            <w:r>
              <w:rPr>
                <w:lang w:val="fr-FR" w:eastAsia="fr-FR"/>
              </w:rPr>
              <w:t>Q.2.2</w:t>
            </w:r>
          </w:p>
        </w:tc>
      </w:tr>
      <w:tr w:rsidR="005341D2" w:rsidTr="00226699">
        <w:trPr>
          <w:trHeight w:val="153"/>
          <w:jc w:val="center"/>
        </w:trPr>
        <w:tc>
          <w:tcPr>
            <w:tcW w:w="1632" w:type="dxa"/>
            <w:vMerge/>
            <w:tcBorders>
              <w:left w:val="single" w:sz="4" w:space="0" w:color="auto"/>
              <w:right w:val="single" w:sz="4" w:space="0" w:color="auto"/>
            </w:tcBorders>
          </w:tcPr>
          <w:p w:rsidR="005341D2" w:rsidRDefault="005341D2">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5341D2" w:rsidRDefault="005341D2" w:rsidP="00CD42D8">
            <w:pPr>
              <w:pStyle w:val="TableEntry"/>
              <w:rPr>
                <w:lang w:val="fr-FR" w:eastAsia="fr-FR"/>
              </w:rPr>
            </w:pPr>
            <w:r>
              <w:rPr>
                <w:lang w:val="fr-FR" w:eastAsia="fr-FR"/>
              </w:rPr>
              <w:t xml:space="preserve">SDC </w:t>
            </w:r>
            <w:ins w:id="556" w:author="Vijay Shah" w:date="2014-04-11T11:36:00Z">
              <w:r w:rsidR="009733AB">
                <w:rPr>
                  <w:lang w:val="fr-FR" w:eastAsia="fr-FR"/>
                </w:rPr>
                <w:t>HTML Package</w:t>
              </w:r>
            </w:ins>
            <w:del w:id="557" w:author="Vijay Shah" w:date="2014-04-11T11:36:00Z">
              <w:r w:rsidDel="009733AB">
                <w:rPr>
                  <w:lang w:val="fr-FR" w:eastAsia="fr-FR"/>
                </w:rPr>
                <w:delText>HTML Form</w:delText>
              </w:r>
            </w:del>
          </w:p>
        </w:tc>
        <w:tc>
          <w:tcPr>
            <w:tcW w:w="1562" w:type="dxa"/>
            <w:tcBorders>
              <w:top w:val="single" w:sz="4" w:space="0" w:color="auto"/>
              <w:left w:val="single" w:sz="4" w:space="0" w:color="auto"/>
              <w:bottom w:val="single" w:sz="4" w:space="0" w:color="auto"/>
              <w:right w:val="single" w:sz="4" w:space="0" w:color="auto"/>
            </w:tcBorders>
          </w:tcPr>
          <w:p w:rsidR="005341D2" w:rsidRDefault="00A11EF8">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5341D2" w:rsidRDefault="00926594">
            <w:pPr>
              <w:pStyle w:val="TableEntry"/>
              <w:rPr>
                <w:lang w:val="fr-FR" w:eastAsia="fr-FR"/>
              </w:rPr>
            </w:pPr>
            <w:r>
              <w:rPr>
                <w:lang w:val="fr-FR" w:eastAsia="fr-FR"/>
              </w:rPr>
              <w:t>Q.3.2</w:t>
            </w:r>
          </w:p>
        </w:tc>
      </w:tr>
      <w:tr w:rsidR="005341D2" w:rsidTr="00226699">
        <w:trPr>
          <w:trHeight w:val="153"/>
          <w:jc w:val="center"/>
        </w:trPr>
        <w:tc>
          <w:tcPr>
            <w:tcW w:w="1632" w:type="dxa"/>
            <w:vMerge/>
            <w:tcBorders>
              <w:left w:val="single" w:sz="4" w:space="0" w:color="auto"/>
              <w:right w:val="single" w:sz="4" w:space="0" w:color="auto"/>
            </w:tcBorders>
          </w:tcPr>
          <w:p w:rsidR="005341D2" w:rsidRDefault="005341D2">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5341D2" w:rsidRDefault="005341D2" w:rsidP="00CD42D8">
            <w:pPr>
              <w:pStyle w:val="TableEntry"/>
              <w:rPr>
                <w:lang w:val="fr-FR" w:eastAsia="fr-FR"/>
              </w:rPr>
            </w:pPr>
            <w:r>
              <w:rPr>
                <w:lang w:val="fr-FR" w:eastAsia="fr-FR"/>
              </w:rPr>
              <w:t xml:space="preserve">SDC </w:t>
            </w:r>
            <w:del w:id="558" w:author="Vijay Shah" w:date="2014-04-11T09:22:00Z">
              <w:r w:rsidDel="00271A55">
                <w:rPr>
                  <w:lang w:val="fr-FR" w:eastAsia="fr-FR"/>
                </w:rPr>
                <w:delText xml:space="preserve">Form </w:delText>
              </w:r>
            </w:del>
            <w:r>
              <w:rPr>
                <w:lang w:val="fr-FR" w:eastAsia="fr-FR"/>
              </w:rPr>
              <w:t>URI</w:t>
            </w:r>
            <w:ins w:id="559" w:author="Vijay Shah" w:date="2014-04-11T09:22:00Z">
              <w:r w:rsidR="00271A55">
                <w:rPr>
                  <w:lang w:val="fr-FR" w:eastAsia="fr-FR"/>
                </w:rPr>
                <w:t xml:space="preserve"> Form</w:t>
              </w:r>
            </w:ins>
          </w:p>
        </w:tc>
        <w:tc>
          <w:tcPr>
            <w:tcW w:w="1562" w:type="dxa"/>
            <w:tcBorders>
              <w:top w:val="single" w:sz="4" w:space="0" w:color="auto"/>
              <w:left w:val="single" w:sz="4" w:space="0" w:color="auto"/>
              <w:bottom w:val="single" w:sz="4" w:space="0" w:color="auto"/>
              <w:right w:val="single" w:sz="4" w:space="0" w:color="auto"/>
            </w:tcBorders>
          </w:tcPr>
          <w:p w:rsidR="005341D2" w:rsidRDefault="00A11EF8">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5341D2" w:rsidRDefault="00926594" w:rsidP="00926594">
            <w:pPr>
              <w:pStyle w:val="TableEntry"/>
              <w:rPr>
                <w:lang w:val="fr-FR" w:eastAsia="fr-FR"/>
              </w:rPr>
            </w:pPr>
            <w:r>
              <w:rPr>
                <w:lang w:val="fr-FR" w:eastAsia="fr-FR"/>
              </w:rPr>
              <w:t>Q.4.2</w:t>
            </w:r>
          </w:p>
        </w:tc>
      </w:tr>
      <w:tr w:rsidR="008E4FF8" w:rsidTr="00053E54">
        <w:trPr>
          <w:trHeight w:val="153"/>
          <w:jc w:val="center"/>
        </w:trPr>
        <w:tc>
          <w:tcPr>
            <w:tcW w:w="1632" w:type="dxa"/>
            <w:vMerge w:val="restart"/>
            <w:tcBorders>
              <w:top w:val="single" w:sz="4" w:space="0" w:color="auto"/>
              <w:left w:val="single" w:sz="4" w:space="0" w:color="auto"/>
              <w:right w:val="single" w:sz="4" w:space="0" w:color="auto"/>
            </w:tcBorders>
          </w:tcPr>
          <w:p w:rsidR="008E4FF8" w:rsidRDefault="008E4FF8">
            <w:pPr>
              <w:pStyle w:val="TableEntry"/>
              <w:rPr>
                <w:lang w:val="fr-FR" w:eastAsia="fr-FR"/>
              </w:rPr>
            </w:pPr>
            <w:r>
              <w:rPr>
                <w:lang w:val="fr-FR" w:eastAsia="fr-FR"/>
              </w:rPr>
              <w:t>Form Processor</w:t>
            </w:r>
          </w:p>
        </w:tc>
        <w:tc>
          <w:tcPr>
            <w:tcW w:w="3323" w:type="dxa"/>
            <w:tcBorders>
              <w:top w:val="single" w:sz="4" w:space="0" w:color="auto"/>
              <w:left w:val="single" w:sz="4" w:space="0" w:color="auto"/>
              <w:bottom w:val="single" w:sz="4" w:space="0" w:color="auto"/>
              <w:right w:val="single" w:sz="4" w:space="0" w:color="auto"/>
            </w:tcBorders>
          </w:tcPr>
          <w:p w:rsidR="008E4FF8" w:rsidRDefault="008E4FF8" w:rsidP="00D32791">
            <w:pPr>
              <w:pStyle w:val="TableEntry"/>
              <w:rPr>
                <w:lang w:val="fr-FR" w:eastAsia="fr-FR"/>
              </w:rPr>
            </w:pPr>
            <w:r w:rsidRPr="00AE622E">
              <w:rPr>
                <w:lang w:val="fr-FR" w:eastAsia="fr-FR"/>
              </w:rPr>
              <w:t>SDC Pre-Pop</w:t>
            </w:r>
          </w:p>
        </w:tc>
        <w:tc>
          <w:tcPr>
            <w:tcW w:w="1562" w:type="dxa"/>
            <w:tcBorders>
              <w:top w:val="single" w:sz="4" w:space="0" w:color="auto"/>
              <w:left w:val="single" w:sz="4" w:space="0" w:color="auto"/>
              <w:bottom w:val="single" w:sz="4" w:space="0" w:color="auto"/>
              <w:right w:val="single" w:sz="4" w:space="0" w:color="auto"/>
            </w:tcBorders>
          </w:tcPr>
          <w:p w:rsidR="008E4FF8" w:rsidRDefault="00A11EF8">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8E4FF8" w:rsidRDefault="00926594" w:rsidP="00926594">
            <w:pPr>
              <w:pStyle w:val="TableEntry"/>
              <w:rPr>
                <w:lang w:val="fr-FR" w:eastAsia="fr-FR"/>
              </w:rPr>
            </w:pPr>
            <w:r>
              <w:rPr>
                <w:lang w:val="fr-FR" w:eastAsia="fr-FR"/>
              </w:rPr>
              <w:t>Q.1</w:t>
            </w:r>
          </w:p>
        </w:tc>
      </w:tr>
      <w:tr w:rsidR="00926594" w:rsidTr="00053E54">
        <w:trPr>
          <w:trHeight w:val="153"/>
          <w:jc w:val="center"/>
        </w:trPr>
        <w:tc>
          <w:tcPr>
            <w:tcW w:w="1632" w:type="dxa"/>
            <w:vMerge/>
            <w:tcBorders>
              <w:left w:val="single" w:sz="4" w:space="0" w:color="auto"/>
              <w:right w:val="single" w:sz="4" w:space="0" w:color="auto"/>
            </w:tcBorders>
          </w:tcPr>
          <w:p w:rsidR="00926594" w:rsidRDefault="00926594">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926594" w:rsidRDefault="00926594" w:rsidP="00147FC7">
            <w:pPr>
              <w:pStyle w:val="TableEntry"/>
              <w:rPr>
                <w:lang w:val="fr-FR" w:eastAsia="fr-FR"/>
              </w:rPr>
            </w:pPr>
            <w:r>
              <w:rPr>
                <w:lang w:val="fr-FR" w:eastAsia="fr-FR"/>
              </w:rPr>
              <w:t xml:space="preserve">SDC </w:t>
            </w:r>
            <w:ins w:id="560" w:author="Vijay Shah" w:date="2014-04-11T11:36:00Z">
              <w:r w:rsidR="009733AB">
                <w:rPr>
                  <w:lang w:val="fr-FR" w:eastAsia="fr-FR"/>
                </w:rPr>
                <w:t>XML Package</w:t>
              </w:r>
            </w:ins>
            <w:del w:id="561" w:author="Vijay Shah" w:date="2014-04-11T11:36:00Z">
              <w:r w:rsidDel="009733AB">
                <w:rPr>
                  <w:lang w:val="fr-FR" w:eastAsia="fr-FR"/>
                </w:rPr>
                <w:delText>Form Definition</w:delText>
              </w:r>
            </w:del>
          </w:p>
        </w:tc>
        <w:tc>
          <w:tcPr>
            <w:tcW w:w="1562" w:type="dxa"/>
            <w:tcBorders>
              <w:top w:val="single" w:sz="4" w:space="0" w:color="auto"/>
              <w:left w:val="single" w:sz="4" w:space="0" w:color="auto"/>
              <w:bottom w:val="single" w:sz="4" w:space="0" w:color="auto"/>
              <w:right w:val="single" w:sz="4" w:space="0" w:color="auto"/>
            </w:tcBorders>
          </w:tcPr>
          <w:p w:rsidR="00926594" w:rsidRDefault="00926594" w:rsidP="00226699">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926594" w:rsidRDefault="00926594" w:rsidP="00226699">
            <w:pPr>
              <w:pStyle w:val="TableEntry"/>
              <w:rPr>
                <w:lang w:val="fr-FR" w:eastAsia="fr-FR"/>
              </w:rPr>
            </w:pPr>
            <w:r>
              <w:rPr>
                <w:lang w:val="fr-FR" w:eastAsia="fr-FR"/>
              </w:rPr>
              <w:t>Q.2.2</w:t>
            </w:r>
          </w:p>
        </w:tc>
      </w:tr>
      <w:tr w:rsidR="00926594" w:rsidTr="00053E54">
        <w:trPr>
          <w:trHeight w:val="153"/>
          <w:jc w:val="center"/>
        </w:trPr>
        <w:tc>
          <w:tcPr>
            <w:tcW w:w="1632" w:type="dxa"/>
            <w:vMerge/>
            <w:tcBorders>
              <w:left w:val="single" w:sz="4" w:space="0" w:color="auto"/>
              <w:right w:val="single" w:sz="4" w:space="0" w:color="auto"/>
            </w:tcBorders>
          </w:tcPr>
          <w:p w:rsidR="00926594" w:rsidRDefault="00926594">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926594" w:rsidRDefault="00926594" w:rsidP="00CD42D8">
            <w:pPr>
              <w:pStyle w:val="TableEntry"/>
              <w:rPr>
                <w:lang w:val="fr-FR" w:eastAsia="fr-FR"/>
              </w:rPr>
            </w:pPr>
            <w:r>
              <w:rPr>
                <w:lang w:val="fr-FR" w:eastAsia="fr-FR"/>
              </w:rPr>
              <w:t xml:space="preserve">SDC </w:t>
            </w:r>
            <w:ins w:id="562" w:author="Vijay Shah" w:date="2014-04-11T11:36:00Z">
              <w:r w:rsidR="009733AB">
                <w:rPr>
                  <w:lang w:val="fr-FR" w:eastAsia="fr-FR"/>
                </w:rPr>
                <w:t>HTML Package</w:t>
              </w:r>
            </w:ins>
            <w:del w:id="563" w:author="Vijay Shah" w:date="2014-04-11T11:36:00Z">
              <w:r w:rsidDel="009733AB">
                <w:rPr>
                  <w:lang w:val="fr-FR" w:eastAsia="fr-FR"/>
                </w:rPr>
                <w:delText>HTML Form</w:delText>
              </w:r>
            </w:del>
          </w:p>
        </w:tc>
        <w:tc>
          <w:tcPr>
            <w:tcW w:w="1562" w:type="dxa"/>
            <w:tcBorders>
              <w:top w:val="single" w:sz="4" w:space="0" w:color="auto"/>
              <w:left w:val="single" w:sz="4" w:space="0" w:color="auto"/>
              <w:bottom w:val="single" w:sz="4" w:space="0" w:color="auto"/>
              <w:right w:val="single" w:sz="4" w:space="0" w:color="auto"/>
            </w:tcBorders>
          </w:tcPr>
          <w:p w:rsidR="00926594" w:rsidRDefault="00926594" w:rsidP="00226699">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926594" w:rsidRDefault="00926594" w:rsidP="00226699">
            <w:pPr>
              <w:pStyle w:val="TableEntry"/>
              <w:rPr>
                <w:lang w:val="fr-FR" w:eastAsia="fr-FR"/>
              </w:rPr>
            </w:pPr>
            <w:r>
              <w:rPr>
                <w:lang w:val="fr-FR" w:eastAsia="fr-FR"/>
              </w:rPr>
              <w:t>Q.3.2</w:t>
            </w:r>
          </w:p>
        </w:tc>
      </w:tr>
      <w:tr w:rsidR="00926594" w:rsidTr="00053E54">
        <w:trPr>
          <w:trHeight w:val="153"/>
          <w:jc w:val="center"/>
        </w:trPr>
        <w:tc>
          <w:tcPr>
            <w:tcW w:w="1632" w:type="dxa"/>
            <w:vMerge/>
            <w:tcBorders>
              <w:left w:val="single" w:sz="4" w:space="0" w:color="auto"/>
              <w:right w:val="single" w:sz="4" w:space="0" w:color="auto"/>
            </w:tcBorders>
          </w:tcPr>
          <w:p w:rsidR="00926594" w:rsidRDefault="00926594">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926594" w:rsidRDefault="00926594" w:rsidP="00CD42D8">
            <w:pPr>
              <w:pStyle w:val="TableEntry"/>
              <w:rPr>
                <w:lang w:val="fr-FR" w:eastAsia="fr-FR"/>
              </w:rPr>
            </w:pPr>
            <w:r>
              <w:rPr>
                <w:lang w:val="fr-FR" w:eastAsia="fr-FR"/>
              </w:rPr>
              <w:t xml:space="preserve">SDC </w:t>
            </w:r>
            <w:del w:id="564" w:author="Vijay Shah" w:date="2014-04-11T09:22:00Z">
              <w:r w:rsidDel="00271A55">
                <w:rPr>
                  <w:lang w:val="fr-FR" w:eastAsia="fr-FR"/>
                </w:rPr>
                <w:delText xml:space="preserve">Form </w:delText>
              </w:r>
            </w:del>
            <w:r>
              <w:rPr>
                <w:lang w:val="fr-FR" w:eastAsia="fr-FR"/>
              </w:rPr>
              <w:t>URI</w:t>
            </w:r>
            <w:ins w:id="565" w:author="Vijay Shah" w:date="2014-04-11T09:23:00Z">
              <w:r w:rsidR="00271A55">
                <w:rPr>
                  <w:lang w:val="fr-FR" w:eastAsia="fr-FR"/>
                </w:rPr>
                <w:t xml:space="preserve"> Form</w:t>
              </w:r>
            </w:ins>
          </w:p>
        </w:tc>
        <w:tc>
          <w:tcPr>
            <w:tcW w:w="1562" w:type="dxa"/>
            <w:tcBorders>
              <w:top w:val="single" w:sz="4" w:space="0" w:color="auto"/>
              <w:left w:val="single" w:sz="4" w:space="0" w:color="auto"/>
              <w:bottom w:val="single" w:sz="4" w:space="0" w:color="auto"/>
              <w:right w:val="single" w:sz="4" w:space="0" w:color="auto"/>
            </w:tcBorders>
          </w:tcPr>
          <w:p w:rsidR="00926594" w:rsidRDefault="00926594" w:rsidP="00226699">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926594" w:rsidRDefault="00926594" w:rsidP="00926594">
            <w:pPr>
              <w:pStyle w:val="TableEntry"/>
              <w:rPr>
                <w:lang w:val="fr-FR" w:eastAsia="fr-FR"/>
              </w:rPr>
            </w:pPr>
            <w:r>
              <w:rPr>
                <w:lang w:val="fr-FR" w:eastAsia="fr-FR"/>
              </w:rPr>
              <w:t>Q.4.2</w:t>
            </w:r>
          </w:p>
        </w:tc>
      </w:tr>
      <w:tr w:rsidR="00926594" w:rsidTr="00CA1C21">
        <w:trPr>
          <w:trHeight w:val="153"/>
          <w:jc w:val="center"/>
        </w:trPr>
        <w:tc>
          <w:tcPr>
            <w:tcW w:w="1632" w:type="dxa"/>
            <w:vMerge/>
            <w:tcBorders>
              <w:left w:val="single" w:sz="4" w:space="0" w:color="auto"/>
              <w:bottom w:val="single" w:sz="4" w:space="0" w:color="auto"/>
              <w:right w:val="single" w:sz="4" w:space="0" w:color="auto"/>
            </w:tcBorders>
          </w:tcPr>
          <w:p w:rsidR="00926594" w:rsidRDefault="00926594" w:rsidP="00CA1C21">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926594" w:rsidRDefault="00926594" w:rsidP="005E00E2">
            <w:pPr>
              <w:pStyle w:val="TableEntry"/>
              <w:rPr>
                <w:lang w:val="fr-FR" w:eastAsia="fr-FR"/>
              </w:rPr>
            </w:pPr>
            <w:del w:id="566" w:author="Vijay Shah" w:date="2014-04-11T11:06:00Z">
              <w:r w:rsidDel="004676CD">
                <w:rPr>
                  <w:lang w:val="fr-FR" w:eastAsia="fr-FR"/>
                </w:rPr>
                <w:delText>SDC Submitted Data</w:delText>
              </w:r>
            </w:del>
            <w:ins w:id="567" w:author="Vijay Shah" w:date="2014-04-11T11:06:00Z">
              <w:r w:rsidR="004676CD">
                <w:rPr>
                  <w:lang w:val="fr-FR" w:eastAsia="fr-FR"/>
                </w:rPr>
                <w:t>SDC Submission Data</w:t>
              </w:r>
            </w:ins>
          </w:p>
        </w:tc>
        <w:tc>
          <w:tcPr>
            <w:tcW w:w="1562" w:type="dxa"/>
            <w:tcBorders>
              <w:top w:val="single" w:sz="4" w:space="0" w:color="auto"/>
              <w:left w:val="single" w:sz="4" w:space="0" w:color="auto"/>
              <w:bottom w:val="single" w:sz="4" w:space="0" w:color="auto"/>
              <w:right w:val="single" w:sz="4" w:space="0" w:color="auto"/>
            </w:tcBorders>
          </w:tcPr>
          <w:p w:rsidR="00926594" w:rsidRDefault="00926594" w:rsidP="00CA1C21">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926594" w:rsidRDefault="00926594" w:rsidP="00CA1C21">
            <w:pPr>
              <w:pStyle w:val="TableEntry"/>
              <w:rPr>
                <w:lang w:val="fr-FR" w:eastAsia="fr-FR"/>
              </w:rPr>
            </w:pPr>
            <w:r>
              <w:rPr>
                <w:lang w:val="fr-FR" w:eastAsia="fr-FR"/>
              </w:rPr>
              <w:t>Q.5</w:t>
            </w:r>
          </w:p>
        </w:tc>
      </w:tr>
      <w:tr w:rsidR="00926594" w:rsidTr="001965FD">
        <w:trPr>
          <w:trHeight w:val="260"/>
          <w:jc w:val="center"/>
        </w:trPr>
        <w:tc>
          <w:tcPr>
            <w:tcW w:w="1632" w:type="dxa"/>
            <w:tcBorders>
              <w:top w:val="single" w:sz="4" w:space="0" w:color="auto"/>
              <w:left w:val="single" w:sz="4" w:space="0" w:color="auto"/>
              <w:bottom w:val="single" w:sz="4" w:space="0" w:color="auto"/>
              <w:right w:val="single" w:sz="4" w:space="0" w:color="auto"/>
            </w:tcBorders>
          </w:tcPr>
          <w:p w:rsidR="00926594" w:rsidRDefault="00926594" w:rsidP="001965FD">
            <w:pPr>
              <w:pStyle w:val="TableEntry"/>
              <w:rPr>
                <w:lang w:val="fr-FR" w:eastAsia="fr-FR"/>
              </w:rPr>
            </w:pPr>
            <w:r>
              <w:rPr>
                <w:lang w:val="fr-FR" w:eastAsia="fr-FR"/>
              </w:rPr>
              <w:t>Form Receiver</w:t>
            </w:r>
          </w:p>
        </w:tc>
        <w:tc>
          <w:tcPr>
            <w:tcW w:w="3323" w:type="dxa"/>
            <w:tcBorders>
              <w:top w:val="single" w:sz="4" w:space="0" w:color="auto"/>
              <w:left w:val="single" w:sz="4" w:space="0" w:color="auto"/>
              <w:bottom w:val="single" w:sz="4" w:space="0" w:color="auto"/>
              <w:right w:val="single" w:sz="4" w:space="0" w:color="auto"/>
            </w:tcBorders>
          </w:tcPr>
          <w:p w:rsidR="00926594" w:rsidRDefault="00926594" w:rsidP="005E00E2">
            <w:pPr>
              <w:pStyle w:val="TableEntry"/>
              <w:rPr>
                <w:lang w:val="fr-FR" w:eastAsia="fr-FR"/>
              </w:rPr>
            </w:pPr>
            <w:del w:id="568" w:author="Vijay Shah" w:date="2014-04-11T11:06:00Z">
              <w:r w:rsidDel="004676CD">
                <w:rPr>
                  <w:lang w:val="fr-FR" w:eastAsia="fr-FR"/>
                </w:rPr>
                <w:delText>SDC Submitted Data</w:delText>
              </w:r>
            </w:del>
            <w:ins w:id="569" w:author="Vijay Shah" w:date="2014-04-11T11:06:00Z">
              <w:r w:rsidR="004676CD">
                <w:rPr>
                  <w:lang w:val="fr-FR" w:eastAsia="fr-FR"/>
                </w:rPr>
                <w:t>SDC Submission Data</w:t>
              </w:r>
            </w:ins>
          </w:p>
        </w:tc>
        <w:tc>
          <w:tcPr>
            <w:tcW w:w="1562" w:type="dxa"/>
            <w:tcBorders>
              <w:top w:val="single" w:sz="4" w:space="0" w:color="auto"/>
              <w:left w:val="single" w:sz="4" w:space="0" w:color="auto"/>
              <w:bottom w:val="single" w:sz="4" w:space="0" w:color="auto"/>
              <w:right w:val="single" w:sz="4" w:space="0" w:color="auto"/>
            </w:tcBorders>
          </w:tcPr>
          <w:p w:rsidR="00926594" w:rsidRDefault="00926594">
            <w:pPr>
              <w:pStyle w:val="TableEntry"/>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926594" w:rsidRDefault="00926594">
            <w:pPr>
              <w:pStyle w:val="TableEntry"/>
              <w:rPr>
                <w:lang w:val="fr-FR" w:eastAsia="fr-FR"/>
              </w:rPr>
            </w:pPr>
            <w:r>
              <w:rPr>
                <w:lang w:val="fr-FR" w:eastAsia="fr-FR"/>
              </w:rPr>
              <w:t>Q.5</w:t>
            </w:r>
          </w:p>
        </w:tc>
      </w:tr>
    </w:tbl>
    <w:p w:rsidR="00F75FE9" w:rsidRDefault="00F75FE9" w:rsidP="00A04ACB">
      <w:r>
        <w:t>This solution leverages experience and usage patterns for forms developed and implemented from efforts such as those represented by Retrieve Form for Data (RFD) profiles developed and promulgated by Integrating the Healthcare Enterprise (IHE). RFD has been used in some clinical care settings, administrative reporting settings, and in FDA-regulated clinical research</w:t>
      </w:r>
      <w:r w:rsidR="006102B2">
        <w:t>.</w:t>
      </w:r>
    </w:p>
    <w:p w:rsidR="00F75FE9" w:rsidRDefault="00F75FE9" w:rsidP="00A04ACB">
      <w:pPr>
        <w:pStyle w:val="BodyText"/>
      </w:pPr>
      <w:r>
        <w:t xml:space="preserve">In the formulation of </w:t>
      </w:r>
      <w:r w:rsidR="00DB4FFD">
        <w:t>the SDC solution</w:t>
      </w:r>
      <w:r>
        <w:t xml:space="preserve"> plan, a great deal of attention was given to the identification of a form standard that would be technology and platform neutral and support</w:t>
      </w:r>
      <w:r w:rsidR="00A54B9E">
        <w:t xml:space="preserve"> </w:t>
      </w:r>
      <w:r>
        <w:t>the diversity of user</w:t>
      </w:r>
      <w:r w:rsidR="00DB4FFD">
        <w:t>s</w:t>
      </w:r>
      <w:r>
        <w:t xml:space="preserve"> and uses for structured data capture involving EHRs. The solution plan supports two approaches to form representation</w:t>
      </w:r>
      <w:r w:rsidR="00335F18">
        <w:t xml:space="preserve"> -  XML-based form</w:t>
      </w:r>
      <w:r w:rsidR="000E7C50">
        <w:t xml:space="preserve"> definition</w:t>
      </w:r>
      <w:r w:rsidR="00335F18">
        <w:t>s and HTML-based form</w:t>
      </w:r>
      <w:r w:rsidR="000E7C50">
        <w:t xml:space="preserve"> instances</w:t>
      </w:r>
      <w:r w:rsidR="00335F18">
        <w:t xml:space="preserve">. </w:t>
      </w:r>
      <w:r>
        <w:t xml:space="preserve"> The RFD profile for retrieval of forms, the initiative builds upon successful use of the RFD profile in conjunction with HTML to describe both the content and presentation of forms. While an entire body of tools and technologies is associated with HTML, there was also a clearly voiced need to have available a standard definition of the contents of a form. To support both of these approaches this solution has incorporated the above-mentioned modularity whereby a form, defined in xml can also be exchanged in HTML format. </w:t>
      </w:r>
    </w:p>
    <w:p w:rsidR="00FF4C4E" w:rsidRPr="00667373" w:rsidRDefault="00FF4C4E" w:rsidP="00244D35">
      <w:pPr>
        <w:pStyle w:val="Heading1"/>
        <w:pageBreakBefore w:val="0"/>
        <w:rPr>
          <w:noProof w:val="0"/>
        </w:rPr>
      </w:pPr>
      <w:bookmarkStart w:id="570" w:name="_Toc377458208"/>
      <w:bookmarkStart w:id="571" w:name="_Toc376512885"/>
      <w:bookmarkStart w:id="572" w:name="_Toc384977651"/>
      <w:r w:rsidRPr="007E76DA">
        <w:t>X.1.1</w:t>
      </w:r>
      <w:r w:rsidR="00503AE1" w:rsidRPr="007E76DA">
        <w:t xml:space="preserve"> Actor Descriptions and </w:t>
      </w:r>
      <w:r w:rsidR="006A4160" w:rsidRPr="007E76DA">
        <w:t xml:space="preserve">Actor </w:t>
      </w:r>
      <w:r w:rsidR="00ED0083" w:rsidRPr="007E76DA">
        <w:t xml:space="preserve">Profile </w:t>
      </w:r>
      <w:r w:rsidR="00DB4FFD" w:rsidRPr="007E76DA">
        <w:t>Requirements</w:t>
      </w:r>
      <w:bookmarkEnd w:id="539"/>
      <w:bookmarkEnd w:id="540"/>
      <w:bookmarkEnd w:id="541"/>
      <w:bookmarkEnd w:id="570"/>
      <w:bookmarkEnd w:id="571"/>
      <w:bookmarkEnd w:id="572"/>
    </w:p>
    <w:p w:rsidR="0038429E" w:rsidRPr="00667373" w:rsidRDefault="002D5B69" w:rsidP="00244D35">
      <w:pPr>
        <w:pStyle w:val="BodyText"/>
      </w:pPr>
      <w:r w:rsidRPr="00667373">
        <w:t>Most requirements are documented in Transactions (Volume 2) and Content Modules (Volume 3). This section documents any additional requirements on profile’s actors.</w:t>
      </w:r>
    </w:p>
    <w:p w:rsidR="00EF6D7E" w:rsidRPr="00823015" w:rsidRDefault="00A15BA2" w:rsidP="00244D35">
      <w:pPr>
        <w:pStyle w:val="Heading4"/>
      </w:pPr>
      <w:bookmarkStart w:id="573" w:name="_Toc375065285"/>
      <w:bookmarkStart w:id="574" w:name="_Toc375314911"/>
      <w:bookmarkStart w:id="575" w:name="_Toc375221017"/>
      <w:bookmarkStart w:id="576" w:name="_Toc377458209"/>
      <w:bookmarkStart w:id="577" w:name="_Toc376512886"/>
      <w:bookmarkStart w:id="578" w:name="_Toc384977652"/>
      <w:r w:rsidRPr="007E76DA">
        <w:t>X.1.1.1 Form Filler</w:t>
      </w:r>
      <w:bookmarkEnd w:id="573"/>
      <w:bookmarkEnd w:id="574"/>
      <w:bookmarkEnd w:id="575"/>
      <w:bookmarkEnd w:id="576"/>
      <w:bookmarkEnd w:id="577"/>
      <w:bookmarkEnd w:id="578"/>
    </w:p>
    <w:p w:rsidR="00BF1A51" w:rsidRPr="00AE622E" w:rsidRDefault="0091727F" w:rsidP="00CC011F">
      <w:pPr>
        <w:pStyle w:val="BodyText"/>
      </w:pPr>
      <w:r w:rsidRPr="00AE622E">
        <w:t>The Form Filler actor is</w:t>
      </w:r>
      <w:r w:rsidR="00AE4665" w:rsidRPr="00AE622E">
        <w:t xml:space="preserve"> defined</w:t>
      </w:r>
      <w:r w:rsidRPr="00AE622E">
        <w:t xml:space="preserve"> in the RFD profile in ITI TF-1.</w:t>
      </w:r>
    </w:p>
    <w:p w:rsidR="0013279A" w:rsidRDefault="00323885" w:rsidP="00CC011F">
      <w:pPr>
        <w:pStyle w:val="BodyText"/>
      </w:pPr>
      <w:r>
        <w:t xml:space="preserve">In SDC, </w:t>
      </w:r>
      <w:r w:rsidR="00125F81">
        <w:t xml:space="preserve">the </w:t>
      </w:r>
      <w:r w:rsidR="006C264F">
        <w:t xml:space="preserve">system fulfilling the </w:t>
      </w:r>
      <w:r>
        <w:t>Form Filler</w:t>
      </w:r>
      <w:r w:rsidR="006C264F">
        <w:t>’s role</w:t>
      </w:r>
      <w:r>
        <w:t xml:space="preserve"> SHALL support at least one of the </w:t>
      </w:r>
      <w:r w:rsidR="0013279A">
        <w:t xml:space="preserve">following </w:t>
      </w:r>
      <w:r w:rsidR="00727D1A">
        <w:t>three</w:t>
      </w:r>
      <w:r>
        <w:t xml:space="preserve"> </w:t>
      </w:r>
      <w:r w:rsidR="0013279A">
        <w:t>content module</w:t>
      </w:r>
      <w:r>
        <w:t>s</w:t>
      </w:r>
      <w:r w:rsidR="0013279A">
        <w:t xml:space="preserve"> and MAY support all three content modules</w:t>
      </w:r>
      <w:r>
        <w:t>:</w:t>
      </w:r>
    </w:p>
    <w:p w:rsidR="0013279A" w:rsidRDefault="00323885">
      <w:pPr>
        <w:pStyle w:val="BodyText"/>
        <w:numPr>
          <w:ilvl w:val="0"/>
          <w:numId w:val="26"/>
        </w:numPr>
        <w:pPrChange w:id="579" w:author="Vijay Shah" w:date="2014-04-15T13:12:00Z">
          <w:pPr>
            <w:pStyle w:val="BodyText"/>
            <w:numPr>
              <w:numId w:val="33"/>
            </w:numPr>
            <w:ind w:left="720" w:hanging="360"/>
          </w:pPr>
        </w:pPrChange>
      </w:pPr>
      <w:r>
        <w:t xml:space="preserve">SDC </w:t>
      </w:r>
      <w:del w:id="580" w:author="Vijay Shah" w:date="2014-04-14T23:44:00Z">
        <w:r w:rsidRPr="00A94DAE" w:rsidDel="004A1898">
          <w:delText>Form</w:delText>
        </w:r>
        <w:r w:rsidDel="004A1898">
          <w:delText xml:space="preserve"> Defintion</w:delText>
        </w:r>
      </w:del>
      <w:ins w:id="581" w:author="Vijay Shah" w:date="2014-04-14T23:44:00Z">
        <w:r w:rsidR="004A1898">
          <w:t>XML Package</w:t>
        </w:r>
      </w:ins>
      <w:r w:rsidR="0013279A">
        <w:t xml:space="preserve"> (Refer Section Q.2.1)</w:t>
      </w:r>
    </w:p>
    <w:p w:rsidR="0013279A" w:rsidRDefault="00323885">
      <w:pPr>
        <w:pStyle w:val="BodyText"/>
        <w:numPr>
          <w:ilvl w:val="0"/>
          <w:numId w:val="25"/>
        </w:numPr>
        <w:spacing w:before="0"/>
        <w:pPrChange w:id="582" w:author="Vijay Shah" w:date="2014-04-15T13:12:00Z">
          <w:pPr>
            <w:pStyle w:val="BodyText"/>
            <w:numPr>
              <w:numId w:val="32"/>
            </w:numPr>
            <w:spacing w:before="0"/>
          </w:pPr>
        </w:pPrChange>
      </w:pPr>
      <w:r>
        <w:t xml:space="preserve">SDC </w:t>
      </w:r>
      <w:r w:rsidRPr="00A94DAE">
        <w:t xml:space="preserve">HTML </w:t>
      </w:r>
      <w:del w:id="583" w:author="Vijay Shah" w:date="2014-04-14T23:44:00Z">
        <w:r w:rsidRPr="00A94DAE" w:rsidDel="004A1898">
          <w:delText>Form</w:delText>
        </w:r>
        <w:r w:rsidR="0013279A" w:rsidDel="004A1898">
          <w:delText xml:space="preserve"> </w:delText>
        </w:r>
      </w:del>
      <w:ins w:id="584" w:author="Vijay Shah" w:date="2014-04-14T23:44:00Z">
        <w:r w:rsidR="004A1898">
          <w:t xml:space="preserve">Package </w:t>
        </w:r>
      </w:ins>
      <w:r w:rsidR="0013279A">
        <w:t>(Refer Section Q.3.1)</w:t>
      </w:r>
    </w:p>
    <w:p w:rsidR="0013279A" w:rsidRDefault="00727D1A">
      <w:pPr>
        <w:pStyle w:val="BodyText"/>
        <w:numPr>
          <w:ilvl w:val="0"/>
          <w:numId w:val="25"/>
        </w:numPr>
        <w:spacing w:before="0"/>
        <w:pPrChange w:id="585" w:author="Vijay Shah" w:date="2014-04-15T13:12:00Z">
          <w:pPr>
            <w:pStyle w:val="BodyText"/>
            <w:numPr>
              <w:numId w:val="32"/>
            </w:numPr>
            <w:spacing w:before="0"/>
          </w:pPr>
        </w:pPrChange>
      </w:pPr>
      <w:del w:id="586" w:author="Vijay Shah" w:date="2014-04-11T10:01:00Z">
        <w:r w:rsidDel="00990EE8">
          <w:delText>SDC Form URI</w:delText>
        </w:r>
      </w:del>
      <w:ins w:id="587" w:author="Vijay Shah" w:date="2014-04-11T10:01:00Z">
        <w:r w:rsidR="00990EE8">
          <w:t>SDC URI Form</w:t>
        </w:r>
      </w:ins>
      <w:r w:rsidR="00323885">
        <w:t xml:space="preserve"> </w:t>
      </w:r>
      <w:r w:rsidR="0013279A">
        <w:t xml:space="preserve">(Refer Section Q.4.1) </w:t>
      </w:r>
    </w:p>
    <w:p w:rsidR="004B357E" w:rsidRDefault="006C264F" w:rsidP="00CC011F">
      <w:pPr>
        <w:pStyle w:val="BodyText"/>
      </w:pPr>
      <w:r>
        <w:t>The Form Filler SHALL</w:t>
      </w:r>
      <w:r w:rsidR="00323885">
        <w:t xml:space="preserve"> support </w:t>
      </w:r>
      <w:del w:id="588" w:author="Vijay Shah" w:date="2014-04-11T11:06:00Z">
        <w:r w:rsidR="00323885" w:rsidDel="004676CD">
          <w:delText>SDC Submitted Data</w:delText>
        </w:r>
      </w:del>
      <w:ins w:id="589" w:author="Vijay Shah" w:date="2014-04-11T11:06:00Z">
        <w:r w:rsidR="004676CD">
          <w:t>SDC Submission Data</w:t>
        </w:r>
      </w:ins>
      <w:r w:rsidR="00323885">
        <w:t xml:space="preserve"> content module </w:t>
      </w:r>
      <w:r w:rsidR="009741D3">
        <w:t xml:space="preserve">(Refer Section Q.5) </w:t>
      </w:r>
      <w:r w:rsidR="00323885">
        <w:t xml:space="preserve">to submit completed form data. </w:t>
      </w:r>
      <w:r w:rsidR="0091727F" w:rsidRPr="00CC011F">
        <w:t xml:space="preserve">In </w:t>
      </w:r>
      <w:r w:rsidR="00323885" w:rsidRPr="00CC011F">
        <w:t>addtion</w:t>
      </w:r>
      <w:r w:rsidR="00F0505C" w:rsidRPr="00CC011F">
        <w:t>,</w:t>
      </w:r>
      <w:r w:rsidR="00AE4665" w:rsidRPr="00CC011F">
        <w:t xml:space="preserve"> the Form Filler </w:t>
      </w:r>
      <w:r w:rsidR="00AF3D8F" w:rsidRPr="00CC011F">
        <w:t>MAY</w:t>
      </w:r>
      <w:r w:rsidR="00AE4665" w:rsidRPr="00CC011F">
        <w:t xml:space="preserve"> support</w:t>
      </w:r>
      <w:r w:rsidR="0091727F" w:rsidRPr="00CC011F">
        <w:t xml:space="preserve"> </w:t>
      </w:r>
      <w:r w:rsidR="00AE4665" w:rsidRPr="00CC011F">
        <w:t xml:space="preserve">the generation of the pre-population data in the form of the </w:t>
      </w:r>
      <w:r w:rsidR="00A94DAE" w:rsidRPr="00CC011F">
        <w:t>SDC Pre-</w:t>
      </w:r>
      <w:r w:rsidR="00DB4FFD" w:rsidRPr="00CC011F">
        <w:t xml:space="preserve">Pop </w:t>
      </w:r>
      <w:r w:rsidR="00AE4665" w:rsidRPr="00CC011F">
        <w:t>content module</w:t>
      </w:r>
      <w:r w:rsidR="009741D3">
        <w:t xml:space="preserve"> (Refer Section Q.1)</w:t>
      </w:r>
      <w:r w:rsidR="0013279A">
        <w:t xml:space="preserve">. </w:t>
      </w:r>
      <w:r w:rsidR="009A0895">
        <w:t xml:space="preserve">The Form Filler </w:t>
      </w:r>
      <w:r w:rsidR="00323885" w:rsidRPr="00CC011F">
        <w:t>MAY also support the SDC Auto-Pop</w:t>
      </w:r>
      <w:r w:rsidR="009A0895">
        <w:t xml:space="preserve"> option (</w:t>
      </w:r>
      <w:r w:rsidR="0013279A">
        <w:t xml:space="preserve">Refer </w:t>
      </w:r>
      <w:r w:rsidR="009A0895">
        <w:t>Section X.2.</w:t>
      </w:r>
      <w:r w:rsidR="0013279A">
        <w:t>5</w:t>
      </w:r>
      <w:r w:rsidR="009A0895">
        <w:t>)</w:t>
      </w:r>
      <w:r w:rsidR="005C52C2">
        <w:t>.</w:t>
      </w:r>
      <w:r w:rsidR="00323885">
        <w:t xml:space="preserve"> </w:t>
      </w:r>
    </w:p>
    <w:p w:rsidR="00AE4665" w:rsidRPr="00AE622E" w:rsidRDefault="009A0895" w:rsidP="00CC011F">
      <w:pPr>
        <w:pStyle w:val="BodyText"/>
      </w:pPr>
      <w:r>
        <w:t>The transactions supported</w:t>
      </w:r>
      <w:r w:rsidR="00323885">
        <w:t xml:space="preserve"> by</w:t>
      </w:r>
      <w:r w:rsidR="00125F81">
        <w:t xml:space="preserve"> the</w:t>
      </w:r>
      <w:r w:rsidR="00323885">
        <w:t xml:space="preserve"> Form Filler SHALL </w:t>
      </w:r>
      <w:r w:rsidR="00187372">
        <w:t>follow</w:t>
      </w:r>
      <w:r w:rsidR="00323885">
        <w:t xml:space="preserve"> the </w:t>
      </w:r>
      <w:r w:rsidR="00187372">
        <w:t xml:space="preserve">security considerations, including </w:t>
      </w:r>
      <w:r w:rsidR="00323885">
        <w:t>XAdES digital signature</w:t>
      </w:r>
      <w:r w:rsidR="00187372">
        <w:t>s</w:t>
      </w:r>
      <w:r w:rsidR="00323885">
        <w:t xml:space="preserve"> as </w:t>
      </w:r>
      <w:r w:rsidR="00187372">
        <w:t>outlined</w:t>
      </w:r>
      <w:r w:rsidR="00323885">
        <w:t xml:space="preserve"> in Section X.5.</w:t>
      </w:r>
    </w:p>
    <w:p w:rsidR="00A15BA2" w:rsidRPr="00244D35" w:rsidRDefault="00A15BA2" w:rsidP="00244D35">
      <w:pPr>
        <w:pStyle w:val="Heading4"/>
        <w:rPr>
          <w:noProof w:val="0"/>
        </w:rPr>
      </w:pPr>
      <w:bookmarkStart w:id="590" w:name="_Toc375065286"/>
      <w:bookmarkStart w:id="591" w:name="_Toc375314912"/>
      <w:bookmarkStart w:id="592" w:name="_Toc375221018"/>
      <w:bookmarkStart w:id="593" w:name="_Toc377458210"/>
      <w:bookmarkStart w:id="594" w:name="_Toc376512887"/>
      <w:bookmarkStart w:id="595" w:name="_Toc384977653"/>
      <w:r w:rsidRPr="00244D35">
        <w:rPr>
          <w:noProof w:val="0"/>
        </w:rPr>
        <w:t>X.1.1.2 Form Manager</w:t>
      </w:r>
      <w:bookmarkEnd w:id="590"/>
      <w:bookmarkEnd w:id="591"/>
      <w:bookmarkEnd w:id="592"/>
      <w:bookmarkEnd w:id="593"/>
      <w:bookmarkEnd w:id="594"/>
      <w:bookmarkEnd w:id="595"/>
    </w:p>
    <w:p w:rsidR="00AE4665" w:rsidRPr="00CC011F" w:rsidRDefault="00F0505C" w:rsidP="00CC011F">
      <w:pPr>
        <w:pStyle w:val="BodyText"/>
      </w:pPr>
      <w:r w:rsidRPr="00CC011F">
        <w:t>The Form Manager actor is</w:t>
      </w:r>
      <w:r w:rsidR="00AE4665" w:rsidRPr="00CC011F">
        <w:t xml:space="preserve"> define</w:t>
      </w:r>
      <w:r w:rsidRPr="00CC011F">
        <w:t xml:space="preserve">d in the RFD profile in ITI TF-1. </w:t>
      </w:r>
    </w:p>
    <w:p w:rsidR="0013279A" w:rsidRDefault="00DB4FFD" w:rsidP="00CC011F">
      <w:pPr>
        <w:pStyle w:val="BodyText"/>
      </w:pPr>
      <w:bookmarkStart w:id="596" w:name="_Toc376512888"/>
      <w:r w:rsidRPr="00A94DAE">
        <w:t xml:space="preserve">The system fulfilling </w:t>
      </w:r>
      <w:r w:rsidR="00125F81">
        <w:t xml:space="preserve">the </w:t>
      </w:r>
      <w:r w:rsidRPr="00A94DAE">
        <w:t>Form Manager</w:t>
      </w:r>
      <w:r w:rsidR="00125F81">
        <w:t>’s</w:t>
      </w:r>
      <w:r w:rsidRPr="00A94DAE">
        <w:t xml:space="preserve"> role in SDC Profile SHALL </w:t>
      </w:r>
      <w:r w:rsidR="009A0895">
        <w:t xml:space="preserve">support </w:t>
      </w:r>
      <w:r w:rsidR="0013279A" w:rsidRPr="00C77A03">
        <w:rPr>
          <w:u w:val="single"/>
        </w:rPr>
        <w:t>all</w:t>
      </w:r>
      <w:r w:rsidR="0013279A">
        <w:t xml:space="preserve"> of the following content modules: </w:t>
      </w:r>
    </w:p>
    <w:p w:rsidR="0013279A" w:rsidRDefault="0013279A">
      <w:pPr>
        <w:pStyle w:val="BodyText"/>
        <w:numPr>
          <w:ilvl w:val="0"/>
          <w:numId w:val="25"/>
        </w:numPr>
        <w:pPrChange w:id="597" w:author="Vijay Shah" w:date="2014-04-15T13:12:00Z">
          <w:pPr>
            <w:pStyle w:val="BodyText"/>
            <w:numPr>
              <w:numId w:val="32"/>
            </w:numPr>
          </w:pPr>
        </w:pPrChange>
      </w:pPr>
      <w:r>
        <w:t>SDC SDC Pre-Pop content module (Refer Section Q.1)</w:t>
      </w:r>
    </w:p>
    <w:p w:rsidR="0013279A" w:rsidRDefault="00EF4F0E">
      <w:pPr>
        <w:pStyle w:val="BodyText"/>
        <w:numPr>
          <w:ilvl w:val="0"/>
          <w:numId w:val="25"/>
        </w:numPr>
        <w:spacing w:before="0"/>
        <w:pPrChange w:id="598" w:author="Vijay Shah" w:date="2014-04-15T13:12:00Z">
          <w:pPr>
            <w:pStyle w:val="BodyText"/>
            <w:numPr>
              <w:numId w:val="32"/>
            </w:numPr>
            <w:spacing w:before="0"/>
          </w:pPr>
        </w:pPrChange>
      </w:pPr>
      <w:del w:id="599" w:author="Vijay Shah" w:date="2014-04-11T09:45:00Z">
        <w:r w:rsidDel="00990EE8">
          <w:delText>SDC Form</w:delText>
        </w:r>
        <w:r w:rsidR="00147FC7" w:rsidDel="00990EE8">
          <w:delText xml:space="preserve"> Definition</w:delText>
        </w:r>
      </w:del>
      <w:ins w:id="600" w:author="Vijay Shah" w:date="2014-04-11T09:45:00Z">
        <w:r w:rsidR="00990EE8">
          <w:t xml:space="preserve">SDC XML </w:t>
        </w:r>
      </w:ins>
      <w:ins w:id="601" w:author="Vijay Shah" w:date="2014-04-14T23:44:00Z">
        <w:r w:rsidR="004A1898">
          <w:t>Package</w:t>
        </w:r>
      </w:ins>
      <w:r w:rsidR="0013279A">
        <w:t xml:space="preserve"> content module (Refer Section Q.2.2)</w:t>
      </w:r>
    </w:p>
    <w:p w:rsidR="0013279A" w:rsidRDefault="0013279A">
      <w:pPr>
        <w:pStyle w:val="BodyText"/>
        <w:numPr>
          <w:ilvl w:val="0"/>
          <w:numId w:val="25"/>
        </w:numPr>
        <w:spacing w:before="0"/>
        <w:pPrChange w:id="602" w:author="Vijay Shah" w:date="2014-04-15T13:12:00Z">
          <w:pPr>
            <w:pStyle w:val="BodyText"/>
            <w:numPr>
              <w:numId w:val="32"/>
            </w:numPr>
            <w:spacing w:before="0"/>
          </w:pPr>
        </w:pPrChange>
      </w:pPr>
      <w:r>
        <w:t>S</w:t>
      </w:r>
      <w:r w:rsidR="00EF4F0E">
        <w:t xml:space="preserve">DC HTML </w:t>
      </w:r>
      <w:del w:id="603" w:author="Vijay Shah" w:date="2014-04-14T23:44:00Z">
        <w:r w:rsidR="00EF4F0E" w:rsidDel="004A1898">
          <w:delText>Form</w:delText>
        </w:r>
        <w:r w:rsidDel="004A1898">
          <w:delText xml:space="preserve"> </w:delText>
        </w:r>
      </w:del>
      <w:ins w:id="604" w:author="Vijay Shah" w:date="2014-04-14T23:44:00Z">
        <w:r w:rsidR="004A1898">
          <w:t xml:space="preserve">Package </w:t>
        </w:r>
      </w:ins>
      <w:r>
        <w:t>content module (Refer Section Q.3.2)</w:t>
      </w:r>
    </w:p>
    <w:p w:rsidR="0013279A" w:rsidRDefault="009A0895">
      <w:pPr>
        <w:pStyle w:val="BodyText"/>
        <w:numPr>
          <w:ilvl w:val="0"/>
          <w:numId w:val="25"/>
        </w:numPr>
        <w:spacing w:before="0"/>
        <w:pPrChange w:id="605" w:author="Vijay Shah" w:date="2014-04-15T13:12:00Z">
          <w:pPr>
            <w:pStyle w:val="BodyText"/>
            <w:numPr>
              <w:numId w:val="32"/>
            </w:numPr>
            <w:spacing w:before="0"/>
          </w:pPr>
        </w:pPrChange>
      </w:pPr>
      <w:del w:id="606" w:author="Vijay Shah" w:date="2014-04-11T10:01:00Z">
        <w:r w:rsidDel="00990EE8">
          <w:delText>SDC Form URI</w:delText>
        </w:r>
      </w:del>
      <w:ins w:id="607" w:author="Vijay Shah" w:date="2014-04-11T10:01:00Z">
        <w:r w:rsidR="00990EE8">
          <w:t>SDC URI Form</w:t>
        </w:r>
      </w:ins>
      <w:r w:rsidR="0013279A">
        <w:t xml:space="preserve"> content module (Refer Section Q.4.2)</w:t>
      </w:r>
    </w:p>
    <w:p w:rsidR="00DB4FFD" w:rsidRPr="00CC011F" w:rsidRDefault="00187372" w:rsidP="00CC011F">
      <w:pPr>
        <w:pStyle w:val="BodyText"/>
      </w:pPr>
      <w:r>
        <w:t xml:space="preserve">The </w:t>
      </w:r>
      <w:r w:rsidR="009A0895">
        <w:t>transactions</w:t>
      </w:r>
      <w:r>
        <w:t xml:space="preserve"> </w:t>
      </w:r>
      <w:r w:rsidR="009A0895">
        <w:t>supported</w:t>
      </w:r>
      <w:r>
        <w:t xml:space="preserve"> by </w:t>
      </w:r>
      <w:r w:rsidR="00125F81">
        <w:t xml:space="preserve">the </w:t>
      </w:r>
      <w:r>
        <w:t>Form Manager SHALL follow the security considerations, including XAdES digital signatures as outlined in Section X.5.</w:t>
      </w:r>
    </w:p>
    <w:p w:rsidR="00DB4FFD" w:rsidRPr="00E73F5B" w:rsidRDefault="00DB4FFD" w:rsidP="00DB4FFD">
      <w:pPr>
        <w:pStyle w:val="Heading4"/>
        <w:rPr>
          <w:noProof w:val="0"/>
        </w:rPr>
      </w:pPr>
      <w:bookmarkStart w:id="608" w:name="_Toc378082355"/>
      <w:bookmarkStart w:id="609" w:name="_Toc384977654"/>
      <w:r w:rsidRPr="00E73F5B">
        <w:rPr>
          <w:noProof w:val="0"/>
        </w:rPr>
        <w:t>X.1.1.3 Form Processor</w:t>
      </w:r>
      <w:bookmarkEnd w:id="608"/>
      <w:bookmarkEnd w:id="609"/>
    </w:p>
    <w:p w:rsidR="00DB4FFD" w:rsidRDefault="00DB4FFD" w:rsidP="00DB4FFD">
      <w:pPr>
        <w:pStyle w:val="BodyText"/>
      </w:pPr>
      <w:r w:rsidRPr="00E73F5B">
        <w:t>The Form Processor actor</w:t>
      </w:r>
      <w:r>
        <w:t xml:space="preserve"> i</w:t>
      </w:r>
      <w:r w:rsidR="00323885">
        <w:t>s defined in the RFD profile in ITI TF-2.</w:t>
      </w:r>
    </w:p>
    <w:p w:rsidR="0013279A" w:rsidRDefault="0013279A" w:rsidP="0013279A">
      <w:pPr>
        <w:pStyle w:val="BodyText"/>
      </w:pPr>
      <w:r w:rsidRPr="00A94DAE">
        <w:t xml:space="preserve">The system fulfilling </w:t>
      </w:r>
      <w:r>
        <w:t xml:space="preserve">the </w:t>
      </w:r>
      <w:r w:rsidRPr="00A94DAE">
        <w:t xml:space="preserve">Form </w:t>
      </w:r>
      <w:r>
        <w:t>Processor’s</w:t>
      </w:r>
      <w:r w:rsidRPr="00A94DAE">
        <w:t xml:space="preserve"> role in SDC Profile SHALL </w:t>
      </w:r>
      <w:r>
        <w:t xml:space="preserve">support </w:t>
      </w:r>
      <w:r w:rsidRPr="00C77A03">
        <w:rPr>
          <w:u w:val="single"/>
        </w:rPr>
        <w:t>all</w:t>
      </w:r>
      <w:r>
        <w:t xml:space="preserve"> of the following content modules: </w:t>
      </w:r>
    </w:p>
    <w:p w:rsidR="0013279A" w:rsidRDefault="0013279A">
      <w:pPr>
        <w:pStyle w:val="BodyText"/>
        <w:numPr>
          <w:ilvl w:val="0"/>
          <w:numId w:val="25"/>
        </w:numPr>
        <w:pPrChange w:id="610" w:author="Vijay Shah" w:date="2014-04-15T13:12:00Z">
          <w:pPr>
            <w:pStyle w:val="BodyText"/>
            <w:numPr>
              <w:numId w:val="32"/>
            </w:numPr>
          </w:pPr>
        </w:pPrChange>
      </w:pPr>
      <w:r>
        <w:t>SDC SDC Pre-Pop content module (Refer Section Q.1)</w:t>
      </w:r>
    </w:p>
    <w:p w:rsidR="0013279A" w:rsidRDefault="0013279A">
      <w:pPr>
        <w:pStyle w:val="BodyText"/>
        <w:numPr>
          <w:ilvl w:val="0"/>
          <w:numId w:val="25"/>
        </w:numPr>
        <w:spacing w:before="0"/>
        <w:pPrChange w:id="611" w:author="Vijay Shah" w:date="2014-04-15T13:12:00Z">
          <w:pPr>
            <w:pStyle w:val="BodyText"/>
            <w:numPr>
              <w:numId w:val="32"/>
            </w:numPr>
            <w:spacing w:before="0"/>
          </w:pPr>
        </w:pPrChange>
      </w:pPr>
      <w:del w:id="612" w:author="Vijay Shah" w:date="2014-04-11T09:45:00Z">
        <w:r w:rsidDel="00990EE8">
          <w:delText>SDC Form Definition</w:delText>
        </w:r>
      </w:del>
      <w:ins w:id="613" w:author="Vijay Shah" w:date="2014-04-11T09:45:00Z">
        <w:r w:rsidR="00990EE8">
          <w:t xml:space="preserve">SDC XML </w:t>
        </w:r>
      </w:ins>
      <w:ins w:id="614" w:author="Vijay Shah" w:date="2014-04-14T23:44:00Z">
        <w:r w:rsidR="004A1898">
          <w:t>Package</w:t>
        </w:r>
      </w:ins>
      <w:r>
        <w:t xml:space="preserve"> content module (Refer Section Q.2.2)</w:t>
      </w:r>
    </w:p>
    <w:p w:rsidR="0013279A" w:rsidRDefault="0013279A">
      <w:pPr>
        <w:pStyle w:val="BodyText"/>
        <w:numPr>
          <w:ilvl w:val="0"/>
          <w:numId w:val="25"/>
        </w:numPr>
        <w:spacing w:before="0"/>
        <w:pPrChange w:id="615" w:author="Vijay Shah" w:date="2014-04-15T13:12:00Z">
          <w:pPr>
            <w:pStyle w:val="BodyText"/>
            <w:numPr>
              <w:numId w:val="32"/>
            </w:numPr>
            <w:spacing w:before="0"/>
          </w:pPr>
        </w:pPrChange>
      </w:pPr>
      <w:r>
        <w:t xml:space="preserve">SDC HTML </w:t>
      </w:r>
      <w:del w:id="616" w:author="Vijay Shah" w:date="2014-04-14T23:44:00Z">
        <w:r w:rsidDel="004A1898">
          <w:delText xml:space="preserve">Form </w:delText>
        </w:r>
      </w:del>
      <w:ins w:id="617" w:author="Vijay Shah" w:date="2014-04-14T23:44:00Z">
        <w:r w:rsidR="004A1898">
          <w:t xml:space="preserve">Package </w:t>
        </w:r>
      </w:ins>
      <w:r>
        <w:t>content module (Refer Section Q.3.2)</w:t>
      </w:r>
    </w:p>
    <w:p w:rsidR="0013279A" w:rsidRDefault="0013279A">
      <w:pPr>
        <w:pStyle w:val="BodyText"/>
        <w:numPr>
          <w:ilvl w:val="0"/>
          <w:numId w:val="25"/>
        </w:numPr>
        <w:spacing w:before="0"/>
        <w:pPrChange w:id="618" w:author="Vijay Shah" w:date="2014-04-15T13:12:00Z">
          <w:pPr>
            <w:pStyle w:val="BodyText"/>
            <w:numPr>
              <w:numId w:val="32"/>
            </w:numPr>
            <w:spacing w:before="0"/>
          </w:pPr>
        </w:pPrChange>
      </w:pPr>
      <w:del w:id="619" w:author="Vijay Shah" w:date="2014-04-11T10:01:00Z">
        <w:r w:rsidDel="00990EE8">
          <w:delText>SDC Form URI</w:delText>
        </w:r>
      </w:del>
      <w:ins w:id="620" w:author="Vijay Shah" w:date="2014-04-11T10:01:00Z">
        <w:r w:rsidR="00990EE8">
          <w:t>SDC URI Form</w:t>
        </w:r>
      </w:ins>
      <w:r>
        <w:t xml:space="preserve"> content module (Refer Section Q.4.2)</w:t>
      </w:r>
    </w:p>
    <w:p w:rsidR="0013279A" w:rsidRDefault="0013279A">
      <w:pPr>
        <w:pStyle w:val="BodyText"/>
        <w:numPr>
          <w:ilvl w:val="0"/>
          <w:numId w:val="25"/>
        </w:numPr>
        <w:spacing w:before="0"/>
        <w:pPrChange w:id="621" w:author="Vijay Shah" w:date="2014-04-15T13:12:00Z">
          <w:pPr>
            <w:pStyle w:val="BodyText"/>
            <w:numPr>
              <w:numId w:val="32"/>
            </w:numPr>
            <w:spacing w:before="0"/>
          </w:pPr>
        </w:pPrChange>
      </w:pPr>
      <w:del w:id="622" w:author="Vijay Shah" w:date="2014-04-11T11:06:00Z">
        <w:r w:rsidDel="004676CD">
          <w:delText>SDC Submitted Data</w:delText>
        </w:r>
      </w:del>
      <w:ins w:id="623" w:author="Vijay Shah" w:date="2014-04-11T11:06:00Z">
        <w:r w:rsidR="004676CD">
          <w:t>SDC Submission Data</w:t>
        </w:r>
      </w:ins>
      <w:r>
        <w:t xml:space="preserve"> content module (Refer Section Q.5)</w:t>
      </w:r>
    </w:p>
    <w:p w:rsidR="00EF4F0E" w:rsidRPr="00E73F5B" w:rsidRDefault="00187372" w:rsidP="00DB4FFD">
      <w:pPr>
        <w:pStyle w:val="BodyText"/>
      </w:pPr>
      <w:r>
        <w:t xml:space="preserve">The </w:t>
      </w:r>
      <w:r w:rsidR="009A0895">
        <w:t>transactions supported</w:t>
      </w:r>
      <w:r>
        <w:t xml:space="preserve"> by Form </w:t>
      </w:r>
      <w:r w:rsidR="009A0895">
        <w:t>Processor</w:t>
      </w:r>
      <w:r>
        <w:t xml:space="preserve"> SHALL follow the security considerations, including XAdES digital signatures as outlined in Section X.5.</w:t>
      </w:r>
    </w:p>
    <w:p w:rsidR="00A15BA2" w:rsidRPr="00E73F5B" w:rsidRDefault="00A15BA2" w:rsidP="00244D35">
      <w:pPr>
        <w:pStyle w:val="Heading4"/>
        <w:rPr>
          <w:noProof w:val="0"/>
        </w:rPr>
      </w:pPr>
      <w:bookmarkStart w:id="624" w:name="_Toc375065288"/>
      <w:bookmarkStart w:id="625" w:name="_Toc375314914"/>
      <w:bookmarkStart w:id="626" w:name="_Toc375221020"/>
      <w:bookmarkStart w:id="627" w:name="_Toc377458212"/>
      <w:bookmarkStart w:id="628" w:name="_Toc376512889"/>
      <w:bookmarkStart w:id="629" w:name="_Toc384977655"/>
      <w:bookmarkEnd w:id="596"/>
      <w:r w:rsidRPr="00E73F5B">
        <w:rPr>
          <w:noProof w:val="0"/>
        </w:rPr>
        <w:t>X.1.1.4 Form Archiver</w:t>
      </w:r>
      <w:bookmarkEnd w:id="624"/>
      <w:bookmarkEnd w:id="625"/>
      <w:bookmarkEnd w:id="626"/>
      <w:bookmarkEnd w:id="627"/>
      <w:bookmarkEnd w:id="628"/>
      <w:bookmarkEnd w:id="629"/>
    </w:p>
    <w:p w:rsidR="00AE4665" w:rsidRDefault="00AE4665" w:rsidP="00CC011F">
      <w:pPr>
        <w:pStyle w:val="BodyText"/>
      </w:pPr>
      <w:r w:rsidRPr="00CC011F">
        <w:t xml:space="preserve">The Form Archiver </w:t>
      </w:r>
      <w:r w:rsidR="00F0505C" w:rsidRPr="00CC011F">
        <w:t xml:space="preserve">is </w:t>
      </w:r>
      <w:r w:rsidRPr="00CC011F">
        <w:t>defined in the RFD profile in ITI TF-1</w:t>
      </w:r>
      <w:r w:rsidR="005420DC" w:rsidRPr="00CC011F">
        <w:t xml:space="preserve"> and there is an additional optional transaction – ArchiveSourceDocuments [QRPH-36], defined in CRD Profile in QRPH TF</w:t>
      </w:r>
      <w:r w:rsidRPr="00CC011F">
        <w:t>.</w:t>
      </w:r>
    </w:p>
    <w:p w:rsidR="009A0895" w:rsidRPr="00CC011F" w:rsidRDefault="009A0895" w:rsidP="00CC011F">
      <w:pPr>
        <w:pStyle w:val="BodyText"/>
      </w:pPr>
      <w:r>
        <w:t>The transactions supported by Form Archiver SHALL follow the security considerations, including XAdES digital signatures as outlined in Section X.5.</w:t>
      </w:r>
    </w:p>
    <w:p w:rsidR="00A15BA2" w:rsidRPr="00E73F5B" w:rsidRDefault="00A15BA2" w:rsidP="00244D35">
      <w:pPr>
        <w:pStyle w:val="Heading4"/>
        <w:rPr>
          <w:noProof w:val="0"/>
        </w:rPr>
      </w:pPr>
      <w:bookmarkStart w:id="630" w:name="_Toc375065289"/>
      <w:bookmarkStart w:id="631" w:name="_Toc375314915"/>
      <w:bookmarkStart w:id="632" w:name="_Toc375221021"/>
      <w:bookmarkStart w:id="633" w:name="_Toc377458213"/>
      <w:bookmarkStart w:id="634" w:name="_Toc376512890"/>
      <w:bookmarkStart w:id="635" w:name="_Toc384977656"/>
      <w:r w:rsidRPr="00E73F5B">
        <w:rPr>
          <w:noProof w:val="0"/>
        </w:rPr>
        <w:t>X.1.1.5 Form Receiver</w:t>
      </w:r>
      <w:bookmarkEnd w:id="630"/>
      <w:bookmarkEnd w:id="631"/>
      <w:bookmarkEnd w:id="632"/>
      <w:bookmarkEnd w:id="633"/>
      <w:bookmarkEnd w:id="634"/>
      <w:bookmarkEnd w:id="635"/>
    </w:p>
    <w:p w:rsidR="00F0505C" w:rsidRPr="00CC011F" w:rsidRDefault="00F0505C" w:rsidP="00CC011F">
      <w:pPr>
        <w:pStyle w:val="BodyText"/>
      </w:pPr>
      <w:r w:rsidRPr="00CC011F">
        <w:t xml:space="preserve">The Form </w:t>
      </w:r>
      <w:r w:rsidR="00A43414" w:rsidRPr="00CC011F">
        <w:t>Receiver</w:t>
      </w:r>
      <w:r w:rsidRPr="00CC011F">
        <w:t xml:space="preserve"> is defined in the RFD profile in ITI TF-1.</w:t>
      </w:r>
    </w:p>
    <w:p w:rsidR="005C52C2" w:rsidRDefault="005C52C2" w:rsidP="005C52C2">
      <w:pPr>
        <w:pStyle w:val="BodyText"/>
      </w:pPr>
      <w:r>
        <w:t xml:space="preserve">The Form Receiver SHALL receive the structured form data as submitted by the Form Filler using </w:t>
      </w:r>
      <w:del w:id="636" w:author="Vijay Shah" w:date="2014-04-11T11:06:00Z">
        <w:r w:rsidDel="004676CD">
          <w:delText xml:space="preserve">SDC </w:delText>
        </w:r>
        <w:r w:rsidR="005420DC" w:rsidDel="004676CD">
          <w:delText>Submitted</w:delText>
        </w:r>
        <w:r w:rsidDel="004676CD">
          <w:delText xml:space="preserve"> Data</w:delText>
        </w:r>
      </w:del>
      <w:ins w:id="637" w:author="Vijay Shah" w:date="2014-04-11T11:06:00Z">
        <w:r w:rsidR="004676CD">
          <w:t>SDC Submission Data</w:t>
        </w:r>
      </w:ins>
      <w:r>
        <w:t xml:space="preserve"> content module</w:t>
      </w:r>
      <w:r w:rsidR="006C264F">
        <w:t xml:space="preserve"> (Refer Section Q.5)</w:t>
      </w:r>
      <w:r>
        <w:t>.</w:t>
      </w:r>
    </w:p>
    <w:p w:rsidR="009A0895" w:rsidRPr="00E73F5B" w:rsidRDefault="009A0895" w:rsidP="005C52C2">
      <w:pPr>
        <w:pStyle w:val="BodyText"/>
      </w:pPr>
      <w:r>
        <w:t>The transactions supported by Form Receiver SHALL follow the security considerations, including XAdES digital signatures as outlined in Section X.5.</w:t>
      </w:r>
    </w:p>
    <w:p w:rsidR="00CF283F" w:rsidRPr="003651D9" w:rsidRDefault="00CF283F" w:rsidP="00303E20">
      <w:pPr>
        <w:pStyle w:val="Heading2"/>
        <w:rPr>
          <w:noProof w:val="0"/>
        </w:rPr>
      </w:pPr>
      <w:bookmarkStart w:id="638" w:name="_Toc375065292"/>
      <w:bookmarkStart w:id="639" w:name="_Toc375314918"/>
      <w:bookmarkStart w:id="640" w:name="_Toc375221024"/>
      <w:bookmarkStart w:id="641" w:name="_Toc377458216"/>
      <w:bookmarkStart w:id="642" w:name="_Toc376512893"/>
      <w:bookmarkStart w:id="643" w:name="_Toc384977657"/>
      <w:r w:rsidRPr="002F6693">
        <w:t xml:space="preserve">X.2 </w:t>
      </w:r>
      <w:r w:rsidR="00D66512" w:rsidRPr="002F6693">
        <w:t>SDC</w:t>
      </w:r>
      <w:r w:rsidR="00104BE6" w:rsidRPr="002F6693">
        <w:t xml:space="preserve"> Actor</w:t>
      </w:r>
      <w:r w:rsidRPr="002F6693">
        <w:t xml:space="preserve"> Options</w:t>
      </w:r>
      <w:bookmarkEnd w:id="638"/>
      <w:bookmarkEnd w:id="639"/>
      <w:bookmarkEnd w:id="640"/>
      <w:bookmarkEnd w:id="641"/>
      <w:bookmarkEnd w:id="642"/>
      <w:bookmarkEnd w:id="643"/>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CF283F" w:rsidRPr="003651D9" w:rsidRDefault="00CF283F" w:rsidP="00C56183">
      <w:pPr>
        <w:pStyle w:val="TableTitle"/>
      </w:pPr>
      <w:r w:rsidRPr="007E76DA">
        <w:t>Table X.2-1</w:t>
      </w:r>
      <w:r w:rsidR="00701B3A" w:rsidRPr="007E76DA">
        <w:t xml:space="preserve">: </w:t>
      </w:r>
      <w:r w:rsidR="00B36920" w:rsidRPr="007E76DA">
        <w:t xml:space="preserve">SDC </w:t>
      </w:r>
      <w:r w:rsidRPr="007E76DA">
        <w:t>- Actors and Options</w:t>
      </w:r>
      <w:r w:rsidR="005550F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2E4C30">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5550F8" w:rsidRPr="003651D9" w:rsidTr="004228D9">
        <w:trPr>
          <w:cantSplit/>
          <w:trHeight w:val="224"/>
          <w:jc w:val="center"/>
        </w:trPr>
        <w:tc>
          <w:tcPr>
            <w:tcW w:w="2891" w:type="dxa"/>
            <w:vMerge w:val="restart"/>
          </w:tcPr>
          <w:p w:rsidR="005550F8" w:rsidRPr="003651D9" w:rsidRDefault="005550F8" w:rsidP="00663624">
            <w:pPr>
              <w:pStyle w:val="TableEntry"/>
            </w:pPr>
            <w:r>
              <w:t>Form Filler</w:t>
            </w:r>
          </w:p>
        </w:tc>
        <w:tc>
          <w:tcPr>
            <w:tcW w:w="3130" w:type="dxa"/>
          </w:tcPr>
          <w:p w:rsidR="005550F8" w:rsidRPr="007E76DA" w:rsidRDefault="001123EB" w:rsidP="00A7261E">
            <w:pPr>
              <w:pStyle w:val="TableEntry"/>
            </w:pPr>
            <w:r w:rsidRPr="007E76DA">
              <w:t xml:space="preserve">SDC </w:t>
            </w:r>
            <w:r w:rsidR="0084675E" w:rsidRPr="007E76DA">
              <w:t>Pre-Pop</w:t>
            </w:r>
            <w:r w:rsidRPr="007E76DA">
              <w:t xml:space="preserve"> </w:t>
            </w:r>
          </w:p>
        </w:tc>
        <w:tc>
          <w:tcPr>
            <w:tcW w:w="3438" w:type="dxa"/>
          </w:tcPr>
          <w:p w:rsidR="005550F8" w:rsidRPr="003651D9" w:rsidRDefault="00A37DCA" w:rsidP="00B92EA1">
            <w:pPr>
              <w:pStyle w:val="TableEntry"/>
            </w:pPr>
            <w:r>
              <w:t>X.2.1</w:t>
            </w:r>
          </w:p>
        </w:tc>
      </w:tr>
      <w:tr w:rsidR="00A7261E" w:rsidRPr="003651D9" w:rsidTr="002E4C30">
        <w:trPr>
          <w:cantSplit/>
          <w:trHeight w:val="242"/>
          <w:jc w:val="center"/>
        </w:trPr>
        <w:tc>
          <w:tcPr>
            <w:tcW w:w="2891" w:type="dxa"/>
            <w:vMerge/>
          </w:tcPr>
          <w:p w:rsidR="00A7261E" w:rsidRDefault="00A7261E" w:rsidP="00663624">
            <w:pPr>
              <w:pStyle w:val="TableEntry"/>
            </w:pPr>
          </w:p>
        </w:tc>
        <w:tc>
          <w:tcPr>
            <w:tcW w:w="3130" w:type="dxa"/>
          </w:tcPr>
          <w:p w:rsidR="00A7261E" w:rsidRDefault="00A7261E" w:rsidP="004A1898">
            <w:pPr>
              <w:pStyle w:val="TableEntry"/>
              <w:rPr>
                <w:lang w:val="fr-FR" w:eastAsia="fr-FR"/>
              </w:rPr>
            </w:pPr>
            <w:del w:id="644" w:author="Vijay Shah" w:date="2014-04-11T09:45:00Z">
              <w:r w:rsidRPr="004C7188" w:rsidDel="00990EE8">
                <w:rPr>
                  <w:lang w:val="fr-FR" w:eastAsia="fr-FR"/>
                </w:rPr>
                <w:delText>SDC Form</w:delText>
              </w:r>
              <w:r w:rsidR="001F0FBC" w:rsidDel="00990EE8">
                <w:rPr>
                  <w:lang w:val="fr-FR" w:eastAsia="fr-FR"/>
                </w:rPr>
                <w:delText xml:space="preserve"> Definition</w:delText>
              </w:r>
            </w:del>
            <w:ins w:id="645" w:author="Vijay Shah" w:date="2014-04-11T09:45:00Z">
              <w:r w:rsidR="00990EE8">
                <w:rPr>
                  <w:lang w:val="fr-FR" w:eastAsia="fr-FR"/>
                </w:rPr>
                <w:t xml:space="preserve">SDC XML </w:t>
              </w:r>
            </w:ins>
            <w:ins w:id="646" w:author="Vijay Shah" w:date="2014-04-14T23:45:00Z">
              <w:r w:rsidR="004A1898">
                <w:rPr>
                  <w:lang w:val="fr-FR" w:eastAsia="fr-FR"/>
                </w:rPr>
                <w:t>Package</w:t>
              </w:r>
            </w:ins>
            <w:r w:rsidRPr="004E16F8">
              <w:rPr>
                <w:vertAlign w:val="superscript"/>
                <w:lang w:val="fr-FR" w:eastAsia="fr-FR"/>
              </w:rPr>
              <w:t xml:space="preserve"> Note 1</w:t>
            </w:r>
          </w:p>
        </w:tc>
        <w:tc>
          <w:tcPr>
            <w:tcW w:w="3438" w:type="dxa"/>
          </w:tcPr>
          <w:p w:rsidR="00A7261E" w:rsidRDefault="00A7261E" w:rsidP="00B92EA1">
            <w:pPr>
              <w:pStyle w:val="TableEntry"/>
            </w:pPr>
            <w:r>
              <w:t>X.2.2</w:t>
            </w:r>
          </w:p>
        </w:tc>
      </w:tr>
      <w:tr w:rsidR="00A7261E" w:rsidRPr="003651D9" w:rsidTr="002E4C30">
        <w:trPr>
          <w:cantSplit/>
          <w:trHeight w:val="305"/>
          <w:jc w:val="center"/>
        </w:trPr>
        <w:tc>
          <w:tcPr>
            <w:tcW w:w="2891" w:type="dxa"/>
            <w:vMerge/>
          </w:tcPr>
          <w:p w:rsidR="00A7261E" w:rsidRDefault="00A7261E" w:rsidP="00663624">
            <w:pPr>
              <w:pStyle w:val="TableEntry"/>
            </w:pPr>
          </w:p>
        </w:tc>
        <w:tc>
          <w:tcPr>
            <w:tcW w:w="3130" w:type="dxa"/>
          </w:tcPr>
          <w:p w:rsidR="00A7261E" w:rsidRDefault="00A7261E" w:rsidP="004A1898">
            <w:pPr>
              <w:pStyle w:val="TableEntry"/>
              <w:rPr>
                <w:lang w:val="fr-FR" w:eastAsia="fr-FR"/>
              </w:rPr>
            </w:pPr>
            <w:r>
              <w:rPr>
                <w:lang w:val="fr-FR" w:eastAsia="fr-FR"/>
              </w:rPr>
              <w:t xml:space="preserve">SDC HTML </w:t>
            </w:r>
            <w:del w:id="647" w:author="Vijay Shah" w:date="2014-04-14T23:45:00Z">
              <w:r w:rsidDel="004A1898">
                <w:rPr>
                  <w:lang w:val="fr-FR" w:eastAsia="fr-FR"/>
                </w:rPr>
                <w:delText>Form</w:delText>
              </w:r>
              <w:r w:rsidRPr="004E16F8" w:rsidDel="004A1898">
                <w:rPr>
                  <w:vertAlign w:val="superscript"/>
                  <w:lang w:val="fr-FR" w:eastAsia="fr-FR"/>
                </w:rPr>
                <w:delText xml:space="preserve"> </w:delText>
              </w:r>
            </w:del>
            <w:ins w:id="648" w:author="Vijay Shah" w:date="2014-04-14T23:45:00Z">
              <w:r w:rsidR="004A1898">
                <w:rPr>
                  <w:lang w:val="fr-FR" w:eastAsia="fr-FR"/>
                </w:rPr>
                <w:t>Package</w:t>
              </w:r>
              <w:r w:rsidR="004A1898" w:rsidRPr="004E16F8">
                <w:rPr>
                  <w:vertAlign w:val="superscript"/>
                  <w:lang w:val="fr-FR" w:eastAsia="fr-FR"/>
                </w:rPr>
                <w:t xml:space="preserve"> </w:t>
              </w:r>
            </w:ins>
            <w:r w:rsidRPr="004E16F8">
              <w:rPr>
                <w:vertAlign w:val="superscript"/>
                <w:lang w:val="fr-FR" w:eastAsia="fr-FR"/>
              </w:rPr>
              <w:t>Note 1</w:t>
            </w:r>
          </w:p>
        </w:tc>
        <w:tc>
          <w:tcPr>
            <w:tcW w:w="3438" w:type="dxa"/>
          </w:tcPr>
          <w:p w:rsidR="00A7261E" w:rsidRDefault="00A7261E" w:rsidP="00B92EA1">
            <w:pPr>
              <w:pStyle w:val="TableEntry"/>
            </w:pPr>
            <w:r>
              <w:t>X.2.3</w:t>
            </w:r>
          </w:p>
        </w:tc>
      </w:tr>
      <w:tr w:rsidR="005341D2" w:rsidRPr="003651D9" w:rsidTr="004228D9">
        <w:trPr>
          <w:cantSplit/>
          <w:trHeight w:val="224"/>
          <w:jc w:val="center"/>
        </w:trPr>
        <w:tc>
          <w:tcPr>
            <w:tcW w:w="2891" w:type="dxa"/>
            <w:vMerge/>
          </w:tcPr>
          <w:p w:rsidR="005341D2" w:rsidRDefault="005341D2" w:rsidP="00663624">
            <w:pPr>
              <w:pStyle w:val="TableEntry"/>
            </w:pPr>
          </w:p>
        </w:tc>
        <w:tc>
          <w:tcPr>
            <w:tcW w:w="3130" w:type="dxa"/>
          </w:tcPr>
          <w:p w:rsidR="005341D2" w:rsidRDefault="005341D2" w:rsidP="00A7261E">
            <w:pPr>
              <w:pStyle w:val="TableEntry"/>
              <w:rPr>
                <w:lang w:val="fr-FR" w:eastAsia="fr-FR"/>
              </w:rPr>
            </w:pPr>
            <w:del w:id="649" w:author="Vijay Shah" w:date="2014-04-11T10:01:00Z">
              <w:r w:rsidDel="00990EE8">
                <w:rPr>
                  <w:lang w:val="fr-FR" w:eastAsia="fr-FR"/>
                </w:rPr>
                <w:delText>SDC Form URI</w:delText>
              </w:r>
            </w:del>
            <w:ins w:id="650" w:author="Vijay Shah" w:date="2014-04-11T10:01:00Z">
              <w:r w:rsidR="00990EE8">
                <w:rPr>
                  <w:lang w:val="fr-FR" w:eastAsia="fr-FR"/>
                </w:rPr>
                <w:t>SDC URI Form</w:t>
              </w:r>
            </w:ins>
            <w:r w:rsidRPr="004E16F8">
              <w:rPr>
                <w:vertAlign w:val="superscript"/>
                <w:lang w:val="fr-FR" w:eastAsia="fr-FR"/>
              </w:rPr>
              <w:t xml:space="preserve"> Note 1</w:t>
            </w:r>
          </w:p>
        </w:tc>
        <w:tc>
          <w:tcPr>
            <w:tcW w:w="3438" w:type="dxa"/>
          </w:tcPr>
          <w:p w:rsidR="005341D2" w:rsidRPr="002F2D2F" w:rsidRDefault="007C07D9" w:rsidP="002F2D2F">
            <w:pPr>
              <w:pStyle w:val="TableEntry"/>
            </w:pPr>
            <w:r>
              <w:t>X.2.4</w:t>
            </w:r>
          </w:p>
        </w:tc>
      </w:tr>
      <w:tr w:rsidR="00C2065E" w:rsidRPr="003651D9" w:rsidTr="004228D9">
        <w:trPr>
          <w:cantSplit/>
          <w:trHeight w:val="224"/>
          <w:jc w:val="center"/>
        </w:trPr>
        <w:tc>
          <w:tcPr>
            <w:tcW w:w="2891" w:type="dxa"/>
            <w:vMerge/>
          </w:tcPr>
          <w:p w:rsidR="00C2065E" w:rsidRDefault="00C2065E" w:rsidP="00663624">
            <w:pPr>
              <w:pStyle w:val="TableEntry"/>
            </w:pPr>
          </w:p>
        </w:tc>
        <w:tc>
          <w:tcPr>
            <w:tcW w:w="3130" w:type="dxa"/>
          </w:tcPr>
          <w:p w:rsidR="00C2065E" w:rsidRDefault="00C2065E" w:rsidP="00A7261E">
            <w:pPr>
              <w:pStyle w:val="TableEntry"/>
              <w:rPr>
                <w:lang w:val="fr-FR" w:eastAsia="fr-FR"/>
              </w:rPr>
            </w:pPr>
            <w:r>
              <w:rPr>
                <w:lang w:val="fr-FR" w:eastAsia="fr-FR"/>
              </w:rPr>
              <w:t>SDC Auto-Pop</w:t>
            </w:r>
          </w:p>
        </w:tc>
        <w:tc>
          <w:tcPr>
            <w:tcW w:w="3438" w:type="dxa"/>
          </w:tcPr>
          <w:p w:rsidR="00C2065E" w:rsidRDefault="009724EF" w:rsidP="00C1042F">
            <w:pPr>
              <w:pStyle w:val="TableEntry"/>
            </w:pPr>
            <w:r w:rsidRPr="002F2D2F">
              <w:t>X.2.</w:t>
            </w:r>
            <w:r w:rsidR="007C07D9">
              <w:t>5</w:t>
            </w:r>
          </w:p>
        </w:tc>
      </w:tr>
      <w:tr w:rsidR="00A7261E" w:rsidRPr="003651D9" w:rsidTr="004228D9">
        <w:trPr>
          <w:cantSplit/>
          <w:trHeight w:val="188"/>
          <w:jc w:val="center"/>
        </w:trPr>
        <w:tc>
          <w:tcPr>
            <w:tcW w:w="2891" w:type="dxa"/>
            <w:vMerge/>
          </w:tcPr>
          <w:p w:rsidR="00A7261E" w:rsidRDefault="00A7261E" w:rsidP="00663624">
            <w:pPr>
              <w:pStyle w:val="TableEntry"/>
            </w:pPr>
          </w:p>
        </w:tc>
        <w:tc>
          <w:tcPr>
            <w:tcW w:w="3130" w:type="dxa"/>
          </w:tcPr>
          <w:p w:rsidR="00A7261E" w:rsidRPr="007E76DA" w:rsidRDefault="00A7261E" w:rsidP="00D41B37">
            <w:pPr>
              <w:pStyle w:val="TableEntry"/>
            </w:pPr>
            <w:r w:rsidRPr="007E76DA">
              <w:t>Archive Form</w:t>
            </w:r>
          </w:p>
        </w:tc>
        <w:tc>
          <w:tcPr>
            <w:tcW w:w="3438" w:type="dxa"/>
          </w:tcPr>
          <w:p w:rsidR="00A7261E" w:rsidRPr="003651D9" w:rsidRDefault="00A7261E" w:rsidP="00B92EA1">
            <w:pPr>
              <w:pStyle w:val="TableEntry"/>
            </w:pPr>
            <w:r>
              <w:t>ITI</w:t>
            </w:r>
            <w:r w:rsidRPr="0084675E">
              <w:t xml:space="preserve"> TF-</w:t>
            </w:r>
            <w:r>
              <w:t>2b:3.36</w:t>
            </w:r>
          </w:p>
        </w:tc>
      </w:tr>
      <w:tr w:rsidR="00A7261E" w:rsidRPr="003651D9" w:rsidTr="002E4C30">
        <w:trPr>
          <w:cantSplit/>
          <w:trHeight w:val="215"/>
          <w:jc w:val="center"/>
        </w:trPr>
        <w:tc>
          <w:tcPr>
            <w:tcW w:w="2891" w:type="dxa"/>
            <w:vMerge/>
          </w:tcPr>
          <w:p w:rsidR="00A7261E" w:rsidRDefault="00A7261E" w:rsidP="00663624">
            <w:pPr>
              <w:pStyle w:val="TableEntry"/>
            </w:pPr>
          </w:p>
        </w:tc>
        <w:tc>
          <w:tcPr>
            <w:tcW w:w="3130" w:type="dxa"/>
          </w:tcPr>
          <w:p w:rsidR="00A7261E" w:rsidRPr="007E76DA" w:rsidRDefault="00A7261E" w:rsidP="00157610">
            <w:pPr>
              <w:pStyle w:val="TableEntry"/>
            </w:pPr>
            <w:r>
              <w:t>Archive Source Document</w:t>
            </w:r>
            <w:r w:rsidR="00A11EF8">
              <w:t>s</w:t>
            </w:r>
          </w:p>
        </w:tc>
        <w:tc>
          <w:tcPr>
            <w:tcW w:w="3438" w:type="dxa"/>
          </w:tcPr>
          <w:p w:rsidR="00A7261E" w:rsidRPr="0084675E" w:rsidRDefault="00A7261E" w:rsidP="00727D1A">
            <w:pPr>
              <w:pStyle w:val="TableEntry"/>
            </w:pPr>
            <w:r>
              <w:t>QRPH TF</w:t>
            </w:r>
            <w:r w:rsidR="00727D1A">
              <w:t>-2</w:t>
            </w:r>
            <w:r>
              <w:t xml:space="preserve">: </w:t>
            </w:r>
            <w:r w:rsidR="00727D1A">
              <w:t>3.3</w:t>
            </w:r>
            <w:r>
              <w:t>6</w:t>
            </w:r>
          </w:p>
        </w:tc>
      </w:tr>
      <w:tr w:rsidR="00A7261E" w:rsidRPr="003651D9" w:rsidTr="002E4C30">
        <w:trPr>
          <w:cantSplit/>
          <w:trHeight w:val="85"/>
          <w:jc w:val="center"/>
        </w:trPr>
        <w:tc>
          <w:tcPr>
            <w:tcW w:w="2891" w:type="dxa"/>
          </w:tcPr>
          <w:p w:rsidR="00A7261E" w:rsidRPr="003651D9" w:rsidRDefault="00A7261E" w:rsidP="00663624">
            <w:pPr>
              <w:pStyle w:val="TableEntry"/>
            </w:pPr>
            <w:r>
              <w:t>Form Manager</w:t>
            </w:r>
          </w:p>
        </w:tc>
        <w:tc>
          <w:tcPr>
            <w:tcW w:w="3130" w:type="dxa"/>
          </w:tcPr>
          <w:p w:rsidR="00A7261E" w:rsidRPr="00AF4457" w:rsidRDefault="002D4A9F" w:rsidP="00A7261E">
            <w:pPr>
              <w:pStyle w:val="TableEntry"/>
              <w:rPr>
                <w:strike/>
              </w:rPr>
            </w:pPr>
            <w:r w:rsidRPr="00AF4457">
              <w:t>None</w:t>
            </w:r>
            <w:r w:rsidR="00A7261E" w:rsidRPr="00AF4457">
              <w:rPr>
                <w:strike/>
              </w:rPr>
              <w:t xml:space="preserve"> </w:t>
            </w:r>
          </w:p>
        </w:tc>
        <w:tc>
          <w:tcPr>
            <w:tcW w:w="3438" w:type="dxa"/>
          </w:tcPr>
          <w:p w:rsidR="00A7261E" w:rsidRPr="00AF4457" w:rsidRDefault="00A7261E" w:rsidP="00C1042F">
            <w:pPr>
              <w:pStyle w:val="TableEntry"/>
              <w:rPr>
                <w:strike/>
              </w:rPr>
            </w:pPr>
          </w:p>
        </w:tc>
      </w:tr>
      <w:tr w:rsidR="00A7261E" w:rsidRPr="003651D9" w:rsidTr="002E4C30">
        <w:trPr>
          <w:cantSplit/>
          <w:trHeight w:val="287"/>
          <w:jc w:val="center"/>
        </w:trPr>
        <w:tc>
          <w:tcPr>
            <w:tcW w:w="2891" w:type="dxa"/>
          </w:tcPr>
          <w:p w:rsidR="00A7261E" w:rsidRPr="003651D9" w:rsidRDefault="00A7261E" w:rsidP="00663624">
            <w:pPr>
              <w:pStyle w:val="TableEntry"/>
            </w:pPr>
            <w:r>
              <w:t>Form Processor</w:t>
            </w:r>
          </w:p>
        </w:tc>
        <w:tc>
          <w:tcPr>
            <w:tcW w:w="3130" w:type="dxa"/>
          </w:tcPr>
          <w:p w:rsidR="00A7261E" w:rsidRPr="00AF4457" w:rsidRDefault="002D4A9F" w:rsidP="00A7261E">
            <w:pPr>
              <w:pStyle w:val="TableEntry"/>
              <w:rPr>
                <w:strike/>
              </w:rPr>
            </w:pPr>
            <w:r w:rsidRPr="00AF4457">
              <w:t>None</w:t>
            </w:r>
          </w:p>
        </w:tc>
        <w:tc>
          <w:tcPr>
            <w:tcW w:w="3438" w:type="dxa"/>
          </w:tcPr>
          <w:p w:rsidR="00A7261E" w:rsidRPr="00AF4457" w:rsidRDefault="00A7261E" w:rsidP="00C1042F">
            <w:pPr>
              <w:pStyle w:val="TableEntry"/>
              <w:rPr>
                <w:strike/>
              </w:rPr>
            </w:pPr>
          </w:p>
        </w:tc>
      </w:tr>
      <w:tr w:rsidR="00A7261E" w:rsidRPr="003651D9" w:rsidTr="004228D9">
        <w:trPr>
          <w:cantSplit/>
          <w:trHeight w:val="224"/>
          <w:jc w:val="center"/>
        </w:trPr>
        <w:tc>
          <w:tcPr>
            <w:tcW w:w="2891" w:type="dxa"/>
          </w:tcPr>
          <w:p w:rsidR="00A7261E" w:rsidRPr="003651D9" w:rsidRDefault="00A7261E" w:rsidP="009F4C8B">
            <w:pPr>
              <w:pStyle w:val="TableEntry"/>
            </w:pPr>
            <w:r>
              <w:t>Form Archiver</w:t>
            </w:r>
          </w:p>
        </w:tc>
        <w:tc>
          <w:tcPr>
            <w:tcW w:w="3130" w:type="dxa"/>
          </w:tcPr>
          <w:p w:rsidR="00A7261E" w:rsidRPr="003651D9" w:rsidRDefault="00A7261E" w:rsidP="00AD069D">
            <w:pPr>
              <w:pStyle w:val="TableEntry"/>
            </w:pPr>
            <w:r>
              <w:rPr>
                <w:lang w:val="fr-FR" w:eastAsia="fr-FR"/>
              </w:rPr>
              <w:t>None</w:t>
            </w:r>
          </w:p>
        </w:tc>
        <w:tc>
          <w:tcPr>
            <w:tcW w:w="3438" w:type="dxa"/>
          </w:tcPr>
          <w:p w:rsidR="00A7261E" w:rsidRPr="003651D9" w:rsidRDefault="00A7261E" w:rsidP="00C06DDA">
            <w:pPr>
              <w:pStyle w:val="TableEntry"/>
            </w:pPr>
          </w:p>
        </w:tc>
      </w:tr>
      <w:tr w:rsidR="00A7261E" w:rsidRPr="003651D9" w:rsidTr="002E4C30">
        <w:trPr>
          <w:cantSplit/>
          <w:trHeight w:val="242"/>
          <w:jc w:val="center"/>
        </w:trPr>
        <w:tc>
          <w:tcPr>
            <w:tcW w:w="2891" w:type="dxa"/>
          </w:tcPr>
          <w:p w:rsidR="00A7261E" w:rsidRPr="003651D9" w:rsidRDefault="00A7261E" w:rsidP="00663624">
            <w:pPr>
              <w:pStyle w:val="TableEntry"/>
            </w:pPr>
            <w:r>
              <w:t>Form Receiver</w:t>
            </w:r>
          </w:p>
        </w:tc>
        <w:tc>
          <w:tcPr>
            <w:tcW w:w="3130" w:type="dxa"/>
          </w:tcPr>
          <w:p w:rsidR="00A7261E" w:rsidRPr="003651D9" w:rsidRDefault="00B91588" w:rsidP="008358E5">
            <w:pPr>
              <w:pStyle w:val="TableEntry"/>
            </w:pPr>
            <w:r>
              <w:t>None</w:t>
            </w:r>
          </w:p>
        </w:tc>
        <w:tc>
          <w:tcPr>
            <w:tcW w:w="3438" w:type="dxa"/>
          </w:tcPr>
          <w:p w:rsidR="00A7261E" w:rsidRPr="003651D9" w:rsidRDefault="00A7261E" w:rsidP="00B91588">
            <w:pPr>
              <w:pStyle w:val="TableEntry"/>
            </w:pPr>
          </w:p>
        </w:tc>
      </w:tr>
    </w:tbl>
    <w:p w:rsidR="00A7261E" w:rsidRDefault="00A7261E" w:rsidP="00A7261E">
      <w:pPr>
        <w:pStyle w:val="Note"/>
        <w:rPr>
          <w:i/>
          <w:iCs/>
        </w:rPr>
      </w:pPr>
      <w:r>
        <w:t>Note 1:</w:t>
      </w:r>
      <w:r>
        <w:rPr>
          <w:i/>
          <w:iCs/>
        </w:rPr>
        <w:t xml:space="preserve"> </w:t>
      </w:r>
      <w:r w:rsidR="00B91588">
        <w:rPr>
          <w:i/>
          <w:iCs/>
        </w:rPr>
        <w:t xml:space="preserve">Form Filler </w:t>
      </w:r>
      <w:r w:rsidR="002F2D2F">
        <w:rPr>
          <w:i/>
          <w:iCs/>
        </w:rPr>
        <w:t xml:space="preserve">SHALL </w:t>
      </w:r>
      <w:r>
        <w:rPr>
          <w:i/>
          <w:iCs/>
        </w:rPr>
        <w:t>support</w:t>
      </w:r>
      <w:r w:rsidR="00B91588">
        <w:rPr>
          <w:i/>
          <w:iCs/>
        </w:rPr>
        <w:t xml:space="preserve"> at least one of the</w:t>
      </w:r>
      <w:r w:rsidR="005341D2">
        <w:rPr>
          <w:i/>
          <w:iCs/>
        </w:rPr>
        <w:t>se</w:t>
      </w:r>
      <w:r w:rsidR="00B91588">
        <w:rPr>
          <w:i/>
          <w:iCs/>
        </w:rPr>
        <w:t xml:space="preserve"> option:</w:t>
      </w:r>
      <w:r>
        <w:rPr>
          <w:i/>
          <w:iCs/>
        </w:rPr>
        <w:t xml:space="preserve"> </w:t>
      </w:r>
      <w:del w:id="651" w:author="Vijay Shah" w:date="2014-04-11T09:45:00Z">
        <w:r w:rsidR="00B91588" w:rsidDel="00990EE8">
          <w:rPr>
            <w:i/>
            <w:iCs/>
          </w:rPr>
          <w:delText>SDC Form Definition</w:delText>
        </w:r>
      </w:del>
      <w:ins w:id="652" w:author="Vijay Shah" w:date="2014-04-11T09:45:00Z">
        <w:r w:rsidR="00990EE8">
          <w:rPr>
            <w:i/>
            <w:iCs/>
          </w:rPr>
          <w:t xml:space="preserve">SDC XML </w:t>
        </w:r>
      </w:ins>
      <w:ins w:id="653" w:author="Vijay Shah" w:date="2014-04-14T23:45:00Z">
        <w:r w:rsidR="004A1898">
          <w:rPr>
            <w:i/>
            <w:iCs/>
          </w:rPr>
          <w:t>Package</w:t>
        </w:r>
      </w:ins>
      <w:r w:rsidR="005341D2">
        <w:rPr>
          <w:i/>
          <w:iCs/>
        </w:rPr>
        <w:t>,</w:t>
      </w:r>
      <w:r w:rsidR="002F2D2F">
        <w:rPr>
          <w:i/>
          <w:iCs/>
        </w:rPr>
        <w:t xml:space="preserve"> </w:t>
      </w:r>
      <w:r w:rsidR="00B91588">
        <w:rPr>
          <w:i/>
          <w:iCs/>
        </w:rPr>
        <w:t xml:space="preserve">SDC HTML </w:t>
      </w:r>
      <w:del w:id="654" w:author="Vijay Shah" w:date="2014-04-14T23:45:00Z">
        <w:r w:rsidR="00B91588" w:rsidDel="004A1898">
          <w:rPr>
            <w:i/>
            <w:iCs/>
          </w:rPr>
          <w:delText>form</w:delText>
        </w:r>
      </w:del>
      <w:ins w:id="655" w:author="Vijay Shah" w:date="2014-04-14T23:45:00Z">
        <w:r w:rsidR="004A1898">
          <w:rPr>
            <w:i/>
            <w:iCs/>
          </w:rPr>
          <w:t>Package</w:t>
        </w:r>
      </w:ins>
      <w:r w:rsidR="005341D2">
        <w:rPr>
          <w:i/>
          <w:iCs/>
        </w:rPr>
        <w:t xml:space="preserve">, or </w:t>
      </w:r>
      <w:del w:id="656" w:author="Vijay Shah" w:date="2014-04-11T10:01:00Z">
        <w:r w:rsidR="005341D2" w:rsidDel="00990EE8">
          <w:rPr>
            <w:i/>
            <w:iCs/>
          </w:rPr>
          <w:delText>SDC Form URI</w:delText>
        </w:r>
      </w:del>
      <w:ins w:id="657" w:author="Vijay Shah" w:date="2014-04-11T10:01:00Z">
        <w:r w:rsidR="00990EE8">
          <w:rPr>
            <w:i/>
            <w:iCs/>
          </w:rPr>
          <w:t>SDC URI Form</w:t>
        </w:r>
      </w:ins>
      <w:r w:rsidR="002F2D2F">
        <w:rPr>
          <w:i/>
          <w:iCs/>
        </w:rPr>
        <w:t>.</w:t>
      </w:r>
    </w:p>
    <w:p w:rsidR="009724EF" w:rsidRPr="009724EF" w:rsidRDefault="00323461" w:rsidP="009724EF">
      <w:pPr>
        <w:pStyle w:val="Heading3"/>
        <w:numPr>
          <w:ilvl w:val="0"/>
          <w:numId w:val="0"/>
        </w:numPr>
        <w:ind w:left="720" w:hanging="720"/>
      </w:pPr>
      <w:bookmarkStart w:id="658" w:name="_Toc375065293"/>
      <w:bookmarkStart w:id="659" w:name="_Toc375314919"/>
      <w:bookmarkStart w:id="660" w:name="_Toc384977658"/>
      <w:bookmarkStart w:id="661" w:name="_Toc375221025"/>
      <w:bookmarkStart w:id="662" w:name="_Toc377458217"/>
      <w:bookmarkStart w:id="663" w:name="_Toc376512894"/>
      <w:r w:rsidRPr="00AF10CC">
        <w:t xml:space="preserve">X.2.1 </w:t>
      </w:r>
      <w:r w:rsidR="00B91588">
        <w:t>Form Filler</w:t>
      </w:r>
      <w:r w:rsidR="00A27F0A">
        <w:t>:</w:t>
      </w:r>
      <w:r w:rsidR="00B91588">
        <w:t xml:space="preserve"> </w:t>
      </w:r>
      <w:r w:rsidR="00454F57" w:rsidRPr="00AF10CC">
        <w:t xml:space="preserve">SDC </w:t>
      </w:r>
      <w:r w:rsidR="00AA3E4A" w:rsidRPr="00AF10CC">
        <w:t>Pre-</w:t>
      </w:r>
      <w:bookmarkEnd w:id="658"/>
      <w:bookmarkEnd w:id="659"/>
      <w:r w:rsidR="00454F57">
        <w:t>Pop</w:t>
      </w:r>
      <w:r w:rsidR="00A27F0A">
        <w:t xml:space="preserve"> Option</w:t>
      </w:r>
      <w:bookmarkEnd w:id="660"/>
    </w:p>
    <w:p w:rsidR="004541BD" w:rsidRPr="00D03E8F" w:rsidRDefault="004541BD" w:rsidP="00CC011F">
      <w:pPr>
        <w:pStyle w:val="BodyText"/>
      </w:pPr>
      <w:r w:rsidRPr="00705BB0">
        <w:t xml:space="preserve">This option defines the requirements placed on </w:t>
      </w:r>
      <w:r w:rsidR="00705BB0" w:rsidRPr="001944AB">
        <w:t>submission of pre-population data</w:t>
      </w:r>
      <w:r w:rsidRPr="00D03E8F">
        <w:t xml:space="preserve">. The Form Filler’s support for the </w:t>
      </w:r>
      <w:r w:rsidR="00E369D8" w:rsidRPr="00D03E8F">
        <w:t xml:space="preserve">SDC </w:t>
      </w:r>
      <w:r w:rsidRPr="00D03E8F">
        <w:t xml:space="preserve">Pre-Pop option determines how pre-population data is </w:t>
      </w:r>
      <w:r w:rsidR="00705BB0" w:rsidRPr="00D03E8F">
        <w:t>generated by Form Filler</w:t>
      </w:r>
      <w:r w:rsidR="00125F81">
        <w:t>s</w:t>
      </w:r>
      <w:r w:rsidR="00705BB0" w:rsidRPr="00D03E8F">
        <w:t xml:space="preserve"> </w:t>
      </w:r>
      <w:r w:rsidR="00D03E8F">
        <w:t xml:space="preserve">when requesting form </w:t>
      </w:r>
      <w:r w:rsidRPr="00D03E8F">
        <w:t>using ITI-34:</w:t>
      </w:r>
    </w:p>
    <w:p w:rsidR="009724EF" w:rsidRDefault="009724EF" w:rsidP="009C2605">
      <w:pPr>
        <w:pStyle w:val="BodyText"/>
        <w:numPr>
          <w:ilvl w:val="0"/>
          <w:numId w:val="24"/>
        </w:numPr>
      </w:pPr>
      <w:r>
        <w:t xml:space="preserve">In order to claim conformance to this option, </w:t>
      </w:r>
      <w:r w:rsidR="00125F81">
        <w:t xml:space="preserve">the </w:t>
      </w:r>
      <w:r>
        <w:t xml:space="preserve">Form Filler SHALL </w:t>
      </w:r>
      <w:r w:rsidR="00AF4457">
        <w:t>implement</w:t>
      </w:r>
      <w:r>
        <w:t xml:space="preserve"> SDC Pre-Pop content module</w:t>
      </w:r>
      <w:r w:rsidR="00A27F0A">
        <w:t xml:space="preserve"> (Refer Section Q.1)</w:t>
      </w:r>
      <w:r w:rsidR="00705BB0">
        <w:t>.</w:t>
      </w:r>
    </w:p>
    <w:p w:rsidR="00EF6D7E" w:rsidRDefault="00EF6D7E" w:rsidP="00244D35">
      <w:pPr>
        <w:pStyle w:val="Heading3"/>
        <w:numPr>
          <w:ilvl w:val="0"/>
          <w:numId w:val="0"/>
        </w:numPr>
        <w:ind w:left="720" w:hanging="720"/>
        <w:rPr>
          <w:noProof w:val="0"/>
        </w:rPr>
      </w:pPr>
      <w:bookmarkStart w:id="664" w:name="_Toc375065294"/>
      <w:bookmarkStart w:id="665" w:name="_Toc375314920"/>
      <w:bookmarkStart w:id="666" w:name="_Toc375221026"/>
      <w:bookmarkStart w:id="667" w:name="_Toc377458218"/>
      <w:bookmarkStart w:id="668" w:name="_Toc376512895"/>
      <w:bookmarkStart w:id="669" w:name="_Toc384977659"/>
      <w:bookmarkStart w:id="670" w:name="_Toc37034636"/>
      <w:bookmarkStart w:id="671" w:name="_Toc38846114"/>
      <w:bookmarkStart w:id="672" w:name="_Toc504625757"/>
      <w:bookmarkStart w:id="673" w:name="_Toc530206510"/>
      <w:bookmarkStart w:id="674" w:name="_Toc1388430"/>
      <w:bookmarkStart w:id="675" w:name="_Toc1388584"/>
      <w:bookmarkStart w:id="676" w:name="_Toc1456611"/>
      <w:bookmarkEnd w:id="661"/>
      <w:bookmarkEnd w:id="662"/>
      <w:bookmarkEnd w:id="663"/>
      <w:r w:rsidRPr="00AF10CC">
        <w:t xml:space="preserve">X.2.2 </w:t>
      </w:r>
      <w:r w:rsidR="001F0FBC">
        <w:t>Form Filler</w:t>
      </w:r>
      <w:r w:rsidR="00A27F0A">
        <w:t>:</w:t>
      </w:r>
      <w:r w:rsidR="001F0FBC">
        <w:t xml:space="preserve"> </w:t>
      </w:r>
      <w:bookmarkEnd w:id="664"/>
      <w:bookmarkEnd w:id="665"/>
      <w:bookmarkEnd w:id="666"/>
      <w:bookmarkEnd w:id="667"/>
      <w:bookmarkEnd w:id="668"/>
      <w:ins w:id="677" w:author="Vijay Shah" w:date="2014-04-14T23:47:00Z">
        <w:r w:rsidR="004A1898">
          <w:t>SDC XML Package</w:t>
        </w:r>
      </w:ins>
      <w:r w:rsidR="00A27F0A">
        <w:t xml:space="preserve"> Option</w:t>
      </w:r>
      <w:bookmarkEnd w:id="669"/>
    </w:p>
    <w:p w:rsidR="00C22708" w:rsidRDefault="00C22708" w:rsidP="00424935">
      <w:pPr>
        <w:pStyle w:val="BodyText"/>
      </w:pPr>
      <w:bookmarkStart w:id="678" w:name="_Toc375065295"/>
      <w:bookmarkStart w:id="679" w:name="_Toc375314921"/>
      <w:bookmarkStart w:id="680" w:name="_Toc375221027"/>
      <w:r w:rsidRPr="00705BB0">
        <w:t>This option defines the requirement</w:t>
      </w:r>
      <w:r w:rsidRPr="001944AB">
        <w:t xml:space="preserve"> placed on </w:t>
      </w:r>
      <w:r w:rsidR="001944AB">
        <w:t xml:space="preserve">requesting and retrieving </w:t>
      </w:r>
      <w:r w:rsidRPr="001944AB">
        <w:t xml:space="preserve">an </w:t>
      </w:r>
      <w:ins w:id="681" w:author="Vijay Shah" w:date="2014-04-14T23:47:00Z">
        <w:r w:rsidR="004A1898">
          <w:t>SDC XML Package</w:t>
        </w:r>
      </w:ins>
      <w:r w:rsidR="001944AB">
        <w:t xml:space="preserve">. </w:t>
      </w:r>
      <w:r w:rsidRPr="001944AB">
        <w:t>The Form Filler’s support for this option determines how a</w:t>
      </w:r>
      <w:r w:rsidR="001944AB">
        <w:t xml:space="preserve"> request for</w:t>
      </w:r>
      <w:r w:rsidRPr="001944AB">
        <w:t xml:space="preserve"> </w:t>
      </w:r>
      <w:r w:rsidR="001944AB">
        <w:t xml:space="preserve">an </w:t>
      </w:r>
      <w:ins w:id="682" w:author="Vijay Shah" w:date="2014-04-14T23:47:00Z">
        <w:r w:rsidR="004A1898">
          <w:t>SDC XML Package</w:t>
        </w:r>
      </w:ins>
      <w:r w:rsidRPr="001944AB">
        <w:t xml:space="preserve"> is </w:t>
      </w:r>
      <w:r w:rsidR="00D03E8F">
        <w:t xml:space="preserve">generated when requesting it </w:t>
      </w:r>
      <w:r w:rsidRPr="001944AB">
        <w:t>using ITI-34:</w:t>
      </w:r>
    </w:p>
    <w:p w:rsidR="001944AB" w:rsidRDefault="001944AB">
      <w:pPr>
        <w:pStyle w:val="BodyText"/>
        <w:numPr>
          <w:ilvl w:val="0"/>
          <w:numId w:val="24"/>
        </w:numPr>
        <w:pPrChange w:id="683" w:author="Vijay Shah" w:date="2014-04-15T13:12:00Z">
          <w:pPr>
            <w:pStyle w:val="BodyText"/>
            <w:numPr>
              <w:numId w:val="31"/>
            </w:numPr>
            <w:tabs>
              <w:tab w:val="num" w:pos="432"/>
            </w:tabs>
            <w:ind w:left="432" w:hanging="432"/>
          </w:pPr>
        </w:pPrChange>
      </w:pPr>
      <w:r>
        <w:t xml:space="preserve">In order to claim conformance to this option, </w:t>
      </w:r>
      <w:r w:rsidR="00125F81">
        <w:t xml:space="preserve">the </w:t>
      </w:r>
      <w:r>
        <w:t xml:space="preserve">Form Filler SHALL implement </w:t>
      </w:r>
      <w:ins w:id="684" w:author="Vijay Shah" w:date="2014-04-14T23:47:00Z">
        <w:r w:rsidR="004A1898">
          <w:t>SDC XML Package</w:t>
        </w:r>
      </w:ins>
      <w:r>
        <w:t xml:space="preserve"> content module</w:t>
      </w:r>
      <w:r w:rsidR="00A27F0A">
        <w:t xml:space="preserve"> (Refer Section Q.2.1)</w:t>
      </w:r>
      <w:r>
        <w:t>.</w:t>
      </w:r>
    </w:p>
    <w:p w:rsidR="004C2520" w:rsidRDefault="004C2520" w:rsidP="004228D9">
      <w:pPr>
        <w:pStyle w:val="Heading3"/>
        <w:numPr>
          <w:ilvl w:val="0"/>
          <w:numId w:val="0"/>
        </w:numPr>
        <w:ind w:left="720" w:hanging="720"/>
      </w:pPr>
      <w:bookmarkStart w:id="685" w:name="_Toc384977660"/>
      <w:r>
        <w:t xml:space="preserve">X.2.3 </w:t>
      </w:r>
      <w:r w:rsidR="001F0FBC">
        <w:t>Form Filler</w:t>
      </w:r>
      <w:r w:rsidR="00A27F0A">
        <w:t>:</w:t>
      </w:r>
      <w:r w:rsidR="001F0FBC">
        <w:t xml:space="preserve"> </w:t>
      </w:r>
      <w:ins w:id="686" w:author="Vijay Shah" w:date="2014-04-14T23:46:00Z">
        <w:r w:rsidR="004A1898">
          <w:t>SDC HTML Package</w:t>
        </w:r>
      </w:ins>
      <w:r w:rsidR="00A27F0A">
        <w:t xml:space="preserve"> Option</w:t>
      </w:r>
      <w:bookmarkEnd w:id="685"/>
    </w:p>
    <w:p w:rsidR="00C22708" w:rsidRDefault="00C22708" w:rsidP="00C22708">
      <w:pPr>
        <w:pStyle w:val="BodyText"/>
      </w:pPr>
      <w:r w:rsidRPr="004541BD">
        <w:rPr>
          <w:szCs w:val="24"/>
        </w:rPr>
        <w:t xml:space="preserve">This option defines the </w:t>
      </w:r>
      <w:r>
        <w:rPr>
          <w:szCs w:val="24"/>
        </w:rPr>
        <w:t>requirement</w:t>
      </w:r>
      <w:r w:rsidRPr="004541BD">
        <w:rPr>
          <w:szCs w:val="24"/>
        </w:rPr>
        <w:t xml:space="preserve"> placed on </w:t>
      </w:r>
      <w:r w:rsidR="001944AB">
        <w:rPr>
          <w:szCs w:val="24"/>
        </w:rPr>
        <w:t xml:space="preserve">requesting and retrieving an </w:t>
      </w:r>
      <w:ins w:id="687" w:author="Vijay Shah" w:date="2014-04-14T23:46:00Z">
        <w:r w:rsidR="004A1898">
          <w:rPr>
            <w:szCs w:val="24"/>
          </w:rPr>
          <w:t>SDC HTML Package</w:t>
        </w:r>
      </w:ins>
      <w:r>
        <w:rPr>
          <w:szCs w:val="24"/>
        </w:rPr>
        <w:t xml:space="preserve">. </w:t>
      </w:r>
      <w:r w:rsidRPr="004541BD">
        <w:rPr>
          <w:szCs w:val="24"/>
        </w:rPr>
        <w:t xml:space="preserve">The Form Filler’s support for </w:t>
      </w:r>
      <w:r>
        <w:rPr>
          <w:szCs w:val="24"/>
        </w:rPr>
        <w:t xml:space="preserve">this </w:t>
      </w:r>
      <w:r w:rsidRPr="004541BD">
        <w:rPr>
          <w:szCs w:val="24"/>
        </w:rPr>
        <w:t xml:space="preserve">option determines how </w:t>
      </w:r>
      <w:r>
        <w:rPr>
          <w:szCs w:val="24"/>
        </w:rPr>
        <w:t xml:space="preserve">an </w:t>
      </w:r>
      <w:ins w:id="688" w:author="Vijay Shah" w:date="2014-04-14T23:46:00Z">
        <w:r w:rsidR="004A1898">
          <w:rPr>
            <w:szCs w:val="24"/>
          </w:rPr>
          <w:t>SDC HTML Package</w:t>
        </w:r>
      </w:ins>
      <w:r w:rsidR="000E7C50">
        <w:rPr>
          <w:szCs w:val="24"/>
        </w:rPr>
        <w:t xml:space="preserve"> </w:t>
      </w:r>
      <w:r w:rsidRPr="004541BD">
        <w:rPr>
          <w:szCs w:val="24"/>
        </w:rPr>
        <w:t xml:space="preserve">is </w:t>
      </w:r>
      <w:r w:rsidR="001944AB">
        <w:rPr>
          <w:szCs w:val="24"/>
        </w:rPr>
        <w:t>requested and rendered</w:t>
      </w:r>
      <w:r w:rsidR="001944AB" w:rsidRPr="004541BD">
        <w:rPr>
          <w:szCs w:val="24"/>
        </w:rPr>
        <w:t xml:space="preserve"> </w:t>
      </w:r>
      <w:r w:rsidRPr="004541BD">
        <w:rPr>
          <w:szCs w:val="24"/>
        </w:rPr>
        <w:t>when the Form Filler</w:t>
      </w:r>
      <w:r w:rsidR="00125F81">
        <w:rPr>
          <w:szCs w:val="24"/>
        </w:rPr>
        <w:t>s</w:t>
      </w:r>
      <w:r w:rsidRPr="004541BD">
        <w:rPr>
          <w:szCs w:val="24"/>
        </w:rPr>
        <w:t xml:space="preserve"> retrieve </w:t>
      </w:r>
      <w:r w:rsidR="001944AB">
        <w:rPr>
          <w:szCs w:val="24"/>
        </w:rPr>
        <w:t>it</w:t>
      </w:r>
      <w:r w:rsidRPr="004541BD">
        <w:rPr>
          <w:szCs w:val="24"/>
        </w:rPr>
        <w:t xml:space="preserve"> using ITI</w:t>
      </w:r>
      <w:r>
        <w:rPr>
          <w:szCs w:val="24"/>
        </w:rPr>
        <w:t>-34:</w:t>
      </w:r>
    </w:p>
    <w:p w:rsidR="001944AB" w:rsidRDefault="001944AB">
      <w:pPr>
        <w:pStyle w:val="BodyText"/>
        <w:numPr>
          <w:ilvl w:val="0"/>
          <w:numId w:val="19"/>
        </w:numPr>
        <w:pPrChange w:id="689" w:author="Vijay Shah" w:date="2014-04-15T13:12:00Z">
          <w:pPr>
            <w:pStyle w:val="BodyText"/>
            <w:numPr>
              <w:numId w:val="26"/>
            </w:numPr>
            <w:ind w:left="1440" w:hanging="360"/>
          </w:pPr>
        </w:pPrChange>
      </w:pPr>
      <w:r>
        <w:t xml:space="preserve">In order to claim conformance to this option, </w:t>
      </w:r>
      <w:r w:rsidR="00125F81">
        <w:t xml:space="preserve">the </w:t>
      </w:r>
      <w:r>
        <w:t xml:space="preserve">Form Filler SHALL implement </w:t>
      </w:r>
      <w:ins w:id="690" w:author="Vijay Shah" w:date="2014-04-14T23:46:00Z">
        <w:r w:rsidR="004A1898">
          <w:t>SDC HTML Package</w:t>
        </w:r>
      </w:ins>
      <w:r>
        <w:t xml:space="preserve"> content module</w:t>
      </w:r>
      <w:r w:rsidR="00AF4457">
        <w:t xml:space="preserve"> (Refer Section Q.3.1)</w:t>
      </w:r>
      <w:r>
        <w:t>.</w:t>
      </w:r>
    </w:p>
    <w:p w:rsidR="00EB7980" w:rsidRDefault="00EB7980" w:rsidP="004228D9">
      <w:pPr>
        <w:pStyle w:val="Heading3"/>
        <w:numPr>
          <w:ilvl w:val="0"/>
          <w:numId w:val="0"/>
        </w:numPr>
        <w:ind w:left="720" w:hanging="720"/>
      </w:pPr>
      <w:bookmarkStart w:id="691" w:name="_Toc384977661"/>
      <w:r>
        <w:t>X.2.4 Form Filler</w:t>
      </w:r>
      <w:r w:rsidR="00A27F0A">
        <w:t>:</w:t>
      </w:r>
      <w:r>
        <w:t xml:space="preserve"> </w:t>
      </w:r>
      <w:ins w:id="692" w:author="Vijay Shah" w:date="2014-04-11T10:01:00Z">
        <w:r w:rsidR="00990EE8">
          <w:t>SDC URI Form</w:t>
        </w:r>
      </w:ins>
      <w:r w:rsidR="00A27F0A">
        <w:t xml:space="preserve"> Option</w:t>
      </w:r>
      <w:bookmarkEnd w:id="691"/>
    </w:p>
    <w:p w:rsidR="00EB7980" w:rsidRPr="00D021D2" w:rsidRDefault="00EB7980" w:rsidP="00EB7980">
      <w:pPr>
        <w:pStyle w:val="BodyText"/>
      </w:pPr>
      <w:r w:rsidRPr="00D021D2">
        <w:rPr>
          <w:szCs w:val="24"/>
        </w:rPr>
        <w:t xml:space="preserve">This option defines the requirement placed on </w:t>
      </w:r>
      <w:r>
        <w:rPr>
          <w:szCs w:val="24"/>
        </w:rPr>
        <w:t>requesting and retrieving form</w:t>
      </w:r>
      <w:r w:rsidRPr="00D021D2">
        <w:rPr>
          <w:szCs w:val="24"/>
        </w:rPr>
        <w:t xml:space="preserve"> UR</w:t>
      </w:r>
      <w:r w:rsidR="00AF4457">
        <w:rPr>
          <w:szCs w:val="24"/>
        </w:rPr>
        <w:t>I</w:t>
      </w:r>
      <w:r w:rsidRPr="00D021D2">
        <w:rPr>
          <w:szCs w:val="24"/>
        </w:rPr>
        <w:t>. The Form Filler’s support for the this option determines how a response providing URI to an SDC form is handled when the Form Filler retrieves the information using ITI-34:</w:t>
      </w:r>
    </w:p>
    <w:p w:rsidR="00EB7980" w:rsidRDefault="00EB7980">
      <w:pPr>
        <w:pStyle w:val="BodyText"/>
        <w:numPr>
          <w:ilvl w:val="0"/>
          <w:numId w:val="19"/>
        </w:numPr>
        <w:pPrChange w:id="693" w:author="Vijay Shah" w:date="2014-04-15T13:12:00Z">
          <w:pPr>
            <w:pStyle w:val="BodyText"/>
            <w:numPr>
              <w:numId w:val="26"/>
            </w:numPr>
            <w:ind w:left="1440" w:hanging="360"/>
          </w:pPr>
        </w:pPrChange>
      </w:pPr>
      <w:r>
        <w:t xml:space="preserve">In order to claim conformance to this option, the Form Filler SHALL implement </w:t>
      </w:r>
      <w:ins w:id="694" w:author="Vijay Shah" w:date="2014-04-11T10:01:00Z">
        <w:r w:rsidR="00990EE8">
          <w:t>SDC URI Form</w:t>
        </w:r>
      </w:ins>
      <w:r>
        <w:t xml:space="preserve"> content module</w:t>
      </w:r>
      <w:r w:rsidR="00AF4457">
        <w:t xml:space="preserve"> (Refer Section Q.4.1)</w:t>
      </w:r>
      <w:r>
        <w:t>.</w:t>
      </w:r>
    </w:p>
    <w:p w:rsidR="001A663E" w:rsidRDefault="001A663E" w:rsidP="004228D9">
      <w:pPr>
        <w:pStyle w:val="Heading3"/>
        <w:numPr>
          <w:ilvl w:val="0"/>
          <w:numId w:val="0"/>
        </w:numPr>
        <w:ind w:left="720" w:hanging="720"/>
      </w:pPr>
      <w:bookmarkStart w:id="695" w:name="_Toc384977662"/>
      <w:r>
        <w:t>X.2.</w:t>
      </w:r>
      <w:r w:rsidR="007C07D9">
        <w:t xml:space="preserve">5 </w:t>
      </w:r>
      <w:r>
        <w:t>Form Filler</w:t>
      </w:r>
      <w:r w:rsidR="00A27F0A">
        <w:t>:</w:t>
      </w:r>
      <w:r>
        <w:t xml:space="preserve"> SDC Auto-Pop</w:t>
      </w:r>
      <w:r w:rsidR="00A27F0A">
        <w:t xml:space="preserve"> Option</w:t>
      </w:r>
      <w:bookmarkEnd w:id="695"/>
    </w:p>
    <w:p w:rsidR="002F2D2F" w:rsidRDefault="00D03E8F" w:rsidP="00CC011F">
      <w:pPr>
        <w:pStyle w:val="BodyText"/>
      </w:pPr>
      <w:r>
        <w:t>This option defines the requirements placed on supp</w:t>
      </w:r>
      <w:r w:rsidR="00727D1A">
        <w:t>ort</w:t>
      </w:r>
      <w:r>
        <w:t>ing auto-population before rendering the requested form.</w:t>
      </w:r>
    </w:p>
    <w:p w:rsidR="00317F3A" w:rsidRDefault="00317F3A">
      <w:pPr>
        <w:pStyle w:val="BodyText"/>
        <w:numPr>
          <w:ilvl w:val="0"/>
          <w:numId w:val="19"/>
        </w:numPr>
        <w:pPrChange w:id="696" w:author="Vijay Shah" w:date="2014-04-15T13:12:00Z">
          <w:pPr>
            <w:pStyle w:val="BodyText"/>
            <w:numPr>
              <w:numId w:val="26"/>
            </w:numPr>
            <w:ind w:left="1440" w:hanging="360"/>
          </w:pPr>
        </w:pPrChange>
      </w:pPr>
      <w:r>
        <w:t xml:space="preserve">In order to claim conformance to this option, the Form Filler SHALL </w:t>
      </w:r>
      <w:r w:rsidR="001520C7">
        <w:t>support</w:t>
      </w:r>
      <w:r>
        <w:t xml:space="preserve"> </w:t>
      </w:r>
      <w:ins w:id="697" w:author="Vijay Shah" w:date="2014-04-14T23:47:00Z">
        <w:r w:rsidR="004A1898">
          <w:t>SDC XML Package</w:t>
        </w:r>
      </w:ins>
      <w:r w:rsidR="001520C7">
        <w:t xml:space="preserve"> Option or </w:t>
      </w:r>
      <w:ins w:id="698" w:author="Vijay Shah" w:date="2014-04-14T23:46:00Z">
        <w:r w:rsidR="004A1898">
          <w:t>SDC HTML Package</w:t>
        </w:r>
      </w:ins>
      <w:r w:rsidR="001520C7">
        <w:t xml:space="preserve"> Option</w:t>
      </w:r>
      <w:r>
        <w:t>.</w:t>
      </w:r>
    </w:p>
    <w:p w:rsidR="001520C7" w:rsidRDefault="001520C7">
      <w:pPr>
        <w:pStyle w:val="BodyText"/>
        <w:numPr>
          <w:ilvl w:val="0"/>
          <w:numId w:val="19"/>
        </w:numPr>
        <w:pPrChange w:id="699" w:author="Vijay Shah" w:date="2014-04-15T13:12:00Z">
          <w:pPr>
            <w:pStyle w:val="BodyText"/>
            <w:numPr>
              <w:numId w:val="26"/>
            </w:numPr>
            <w:ind w:left="1440" w:hanging="360"/>
          </w:pPr>
        </w:pPrChange>
      </w:pPr>
      <w:r>
        <w:t>In order to claim conformance to this option, the Form Filler SHALL automatically supply some additional form data.</w:t>
      </w:r>
    </w:p>
    <w:p w:rsidR="005F21E7" w:rsidRPr="003651D9" w:rsidRDefault="005F21E7" w:rsidP="00303E20">
      <w:pPr>
        <w:pStyle w:val="Heading2"/>
        <w:rPr>
          <w:noProof w:val="0"/>
        </w:rPr>
      </w:pPr>
      <w:bookmarkStart w:id="700" w:name="_Toc377458219"/>
      <w:bookmarkStart w:id="701" w:name="_Toc376512896"/>
      <w:bookmarkStart w:id="702" w:name="_Toc384977663"/>
      <w:r w:rsidRPr="00053E54">
        <w:t xml:space="preserve">X.3 </w:t>
      </w:r>
      <w:r w:rsidR="0068243C" w:rsidRPr="00053E54">
        <w:t>SDC</w:t>
      </w:r>
      <w:r w:rsidRPr="00053E54">
        <w:t xml:space="preserve"> </w:t>
      </w:r>
      <w:r w:rsidR="001579E7" w:rsidRPr="00053E54">
        <w:t xml:space="preserve">Required </w:t>
      </w:r>
      <w:r w:rsidR="00C158E0" w:rsidRPr="00053E54">
        <w:t>Actor</w:t>
      </w:r>
      <w:r w:rsidRPr="00053E54">
        <w:t xml:space="preserve"> Groupings</w:t>
      </w:r>
      <w:bookmarkEnd w:id="678"/>
      <w:bookmarkEnd w:id="679"/>
      <w:bookmarkEnd w:id="680"/>
      <w:bookmarkEnd w:id="700"/>
      <w:bookmarkEnd w:id="701"/>
      <w:bookmarkEnd w:id="702"/>
      <w:r w:rsidRPr="003651D9">
        <w:rPr>
          <w:noProof w:val="0"/>
        </w:rPr>
        <w:t xml:space="preserve"> </w:t>
      </w:r>
    </w:p>
    <w:p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rsidR="005550F8" w:rsidRPr="00EE3CB3" w:rsidRDefault="00761469" w:rsidP="00761469">
      <w:pPr>
        <w:pStyle w:val="TableTitle"/>
        <w:rPr>
          <w:color w:val="FF0000"/>
        </w:rPr>
      </w:pPr>
      <w:r w:rsidRPr="00207282">
        <w:t>Table X.3-1</w:t>
      </w:r>
      <w:r w:rsidR="00701B3A" w:rsidRPr="00207282">
        <w:t xml:space="preserve">: </w:t>
      </w:r>
      <w:r w:rsidR="00B36920" w:rsidRPr="00207282">
        <w:t>SDC</w:t>
      </w:r>
      <w:r w:rsidRPr="00207282">
        <w:t xml:space="preserve"> - Required Actor Groupings</w:t>
      </w:r>
      <w:r w:rsidR="005550F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56"/>
        <w:gridCol w:w="14"/>
        <w:gridCol w:w="2236"/>
        <w:gridCol w:w="14"/>
        <w:gridCol w:w="2146"/>
        <w:gridCol w:w="14"/>
        <w:gridCol w:w="2671"/>
        <w:gridCol w:w="15"/>
        <w:gridCol w:w="14"/>
      </w:tblGrid>
      <w:tr w:rsidR="00761469" w:rsidRPr="003651D9" w:rsidTr="00C6652D">
        <w:trPr>
          <w:gridAfter w:val="2"/>
          <w:wAfter w:w="29" w:type="dxa"/>
          <w:cantSplit/>
          <w:tblHeader/>
          <w:jc w:val="center"/>
        </w:trPr>
        <w:tc>
          <w:tcPr>
            <w:tcW w:w="2056" w:type="dxa"/>
            <w:shd w:val="pct15" w:color="auto" w:fill="FFFFFF"/>
          </w:tcPr>
          <w:p w:rsidR="00761469" w:rsidRPr="003651D9" w:rsidRDefault="005550F8" w:rsidP="00DB186B">
            <w:pPr>
              <w:pStyle w:val="TableEntryHeader"/>
            </w:pPr>
            <w:r>
              <w:t>SDC</w:t>
            </w:r>
            <w:r w:rsidR="00761469" w:rsidRPr="003651D9">
              <w:t xml:space="preserve"> Actor</w:t>
            </w:r>
          </w:p>
        </w:tc>
        <w:tc>
          <w:tcPr>
            <w:tcW w:w="2250" w:type="dxa"/>
            <w:gridSpan w:val="2"/>
            <w:tcBorders>
              <w:bottom w:val="single" w:sz="4" w:space="0" w:color="auto"/>
            </w:tcBorders>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D66512" w:rsidRPr="003651D9" w:rsidTr="00C6652D">
        <w:trPr>
          <w:gridAfter w:val="2"/>
          <w:wAfter w:w="29" w:type="dxa"/>
          <w:cantSplit/>
          <w:trHeight w:val="332"/>
          <w:jc w:val="center"/>
        </w:trPr>
        <w:tc>
          <w:tcPr>
            <w:tcW w:w="2056" w:type="dxa"/>
            <w:vMerge w:val="restart"/>
            <w:tcBorders>
              <w:right w:val="nil"/>
            </w:tcBorders>
          </w:tcPr>
          <w:p w:rsidR="00D66512" w:rsidRPr="003651D9" w:rsidRDefault="00D66512" w:rsidP="00DB186B">
            <w:pPr>
              <w:pStyle w:val="TableEntry"/>
            </w:pPr>
            <w:r>
              <w:t>Form Filler</w:t>
            </w:r>
          </w:p>
        </w:tc>
        <w:tc>
          <w:tcPr>
            <w:tcW w:w="2250" w:type="dxa"/>
            <w:gridSpan w:val="2"/>
            <w:tcBorders>
              <w:left w:val="nil"/>
            </w:tcBorders>
          </w:tcPr>
          <w:p w:rsidR="00D66512" w:rsidRPr="00244D35" w:rsidRDefault="00D66512" w:rsidP="00244D35">
            <w:pPr>
              <w:autoSpaceDE w:val="0"/>
              <w:autoSpaceDN w:val="0"/>
              <w:adjustRightInd w:val="0"/>
              <w:spacing w:before="0"/>
              <w:rPr>
                <w:rFonts w:ascii="TimesNewRomanPSMT" w:hAnsi="TimesNewRomanPSMT" w:cs="TimesNewRomanPSMT"/>
                <w:sz w:val="18"/>
                <w:szCs w:val="18"/>
              </w:rPr>
            </w:pPr>
            <w:r>
              <w:rPr>
                <w:rFonts w:ascii="TimesNewRomanPSMT" w:hAnsi="TimesNewRomanPSMT" w:cs="TimesNewRomanPSMT"/>
                <w:sz w:val="18"/>
                <w:szCs w:val="18"/>
              </w:rPr>
              <w:t>ATNA Secure Node or ATNA Secure Application</w:t>
            </w:r>
            <w:r w:rsidRPr="003651D9" w:rsidDel="001801CC">
              <w:t xml:space="preserve"> </w:t>
            </w:r>
          </w:p>
        </w:tc>
        <w:tc>
          <w:tcPr>
            <w:tcW w:w="2160" w:type="dxa"/>
            <w:gridSpan w:val="2"/>
          </w:tcPr>
          <w:p w:rsidR="00D66512" w:rsidRPr="003651D9" w:rsidRDefault="00D66512" w:rsidP="00AD069D">
            <w:pPr>
              <w:pStyle w:val="TableEntry"/>
            </w:pPr>
            <w:r>
              <w:rPr>
                <w:rFonts w:ascii="TimesNewRomanPSMT" w:hAnsi="TimesNewRomanPSMT" w:cs="TimesNewRomanPSMT"/>
                <w:szCs w:val="18"/>
              </w:rPr>
              <w:t>ITI TF- 1: 9.4</w:t>
            </w:r>
            <w:r w:rsidRPr="003651D9" w:rsidDel="001801CC">
              <w:t xml:space="preserve"> </w:t>
            </w:r>
          </w:p>
        </w:tc>
        <w:tc>
          <w:tcPr>
            <w:tcW w:w="2685" w:type="dxa"/>
            <w:gridSpan w:val="2"/>
          </w:tcPr>
          <w:p w:rsidR="00D66512" w:rsidRPr="003651D9" w:rsidRDefault="00D66512" w:rsidP="00B541EC">
            <w:pPr>
              <w:pStyle w:val="TableEntry"/>
            </w:pPr>
          </w:p>
        </w:tc>
      </w:tr>
      <w:tr w:rsidR="00D66512" w:rsidRPr="003651D9" w:rsidTr="009F0252">
        <w:trPr>
          <w:gridAfter w:val="2"/>
          <w:wAfter w:w="29" w:type="dxa"/>
          <w:cantSplit/>
          <w:trHeight w:val="332"/>
          <w:jc w:val="center"/>
        </w:trPr>
        <w:tc>
          <w:tcPr>
            <w:tcW w:w="2056" w:type="dxa"/>
            <w:vMerge/>
          </w:tcPr>
          <w:p w:rsidR="00D66512" w:rsidRPr="003651D9" w:rsidRDefault="00D66512" w:rsidP="00DB186B">
            <w:pPr>
              <w:pStyle w:val="TableEntry"/>
            </w:pPr>
          </w:p>
        </w:tc>
        <w:tc>
          <w:tcPr>
            <w:tcW w:w="2250" w:type="dxa"/>
            <w:gridSpan w:val="2"/>
          </w:tcPr>
          <w:p w:rsidR="00D66512" w:rsidRPr="003651D9" w:rsidRDefault="00D66512" w:rsidP="00DB186B">
            <w:pPr>
              <w:pStyle w:val="TableEntry"/>
            </w:pPr>
            <w:r>
              <w:rPr>
                <w:rFonts w:ascii="TimesNewRomanPSMT" w:hAnsi="TimesNewRomanPSMT" w:cs="TimesNewRomanPSMT"/>
                <w:szCs w:val="18"/>
              </w:rPr>
              <w:t>XUA X-Service User</w:t>
            </w:r>
          </w:p>
        </w:tc>
        <w:tc>
          <w:tcPr>
            <w:tcW w:w="2160" w:type="dxa"/>
            <w:gridSpan w:val="2"/>
          </w:tcPr>
          <w:p w:rsidR="00D66512" w:rsidRPr="003651D9" w:rsidRDefault="00D66512" w:rsidP="00AD069D">
            <w:pPr>
              <w:pStyle w:val="TableEntry"/>
            </w:pPr>
            <w:r>
              <w:rPr>
                <w:rFonts w:ascii="TimesNewRomanPSMT" w:hAnsi="TimesNewRomanPSMT" w:cs="TimesNewRomanPSMT"/>
                <w:szCs w:val="18"/>
              </w:rPr>
              <w:t>ITI TF- 1: 13.4</w:t>
            </w:r>
          </w:p>
        </w:tc>
        <w:tc>
          <w:tcPr>
            <w:tcW w:w="2685" w:type="dxa"/>
            <w:gridSpan w:val="2"/>
          </w:tcPr>
          <w:p w:rsidR="00D66512" w:rsidRPr="003651D9" w:rsidRDefault="00D66512" w:rsidP="00DB186B">
            <w:pPr>
              <w:pStyle w:val="TableEntry"/>
            </w:pPr>
          </w:p>
        </w:tc>
      </w:tr>
      <w:tr w:rsidR="00D66512" w:rsidRPr="003651D9" w:rsidTr="009F0252">
        <w:trPr>
          <w:gridAfter w:val="2"/>
          <w:wAfter w:w="29" w:type="dxa"/>
          <w:cantSplit/>
          <w:trHeight w:val="332"/>
          <w:jc w:val="center"/>
        </w:trPr>
        <w:tc>
          <w:tcPr>
            <w:tcW w:w="2056" w:type="dxa"/>
            <w:vMerge w:val="restart"/>
          </w:tcPr>
          <w:p w:rsidR="00D66512" w:rsidRPr="003651D9" w:rsidRDefault="00D66512" w:rsidP="00DB186B">
            <w:pPr>
              <w:pStyle w:val="TableEntry"/>
            </w:pPr>
            <w:r>
              <w:t>Form Manager</w:t>
            </w:r>
          </w:p>
          <w:p w:rsidR="00D66512" w:rsidRPr="003651D9" w:rsidRDefault="00D66512" w:rsidP="00DB186B">
            <w:pPr>
              <w:pStyle w:val="TableEntry"/>
            </w:pPr>
          </w:p>
        </w:tc>
        <w:tc>
          <w:tcPr>
            <w:tcW w:w="2250" w:type="dxa"/>
            <w:gridSpan w:val="2"/>
          </w:tcPr>
          <w:p w:rsidR="00D66512" w:rsidRPr="003651D9" w:rsidRDefault="00D66512" w:rsidP="00DB186B">
            <w:pPr>
              <w:pStyle w:val="TableEntry"/>
            </w:pPr>
            <w:r>
              <w:rPr>
                <w:rFonts w:ascii="TimesNewRomanPSMT" w:hAnsi="TimesNewRomanPSMT" w:cs="TimesNewRomanPSMT"/>
                <w:szCs w:val="18"/>
              </w:rPr>
              <w:t>ATNA Secure Node or ATNA Secure Application</w:t>
            </w:r>
            <w:r w:rsidRPr="003651D9" w:rsidDel="001801CC">
              <w:t xml:space="preserve"> </w:t>
            </w:r>
          </w:p>
        </w:tc>
        <w:tc>
          <w:tcPr>
            <w:tcW w:w="2160" w:type="dxa"/>
            <w:gridSpan w:val="2"/>
          </w:tcPr>
          <w:p w:rsidR="00D66512" w:rsidRPr="000F42F3" w:rsidRDefault="00D66512" w:rsidP="00F623E5">
            <w:pPr>
              <w:pStyle w:val="TableEntry"/>
              <w:rPr>
                <w:rFonts w:ascii="TimesNewRomanPSMT" w:hAnsi="TimesNewRomanPSMT" w:cs="TimesNewRomanPSMT"/>
                <w:szCs w:val="18"/>
              </w:rPr>
            </w:pPr>
            <w:r>
              <w:rPr>
                <w:rFonts w:ascii="TimesNewRomanPSMT" w:hAnsi="TimesNewRomanPSMT" w:cs="TimesNewRomanPSMT"/>
                <w:szCs w:val="18"/>
              </w:rPr>
              <w:t>ITI TF- 1: 9.4</w:t>
            </w:r>
            <w:r w:rsidRPr="000F42F3" w:rsidDel="001801CC">
              <w:rPr>
                <w:rFonts w:ascii="TimesNewRomanPSMT" w:hAnsi="TimesNewRomanPSMT" w:cs="TimesNewRomanPSMT"/>
                <w:szCs w:val="18"/>
              </w:rPr>
              <w:t xml:space="preserve"> </w:t>
            </w:r>
          </w:p>
        </w:tc>
        <w:tc>
          <w:tcPr>
            <w:tcW w:w="2685" w:type="dxa"/>
            <w:gridSpan w:val="2"/>
          </w:tcPr>
          <w:p w:rsidR="00D66512" w:rsidRPr="000F42F3" w:rsidRDefault="00D66512" w:rsidP="00B541EC">
            <w:pPr>
              <w:pStyle w:val="TableEntry"/>
              <w:ind w:left="0"/>
              <w:jc w:val="center"/>
              <w:rPr>
                <w:rFonts w:ascii="TimesNewRomanPSMT" w:hAnsi="TimesNewRomanPSMT" w:cs="TimesNewRomanPSMT"/>
                <w:szCs w:val="18"/>
              </w:rPr>
            </w:pPr>
          </w:p>
        </w:tc>
      </w:tr>
      <w:tr w:rsidR="00D66512" w:rsidRPr="003651D9" w:rsidTr="009F0252">
        <w:trPr>
          <w:gridAfter w:val="2"/>
          <w:wAfter w:w="29" w:type="dxa"/>
          <w:cantSplit/>
          <w:trHeight w:val="332"/>
          <w:jc w:val="center"/>
        </w:trPr>
        <w:tc>
          <w:tcPr>
            <w:tcW w:w="2056" w:type="dxa"/>
            <w:vMerge/>
          </w:tcPr>
          <w:p w:rsidR="00D66512" w:rsidRPr="003651D9" w:rsidRDefault="00D66512" w:rsidP="00DB186B">
            <w:pPr>
              <w:pStyle w:val="TableEntry"/>
            </w:pPr>
          </w:p>
        </w:tc>
        <w:tc>
          <w:tcPr>
            <w:tcW w:w="2250" w:type="dxa"/>
            <w:gridSpan w:val="2"/>
          </w:tcPr>
          <w:p w:rsidR="00D66512" w:rsidRPr="003651D9" w:rsidRDefault="00D66512" w:rsidP="00DB186B">
            <w:pPr>
              <w:pStyle w:val="TableEntry"/>
            </w:pPr>
            <w:r>
              <w:rPr>
                <w:rFonts w:ascii="TimesNewRomanPSMT" w:hAnsi="TimesNewRomanPSMT" w:cs="TimesNewRomanPSMT"/>
                <w:szCs w:val="18"/>
              </w:rPr>
              <w:t>XUA X-Service User</w:t>
            </w:r>
          </w:p>
        </w:tc>
        <w:tc>
          <w:tcPr>
            <w:tcW w:w="2160" w:type="dxa"/>
            <w:gridSpan w:val="2"/>
          </w:tcPr>
          <w:p w:rsidR="00D66512" w:rsidRPr="000F42F3" w:rsidRDefault="00D66512" w:rsidP="000F42F3">
            <w:pPr>
              <w:pStyle w:val="TableEntry"/>
              <w:rPr>
                <w:rFonts w:ascii="TimesNewRomanPSMT" w:hAnsi="TimesNewRomanPSMT" w:cs="TimesNewRomanPSMT"/>
                <w:szCs w:val="18"/>
              </w:rPr>
            </w:pPr>
            <w:r>
              <w:rPr>
                <w:rFonts w:ascii="TimesNewRomanPSMT" w:hAnsi="TimesNewRomanPSMT" w:cs="TimesNewRomanPSMT"/>
                <w:szCs w:val="18"/>
              </w:rPr>
              <w:t>ITI TF- 1: 13.4</w:t>
            </w:r>
          </w:p>
        </w:tc>
        <w:tc>
          <w:tcPr>
            <w:tcW w:w="2685" w:type="dxa"/>
            <w:gridSpan w:val="2"/>
          </w:tcPr>
          <w:p w:rsidR="00D66512" w:rsidRPr="000F42F3" w:rsidRDefault="00D66512" w:rsidP="000F42F3">
            <w:pPr>
              <w:pStyle w:val="TableEntry"/>
              <w:ind w:left="0"/>
              <w:rPr>
                <w:rFonts w:ascii="TimesNewRomanPSMT" w:hAnsi="TimesNewRomanPSMT" w:cs="TimesNewRomanPSMT"/>
                <w:szCs w:val="18"/>
              </w:rPr>
            </w:pPr>
          </w:p>
        </w:tc>
      </w:tr>
      <w:tr w:rsidR="00E80309" w:rsidRPr="003651D9" w:rsidTr="009F0252">
        <w:trPr>
          <w:gridAfter w:val="1"/>
          <w:wAfter w:w="14" w:type="dxa"/>
          <w:cantSplit/>
          <w:trHeight w:val="332"/>
          <w:jc w:val="center"/>
        </w:trPr>
        <w:tc>
          <w:tcPr>
            <w:tcW w:w="2070" w:type="dxa"/>
            <w:gridSpan w:val="2"/>
            <w:vMerge w:val="restart"/>
          </w:tcPr>
          <w:p w:rsidR="00E80309" w:rsidRPr="003651D9" w:rsidRDefault="00E80309" w:rsidP="00DB186B">
            <w:pPr>
              <w:pStyle w:val="TableEntry"/>
            </w:pPr>
            <w:r>
              <w:t>Form Processor</w:t>
            </w:r>
          </w:p>
        </w:tc>
        <w:tc>
          <w:tcPr>
            <w:tcW w:w="2250" w:type="dxa"/>
            <w:gridSpan w:val="2"/>
          </w:tcPr>
          <w:p w:rsidR="00E80309" w:rsidRPr="000F42F3" w:rsidRDefault="00E80309" w:rsidP="00DB186B">
            <w:pPr>
              <w:pStyle w:val="TableEntry"/>
              <w:rPr>
                <w:rFonts w:ascii="TimesNewRomanPSMT" w:hAnsi="TimesNewRomanPSMT" w:cs="TimesNewRomanPSMT"/>
                <w:szCs w:val="18"/>
              </w:rPr>
            </w:pPr>
            <w:r>
              <w:rPr>
                <w:rFonts w:ascii="TimesNewRomanPSMT" w:hAnsi="TimesNewRomanPSMT" w:cs="TimesNewRomanPSMT"/>
                <w:szCs w:val="18"/>
              </w:rPr>
              <w:t>ATNA Secure Node or ATNA Secure Application</w:t>
            </w:r>
            <w:r w:rsidRPr="000F42F3" w:rsidDel="001801CC">
              <w:rPr>
                <w:rFonts w:ascii="TimesNewRomanPSMT" w:hAnsi="TimesNewRomanPSMT" w:cs="TimesNewRomanPSMT"/>
                <w:szCs w:val="18"/>
              </w:rPr>
              <w:t xml:space="preserve"> </w:t>
            </w:r>
          </w:p>
        </w:tc>
        <w:tc>
          <w:tcPr>
            <w:tcW w:w="2160" w:type="dxa"/>
            <w:gridSpan w:val="2"/>
          </w:tcPr>
          <w:p w:rsidR="00E80309" w:rsidRPr="000F42F3" w:rsidRDefault="00E80309" w:rsidP="000F42F3">
            <w:pPr>
              <w:pStyle w:val="TableEntry"/>
              <w:rPr>
                <w:rFonts w:ascii="TimesNewRomanPSMT" w:hAnsi="TimesNewRomanPSMT" w:cs="TimesNewRomanPSMT"/>
                <w:szCs w:val="18"/>
              </w:rPr>
            </w:pPr>
            <w:r>
              <w:rPr>
                <w:rFonts w:ascii="TimesNewRomanPSMT" w:hAnsi="TimesNewRomanPSMT" w:cs="TimesNewRomanPSMT"/>
                <w:szCs w:val="18"/>
              </w:rPr>
              <w:t>ITI TF- 1: 9.4</w:t>
            </w:r>
            <w:r w:rsidRPr="000F42F3" w:rsidDel="001801CC">
              <w:rPr>
                <w:rFonts w:ascii="TimesNewRomanPSMT" w:hAnsi="TimesNewRomanPSMT" w:cs="TimesNewRomanPSMT"/>
                <w:szCs w:val="18"/>
              </w:rPr>
              <w:t xml:space="preserve"> </w:t>
            </w:r>
          </w:p>
        </w:tc>
        <w:tc>
          <w:tcPr>
            <w:tcW w:w="2686" w:type="dxa"/>
            <w:gridSpan w:val="2"/>
          </w:tcPr>
          <w:p w:rsidR="00E80309" w:rsidRPr="003651D9" w:rsidRDefault="00E80309" w:rsidP="00B541EC">
            <w:pPr>
              <w:pStyle w:val="TableEntry"/>
              <w:jc w:val="center"/>
              <w:rPr>
                <w:vertAlign w:val="superscript"/>
              </w:rPr>
            </w:pPr>
          </w:p>
        </w:tc>
      </w:tr>
      <w:tr w:rsidR="00E80309" w:rsidRPr="003651D9" w:rsidTr="009F0252">
        <w:trPr>
          <w:cantSplit/>
          <w:trHeight w:val="332"/>
          <w:jc w:val="center"/>
        </w:trPr>
        <w:tc>
          <w:tcPr>
            <w:tcW w:w="2070" w:type="dxa"/>
            <w:gridSpan w:val="2"/>
            <w:vMerge/>
          </w:tcPr>
          <w:p w:rsidR="00E80309" w:rsidRPr="003651D9" w:rsidRDefault="00E80309" w:rsidP="00DB186B">
            <w:pPr>
              <w:pStyle w:val="TableEntry"/>
            </w:pPr>
          </w:p>
        </w:tc>
        <w:tc>
          <w:tcPr>
            <w:tcW w:w="2250" w:type="dxa"/>
            <w:gridSpan w:val="2"/>
          </w:tcPr>
          <w:p w:rsidR="00E80309" w:rsidRPr="000F42F3" w:rsidRDefault="00E80309" w:rsidP="00DB186B">
            <w:pPr>
              <w:pStyle w:val="TableEntry"/>
              <w:rPr>
                <w:rFonts w:ascii="TimesNewRomanPSMT" w:hAnsi="TimesNewRomanPSMT" w:cs="TimesNewRomanPSMT"/>
                <w:szCs w:val="18"/>
              </w:rPr>
            </w:pPr>
            <w:r>
              <w:rPr>
                <w:rFonts w:ascii="TimesNewRomanPSMT" w:hAnsi="TimesNewRomanPSMT" w:cs="TimesNewRomanPSMT"/>
                <w:szCs w:val="18"/>
              </w:rPr>
              <w:t>XUA X-Service User</w:t>
            </w:r>
          </w:p>
        </w:tc>
        <w:tc>
          <w:tcPr>
            <w:tcW w:w="2160" w:type="dxa"/>
            <w:gridSpan w:val="2"/>
          </w:tcPr>
          <w:p w:rsidR="00E80309" w:rsidRPr="000F42F3" w:rsidRDefault="00E80309" w:rsidP="000F42F3">
            <w:pPr>
              <w:pStyle w:val="TableEntry"/>
              <w:rPr>
                <w:rFonts w:ascii="TimesNewRomanPSMT" w:hAnsi="TimesNewRomanPSMT" w:cs="TimesNewRomanPSMT"/>
                <w:szCs w:val="18"/>
              </w:rPr>
            </w:pPr>
            <w:r>
              <w:rPr>
                <w:rFonts w:ascii="TimesNewRomanPSMT" w:hAnsi="TimesNewRomanPSMT" w:cs="TimesNewRomanPSMT"/>
                <w:szCs w:val="18"/>
              </w:rPr>
              <w:t>ITI TF- 1: 13.4</w:t>
            </w:r>
          </w:p>
        </w:tc>
        <w:tc>
          <w:tcPr>
            <w:tcW w:w="2700" w:type="dxa"/>
            <w:gridSpan w:val="3"/>
          </w:tcPr>
          <w:p w:rsidR="00E80309" w:rsidRPr="003651D9" w:rsidRDefault="00E80309" w:rsidP="00B541EC">
            <w:pPr>
              <w:pStyle w:val="TableEntry"/>
              <w:jc w:val="center"/>
              <w:rPr>
                <w:vertAlign w:val="superscript"/>
              </w:rPr>
            </w:pPr>
          </w:p>
        </w:tc>
      </w:tr>
      <w:tr w:rsidR="00E80309" w:rsidRPr="003651D9" w:rsidTr="009F0252">
        <w:trPr>
          <w:gridAfter w:val="1"/>
          <w:wAfter w:w="14" w:type="dxa"/>
          <w:cantSplit/>
          <w:trHeight w:val="332"/>
          <w:jc w:val="center"/>
        </w:trPr>
        <w:tc>
          <w:tcPr>
            <w:tcW w:w="2070" w:type="dxa"/>
            <w:gridSpan w:val="2"/>
            <w:vMerge w:val="restart"/>
          </w:tcPr>
          <w:p w:rsidR="00E80309" w:rsidRPr="003651D9" w:rsidRDefault="00E80309" w:rsidP="00EF1E77">
            <w:pPr>
              <w:pStyle w:val="TableEntry"/>
            </w:pPr>
            <w:r>
              <w:t>Form Archiver</w:t>
            </w:r>
          </w:p>
        </w:tc>
        <w:tc>
          <w:tcPr>
            <w:tcW w:w="2250" w:type="dxa"/>
            <w:gridSpan w:val="2"/>
          </w:tcPr>
          <w:p w:rsidR="00E80309" w:rsidRPr="003651D9" w:rsidRDefault="00E80309" w:rsidP="005D6176">
            <w:pPr>
              <w:pStyle w:val="TableEntry"/>
            </w:pPr>
            <w:r>
              <w:rPr>
                <w:rFonts w:ascii="TimesNewRomanPSMT" w:hAnsi="TimesNewRomanPSMT" w:cs="TimesNewRomanPSMT"/>
                <w:szCs w:val="18"/>
              </w:rPr>
              <w:t>ATNA Secure Node or ATNA Secure Application</w:t>
            </w:r>
            <w:r w:rsidRPr="003651D9" w:rsidDel="001801CC">
              <w:t xml:space="preserve"> </w:t>
            </w:r>
          </w:p>
        </w:tc>
        <w:tc>
          <w:tcPr>
            <w:tcW w:w="2160" w:type="dxa"/>
            <w:gridSpan w:val="2"/>
          </w:tcPr>
          <w:p w:rsidR="00E80309" w:rsidRPr="003651D9" w:rsidRDefault="00E80309" w:rsidP="0032600B">
            <w:pPr>
              <w:pStyle w:val="TableEntry"/>
            </w:pPr>
            <w:r>
              <w:rPr>
                <w:rFonts w:ascii="TimesNewRomanPSMT" w:hAnsi="TimesNewRomanPSMT" w:cs="TimesNewRomanPSMT"/>
                <w:szCs w:val="18"/>
              </w:rPr>
              <w:t>ITI TF- 1: 9.4</w:t>
            </w:r>
            <w:r w:rsidRPr="003651D9" w:rsidDel="001801CC">
              <w:t xml:space="preserve"> </w:t>
            </w:r>
          </w:p>
        </w:tc>
        <w:tc>
          <w:tcPr>
            <w:tcW w:w="2686" w:type="dxa"/>
            <w:gridSpan w:val="2"/>
          </w:tcPr>
          <w:p w:rsidR="00E80309" w:rsidRPr="003651D9" w:rsidRDefault="00E80309" w:rsidP="00BB76BC">
            <w:pPr>
              <w:pStyle w:val="TableEntry"/>
            </w:pPr>
          </w:p>
        </w:tc>
      </w:tr>
      <w:tr w:rsidR="00E80309" w:rsidRPr="003651D9" w:rsidTr="009F0252">
        <w:trPr>
          <w:cantSplit/>
          <w:trHeight w:val="233"/>
          <w:jc w:val="center"/>
        </w:trPr>
        <w:tc>
          <w:tcPr>
            <w:tcW w:w="2070" w:type="dxa"/>
            <w:gridSpan w:val="2"/>
            <w:vMerge/>
          </w:tcPr>
          <w:p w:rsidR="00E80309" w:rsidRPr="003651D9" w:rsidRDefault="00E80309" w:rsidP="00BB76BC">
            <w:pPr>
              <w:pStyle w:val="TableEntry"/>
            </w:pPr>
          </w:p>
        </w:tc>
        <w:tc>
          <w:tcPr>
            <w:tcW w:w="2250" w:type="dxa"/>
            <w:gridSpan w:val="2"/>
          </w:tcPr>
          <w:p w:rsidR="00E80309" w:rsidRPr="003651D9" w:rsidRDefault="00E80309" w:rsidP="00BB76BC">
            <w:pPr>
              <w:pStyle w:val="TableEntry"/>
            </w:pPr>
            <w:r>
              <w:rPr>
                <w:rFonts w:ascii="TimesNewRomanPSMT" w:hAnsi="TimesNewRomanPSMT" w:cs="TimesNewRomanPSMT"/>
                <w:szCs w:val="18"/>
              </w:rPr>
              <w:t>XUA X-Service User</w:t>
            </w:r>
          </w:p>
        </w:tc>
        <w:tc>
          <w:tcPr>
            <w:tcW w:w="2160" w:type="dxa"/>
            <w:gridSpan w:val="2"/>
          </w:tcPr>
          <w:p w:rsidR="00E80309" w:rsidRPr="003651D9" w:rsidRDefault="00E80309" w:rsidP="00BB76BC">
            <w:pPr>
              <w:pStyle w:val="TableEntry"/>
            </w:pPr>
            <w:r>
              <w:rPr>
                <w:rFonts w:ascii="TimesNewRomanPSMT" w:hAnsi="TimesNewRomanPSMT" w:cs="TimesNewRomanPSMT"/>
                <w:szCs w:val="18"/>
              </w:rPr>
              <w:t>ITI TF- 1: 13.4</w:t>
            </w:r>
          </w:p>
        </w:tc>
        <w:tc>
          <w:tcPr>
            <w:tcW w:w="2700" w:type="dxa"/>
            <w:gridSpan w:val="3"/>
          </w:tcPr>
          <w:p w:rsidR="00E80309" w:rsidRPr="003651D9" w:rsidRDefault="00E80309" w:rsidP="00BB76BC">
            <w:pPr>
              <w:pStyle w:val="TableEntry"/>
            </w:pPr>
          </w:p>
        </w:tc>
      </w:tr>
      <w:tr w:rsidR="000F42F3" w:rsidRPr="003651D9" w:rsidTr="009F0252">
        <w:trPr>
          <w:gridAfter w:val="2"/>
          <w:wAfter w:w="29" w:type="dxa"/>
          <w:cantSplit/>
          <w:trHeight w:val="233"/>
          <w:jc w:val="center"/>
        </w:trPr>
        <w:tc>
          <w:tcPr>
            <w:tcW w:w="2056" w:type="dxa"/>
            <w:vMerge w:val="restart"/>
          </w:tcPr>
          <w:p w:rsidR="000F42F3" w:rsidRPr="003651D9" w:rsidRDefault="000F42F3" w:rsidP="00EF1E77">
            <w:pPr>
              <w:pStyle w:val="TableEntry"/>
            </w:pPr>
            <w:r>
              <w:t>Form Receiver</w:t>
            </w:r>
          </w:p>
        </w:tc>
        <w:tc>
          <w:tcPr>
            <w:tcW w:w="2250" w:type="dxa"/>
            <w:gridSpan w:val="2"/>
          </w:tcPr>
          <w:p w:rsidR="000F42F3" w:rsidRPr="003651D9" w:rsidRDefault="000F42F3" w:rsidP="005D6176">
            <w:pPr>
              <w:pStyle w:val="TableEntry"/>
            </w:pPr>
            <w:r>
              <w:rPr>
                <w:rFonts w:ascii="TimesNewRomanPSMT" w:hAnsi="TimesNewRomanPSMT" w:cs="TimesNewRomanPSMT"/>
                <w:szCs w:val="18"/>
              </w:rPr>
              <w:t>ATNA Secure Node or ATNA Secure Application</w:t>
            </w:r>
            <w:r w:rsidRPr="003651D9" w:rsidDel="001801CC">
              <w:t xml:space="preserve"> </w:t>
            </w:r>
          </w:p>
        </w:tc>
        <w:tc>
          <w:tcPr>
            <w:tcW w:w="2160" w:type="dxa"/>
            <w:gridSpan w:val="2"/>
          </w:tcPr>
          <w:p w:rsidR="000F42F3" w:rsidRPr="003651D9" w:rsidRDefault="000F42F3" w:rsidP="005D6176">
            <w:pPr>
              <w:pStyle w:val="TableEntry"/>
            </w:pPr>
            <w:r>
              <w:rPr>
                <w:rFonts w:ascii="TimesNewRomanPSMT" w:hAnsi="TimesNewRomanPSMT" w:cs="TimesNewRomanPSMT"/>
                <w:szCs w:val="18"/>
              </w:rPr>
              <w:t>ITI TF- 1: 9.4</w:t>
            </w:r>
            <w:r w:rsidRPr="003651D9" w:rsidDel="001801CC">
              <w:t xml:space="preserve"> </w:t>
            </w:r>
          </w:p>
        </w:tc>
        <w:tc>
          <w:tcPr>
            <w:tcW w:w="2685" w:type="dxa"/>
            <w:gridSpan w:val="2"/>
          </w:tcPr>
          <w:p w:rsidR="000F42F3" w:rsidRPr="003651D9" w:rsidRDefault="000F42F3" w:rsidP="00BB76BC">
            <w:pPr>
              <w:pStyle w:val="TableEntry"/>
            </w:pPr>
          </w:p>
        </w:tc>
      </w:tr>
      <w:tr w:rsidR="000F42F3" w:rsidRPr="003651D9" w:rsidTr="009F0252">
        <w:trPr>
          <w:gridAfter w:val="2"/>
          <w:wAfter w:w="29" w:type="dxa"/>
          <w:cantSplit/>
          <w:trHeight w:val="233"/>
          <w:jc w:val="center"/>
        </w:trPr>
        <w:tc>
          <w:tcPr>
            <w:tcW w:w="2056" w:type="dxa"/>
            <w:vMerge/>
          </w:tcPr>
          <w:p w:rsidR="000F42F3" w:rsidRDefault="000F42F3" w:rsidP="00EF1E77">
            <w:pPr>
              <w:pStyle w:val="TableEntry"/>
            </w:pPr>
          </w:p>
        </w:tc>
        <w:tc>
          <w:tcPr>
            <w:tcW w:w="2250" w:type="dxa"/>
            <w:gridSpan w:val="2"/>
          </w:tcPr>
          <w:p w:rsidR="000F42F3" w:rsidRPr="003651D9" w:rsidRDefault="000F42F3" w:rsidP="00D63888">
            <w:pPr>
              <w:pStyle w:val="TableEntry"/>
            </w:pPr>
            <w:r>
              <w:rPr>
                <w:rFonts w:ascii="TimesNewRomanPSMT" w:hAnsi="TimesNewRomanPSMT" w:cs="TimesNewRomanPSMT"/>
                <w:szCs w:val="18"/>
              </w:rPr>
              <w:t>XUA X-Service User</w:t>
            </w:r>
          </w:p>
        </w:tc>
        <w:tc>
          <w:tcPr>
            <w:tcW w:w="2160" w:type="dxa"/>
            <w:gridSpan w:val="2"/>
          </w:tcPr>
          <w:p w:rsidR="000F42F3" w:rsidRPr="003651D9" w:rsidRDefault="000F42F3" w:rsidP="00D63888">
            <w:pPr>
              <w:pStyle w:val="TableEntry"/>
            </w:pPr>
            <w:r>
              <w:rPr>
                <w:rFonts w:ascii="TimesNewRomanPSMT" w:hAnsi="TimesNewRomanPSMT" w:cs="TimesNewRomanPSMT"/>
                <w:szCs w:val="18"/>
              </w:rPr>
              <w:t>ITI TF- 1: 13.4</w:t>
            </w:r>
          </w:p>
        </w:tc>
        <w:tc>
          <w:tcPr>
            <w:tcW w:w="2685" w:type="dxa"/>
            <w:gridSpan w:val="2"/>
          </w:tcPr>
          <w:p w:rsidR="000F42F3" w:rsidRPr="003651D9" w:rsidRDefault="000F42F3" w:rsidP="00BB76BC">
            <w:pPr>
              <w:pStyle w:val="TableEntry"/>
            </w:pPr>
          </w:p>
        </w:tc>
      </w:tr>
    </w:tbl>
    <w:p w:rsidR="00CF283F" w:rsidRPr="003651D9" w:rsidRDefault="00CF283F" w:rsidP="00303E20">
      <w:pPr>
        <w:pStyle w:val="Heading2"/>
        <w:rPr>
          <w:noProof w:val="0"/>
        </w:rPr>
      </w:pPr>
      <w:bookmarkStart w:id="703" w:name="_Toc375065296"/>
      <w:bookmarkStart w:id="704" w:name="_Toc375314922"/>
      <w:bookmarkStart w:id="705" w:name="_Toc375221028"/>
      <w:bookmarkStart w:id="706" w:name="_Toc377458220"/>
      <w:bookmarkStart w:id="707" w:name="_Toc376512897"/>
      <w:bookmarkStart w:id="708" w:name="_Toc384977664"/>
      <w:r w:rsidRPr="003651D9">
        <w:rPr>
          <w:noProof w:val="0"/>
        </w:rPr>
        <w:t>X.</w:t>
      </w:r>
      <w:r w:rsidR="00AF472E" w:rsidRPr="003651D9">
        <w:rPr>
          <w:noProof w:val="0"/>
        </w:rPr>
        <w:t>4</w:t>
      </w:r>
      <w:r w:rsidR="005F21E7" w:rsidRPr="003651D9">
        <w:rPr>
          <w:noProof w:val="0"/>
        </w:rPr>
        <w:t xml:space="preserve"> </w:t>
      </w:r>
      <w:bookmarkEnd w:id="670"/>
      <w:bookmarkEnd w:id="671"/>
      <w:r w:rsidR="00E80309">
        <w:rPr>
          <w:noProof w:val="0"/>
        </w:rPr>
        <w:t xml:space="preserve">SDC </w:t>
      </w:r>
      <w:r w:rsidR="00167DB7" w:rsidRPr="003651D9">
        <w:rPr>
          <w:noProof w:val="0"/>
        </w:rPr>
        <w:t>Overview</w:t>
      </w:r>
      <w:bookmarkEnd w:id="703"/>
      <w:bookmarkEnd w:id="704"/>
      <w:bookmarkEnd w:id="705"/>
      <w:bookmarkEnd w:id="706"/>
      <w:bookmarkEnd w:id="707"/>
      <w:bookmarkEnd w:id="708"/>
    </w:p>
    <w:p w:rsidR="00167DB7" w:rsidRPr="003651D9" w:rsidRDefault="00104BE6" w:rsidP="003D19E0">
      <w:pPr>
        <w:pStyle w:val="Heading3"/>
        <w:keepNext w:val="0"/>
        <w:numPr>
          <w:ilvl w:val="0"/>
          <w:numId w:val="0"/>
        </w:numPr>
        <w:rPr>
          <w:bCs/>
          <w:noProof w:val="0"/>
        </w:rPr>
      </w:pPr>
      <w:bookmarkStart w:id="709" w:name="_Toc375065297"/>
      <w:bookmarkStart w:id="710" w:name="_Toc375314923"/>
      <w:bookmarkStart w:id="711" w:name="_Toc375221029"/>
      <w:bookmarkStart w:id="712" w:name="_Toc377458221"/>
      <w:bookmarkStart w:id="713" w:name="_Toc376512898"/>
      <w:bookmarkStart w:id="714" w:name="_Toc384977665"/>
      <w:r w:rsidRPr="003651D9">
        <w:rPr>
          <w:bCs/>
          <w:noProof w:val="0"/>
        </w:rPr>
        <w:t>X.</w:t>
      </w:r>
      <w:r w:rsidR="00AF472E" w:rsidRPr="003651D9">
        <w:rPr>
          <w:bCs/>
          <w:noProof w:val="0"/>
        </w:rPr>
        <w:t>4</w:t>
      </w:r>
      <w:r w:rsidR="00167DB7" w:rsidRPr="003651D9">
        <w:rPr>
          <w:bCs/>
          <w:noProof w:val="0"/>
        </w:rPr>
        <w:t>.1 Concepts</w:t>
      </w:r>
      <w:bookmarkEnd w:id="709"/>
      <w:bookmarkEnd w:id="710"/>
      <w:bookmarkEnd w:id="711"/>
      <w:bookmarkEnd w:id="712"/>
      <w:bookmarkEnd w:id="713"/>
      <w:bookmarkEnd w:id="714"/>
    </w:p>
    <w:p w:rsidR="00E369D8" w:rsidRDefault="00E369D8" w:rsidP="00E369D8">
      <w:pPr>
        <w:pStyle w:val="BodyText"/>
      </w:pPr>
      <w:bookmarkStart w:id="715" w:name="_Toc375065298"/>
      <w:bookmarkStart w:id="716" w:name="_Toc375314924"/>
      <w:bookmarkStart w:id="717" w:name="_Toc375221030"/>
      <w:bookmarkStart w:id="718" w:name="_Toc376512899"/>
      <w:r>
        <w:t>SDC provides for two ways to insert already captured EHR data to forms: pre-p</w:t>
      </w:r>
      <w:r w:rsidR="00291A6D">
        <w:t xml:space="preserve">opulation and auto-population. </w:t>
      </w:r>
      <w:r>
        <w:t xml:space="preserve">Each process is described in turn below, and </w:t>
      </w:r>
      <w:r w:rsidR="006C264F">
        <w:t>three</w:t>
      </w:r>
      <w:r w:rsidR="00A95854">
        <w:t xml:space="preserve"> </w:t>
      </w:r>
      <w:r>
        <w:t>use cases are provided which illustrate the timing and locus of activities f</w:t>
      </w:r>
      <w:r w:rsidR="00291A6D">
        <w:t xml:space="preserve">or these two central concepts. </w:t>
      </w:r>
      <w:r>
        <w:t>Use case one demonstrates the feasibleility for both pre-population and auto-population to be used in</w:t>
      </w:r>
      <w:r w:rsidR="00291A6D">
        <w:t xml:space="preserve"> one form completion process. </w:t>
      </w:r>
      <w:r>
        <w:t xml:space="preserve">Use case two shows that it is also possible to use SDC to display a form, </w:t>
      </w:r>
      <w:r w:rsidR="00291A6D">
        <w:t xml:space="preserve">which has no EHR data applied. </w:t>
      </w:r>
      <w:r>
        <w:t>Use case three illustrates the use of auto-population only i</w:t>
      </w:r>
      <w:r w:rsidR="008F30A6">
        <w:t>n a pre-authorization setting.</w:t>
      </w:r>
    </w:p>
    <w:p w:rsidR="00514668" w:rsidRPr="006C3C05" w:rsidRDefault="00514668" w:rsidP="00514668">
      <w:pPr>
        <w:pStyle w:val="BodyText"/>
      </w:pPr>
      <w:r>
        <w:t>In addition to illustrating the various permutations of pre-population and auto-population, the use cases also illustrate use of SDC in three settings: research, public health reporting, and quality reporting.</w:t>
      </w:r>
    </w:p>
    <w:p w:rsidR="00152701" w:rsidRPr="00152701" w:rsidRDefault="00152701" w:rsidP="00152701">
      <w:pPr>
        <w:pStyle w:val="Heading4"/>
        <w:ind w:left="864" w:hanging="864"/>
        <w:rPr>
          <w:noProof w:val="0"/>
        </w:rPr>
      </w:pPr>
      <w:bookmarkStart w:id="719" w:name="_Toc377458222"/>
      <w:bookmarkStart w:id="720" w:name="_Toc384977666"/>
      <w:r w:rsidRPr="00A04ACB">
        <w:t xml:space="preserve">X.4.1.1 </w:t>
      </w:r>
      <w:r w:rsidR="00E369D8" w:rsidRPr="00A04ACB">
        <w:t>Pre</w:t>
      </w:r>
      <w:r w:rsidR="00E369D8">
        <w:t>-</w:t>
      </w:r>
      <w:bookmarkEnd w:id="715"/>
      <w:bookmarkEnd w:id="716"/>
      <w:bookmarkEnd w:id="717"/>
      <w:bookmarkEnd w:id="719"/>
      <w:r w:rsidR="00E369D8">
        <w:t>P</w:t>
      </w:r>
      <w:r w:rsidR="00E369D8" w:rsidRPr="00A04ACB">
        <w:t>opulation</w:t>
      </w:r>
      <w:bookmarkEnd w:id="720"/>
    </w:p>
    <w:p w:rsidR="00514668" w:rsidRPr="006C3C05" w:rsidRDefault="00514668" w:rsidP="00514668">
      <w:pPr>
        <w:pStyle w:val="BodyText"/>
      </w:pPr>
      <w:bookmarkStart w:id="721" w:name="_Toc375065299"/>
      <w:bookmarkStart w:id="722" w:name="_Toc375221031"/>
      <w:r>
        <w:t xml:space="preserve">The first of two ways to apply EHR data to a form is called pre-population.  In this approach, the EHR exports a standard document, typically a templated CDA, to an external actor which </w:t>
      </w:r>
      <w:r w:rsidR="00E74471">
        <w:t>uses</w:t>
      </w:r>
      <w:r>
        <w:t xml:space="preserve"> the data </w:t>
      </w:r>
      <w:r w:rsidR="00F5090B">
        <w:t>from the document to populate fields in</w:t>
      </w:r>
      <w:r>
        <w:t xml:space="preserve"> the form. </w:t>
      </w:r>
      <w:r w:rsidR="002C6D65">
        <w:t>In this profile, this capability will be supported by Form Manager/Form Processor.</w:t>
      </w:r>
      <w:r>
        <w:t xml:space="preserve"> The pre-population </w:t>
      </w:r>
      <w:r w:rsidR="003C2EE9">
        <w:t xml:space="preserve">capability </w:t>
      </w:r>
      <w:r>
        <w:t>is also described in the RFD retrieve form transaction, with CRD describing the mechanism as it applies to a research use case.</w:t>
      </w:r>
      <w:r w:rsidR="00F5090B">
        <w:t xml:space="preserve"> </w:t>
      </w:r>
    </w:p>
    <w:p w:rsidR="00152701" w:rsidRPr="00A04ACB" w:rsidRDefault="00152701" w:rsidP="00152701">
      <w:pPr>
        <w:pStyle w:val="Heading4"/>
        <w:ind w:left="864" w:hanging="864"/>
      </w:pPr>
      <w:bookmarkStart w:id="723" w:name="_Toc375314925"/>
      <w:bookmarkStart w:id="724" w:name="_Toc377458223"/>
      <w:bookmarkStart w:id="725" w:name="_Toc384977667"/>
      <w:r w:rsidRPr="00A04ACB">
        <w:t xml:space="preserve">X.4.1.2 </w:t>
      </w:r>
      <w:r w:rsidR="00E369D8" w:rsidRPr="00A04ACB">
        <w:t>Auto</w:t>
      </w:r>
      <w:r w:rsidR="00E369D8">
        <w:t>-</w:t>
      </w:r>
      <w:r w:rsidRPr="00A04ACB">
        <w:t>Population</w:t>
      </w:r>
      <w:bookmarkEnd w:id="721"/>
      <w:bookmarkEnd w:id="722"/>
      <w:bookmarkEnd w:id="723"/>
      <w:bookmarkEnd w:id="724"/>
      <w:bookmarkEnd w:id="725"/>
    </w:p>
    <w:p w:rsidR="00514668" w:rsidRPr="009D780B" w:rsidRDefault="00514668" w:rsidP="00514668">
      <w:pPr>
        <w:pStyle w:val="BodyText"/>
      </w:pPr>
      <w:bookmarkStart w:id="726" w:name="_Toc375065300"/>
      <w:bookmarkStart w:id="727" w:name="_Toc375221032"/>
      <w:r w:rsidRPr="00A04ACB">
        <w:t xml:space="preserve">SDC </w:t>
      </w:r>
      <w:r w:rsidR="002C6D65">
        <w:t>enable</w:t>
      </w:r>
      <w:r w:rsidR="002C6D65" w:rsidRPr="00A04ACB">
        <w:t xml:space="preserve">s </w:t>
      </w:r>
      <w:r w:rsidR="002C6D65">
        <w:t xml:space="preserve">a capability </w:t>
      </w:r>
      <w:r w:rsidR="009B5FB4">
        <w:t>for a Form Filler, such as an EHR system, to a</w:t>
      </w:r>
      <w:r w:rsidR="002C6D65">
        <w:t>ppl</w:t>
      </w:r>
      <w:r w:rsidR="009B5FB4">
        <w:t xml:space="preserve">y </w:t>
      </w:r>
      <w:r w:rsidRPr="00A04ACB">
        <w:t>data directly</w:t>
      </w:r>
      <w:r w:rsidR="009B5FB4">
        <w:t xml:space="preserve"> to the form</w:t>
      </w:r>
      <w:r w:rsidRPr="00A04ACB">
        <w:t xml:space="preserve">. In </w:t>
      </w:r>
      <w:r w:rsidR="009B5FB4" w:rsidRPr="00A04ACB">
        <w:t>th</w:t>
      </w:r>
      <w:r w:rsidR="009B5FB4">
        <w:t>is</w:t>
      </w:r>
      <w:r w:rsidR="009B5FB4" w:rsidRPr="00A04ACB">
        <w:t xml:space="preserve"> </w:t>
      </w:r>
      <w:r w:rsidRPr="00A04ACB">
        <w:t>approach, the data element definitions within the form woul</w:t>
      </w:r>
      <w:r w:rsidRPr="009D780B">
        <w:t>d be interpreted by the EHR</w:t>
      </w:r>
      <w:r w:rsidR="009B5FB4">
        <w:t xml:space="preserve"> system</w:t>
      </w:r>
      <w:r w:rsidRPr="009D780B">
        <w:t>, and corresponding instance data would be retrieved from the EHR database and applied to the form.</w:t>
      </w:r>
    </w:p>
    <w:p w:rsidR="008B501E" w:rsidRPr="00C67A35" w:rsidRDefault="00126A38" w:rsidP="00C67A35">
      <w:pPr>
        <w:pStyle w:val="Heading2"/>
        <w:rPr>
          <w:noProof w:val="0"/>
        </w:rPr>
      </w:pPr>
      <w:bookmarkStart w:id="728" w:name="_Toc375314926"/>
      <w:bookmarkStart w:id="729" w:name="_Toc377458224"/>
      <w:bookmarkStart w:id="730" w:name="_Toc384977668"/>
      <w:r w:rsidRPr="00AF10CC">
        <w:t>X.4.2 Use Cases</w:t>
      </w:r>
      <w:bookmarkEnd w:id="726"/>
      <w:bookmarkEnd w:id="727"/>
      <w:bookmarkEnd w:id="728"/>
      <w:bookmarkEnd w:id="729"/>
      <w:bookmarkEnd w:id="730"/>
    </w:p>
    <w:p w:rsidR="00FD6B22" w:rsidRPr="00C93162" w:rsidRDefault="007773C8" w:rsidP="00126A38">
      <w:pPr>
        <w:pStyle w:val="Heading4"/>
        <w:ind w:left="864" w:hanging="864"/>
        <w:rPr>
          <w:noProof w:val="0"/>
        </w:rPr>
      </w:pPr>
      <w:bookmarkStart w:id="731" w:name="_Toc375065301"/>
      <w:bookmarkStart w:id="732" w:name="_Toc375314927"/>
      <w:bookmarkStart w:id="733" w:name="_Toc375221033"/>
      <w:bookmarkStart w:id="734" w:name="_Toc377458225"/>
      <w:bookmarkStart w:id="735" w:name="_Toc384977669"/>
      <w:r w:rsidRPr="00AF10CC">
        <w:t>X.</w:t>
      </w:r>
      <w:r w:rsidR="00AF472E" w:rsidRPr="00AF10CC">
        <w:t>4</w:t>
      </w:r>
      <w:r w:rsidRPr="00AF10CC">
        <w:t>.2</w:t>
      </w:r>
      <w:r w:rsidR="00126A38" w:rsidRPr="00AF10CC">
        <w:t>.1</w:t>
      </w:r>
      <w:r w:rsidRPr="00AF10CC">
        <w:t xml:space="preserve"> Use</w:t>
      </w:r>
      <w:r w:rsidR="00FD6B22" w:rsidRPr="00AF10CC">
        <w:t xml:space="preserve"> Case</w:t>
      </w:r>
      <w:r w:rsidR="002869E8" w:rsidRPr="00AF10CC">
        <w:t xml:space="preserve"> #1: </w:t>
      </w:r>
      <w:r w:rsidR="004659CE" w:rsidRPr="00AF10CC">
        <w:t>General</w:t>
      </w:r>
      <w:bookmarkEnd w:id="731"/>
      <w:bookmarkEnd w:id="732"/>
      <w:bookmarkEnd w:id="733"/>
      <w:bookmarkEnd w:id="734"/>
      <w:bookmarkEnd w:id="735"/>
    </w:p>
    <w:p w:rsidR="008B501E" w:rsidRPr="00C77A03" w:rsidRDefault="00943718" w:rsidP="00597DB2">
      <w:pPr>
        <w:pStyle w:val="AuthorInstructions"/>
      </w:pPr>
      <w:r w:rsidRPr="00C93162">
        <w:rPr>
          <w:rFonts w:eastAsia="Calibri"/>
          <w:i w:val="0"/>
        </w:rPr>
        <w:t xml:space="preserve">The SDC Initiative developed a general use case that </w:t>
      </w:r>
      <w:r w:rsidR="00514668" w:rsidRPr="00C93162">
        <w:rPr>
          <w:rFonts w:eastAsia="Calibri"/>
          <w:i w:val="0"/>
        </w:rPr>
        <w:t>illustrates both pre-population by an enhanced forms repository</w:t>
      </w:r>
      <w:r w:rsidRPr="00C93162">
        <w:rPr>
          <w:rFonts w:eastAsia="Calibri"/>
          <w:i w:val="0"/>
        </w:rPr>
        <w:t xml:space="preserve"> and </w:t>
      </w:r>
      <w:r w:rsidR="00514668" w:rsidRPr="00C93162">
        <w:rPr>
          <w:rFonts w:eastAsia="Calibri"/>
          <w:i w:val="0"/>
        </w:rPr>
        <w:t>auto-population by the EHR. The setting for this use case is public health</w:t>
      </w:r>
      <w:r w:rsidRPr="00C93162">
        <w:rPr>
          <w:rFonts w:eastAsia="Calibri"/>
          <w:i w:val="0"/>
        </w:rPr>
        <w:t xml:space="preserve"> reporting</w:t>
      </w:r>
      <w:r w:rsidR="00514668" w:rsidRPr="00C93162">
        <w:rPr>
          <w:rFonts w:eastAsia="Calibri"/>
          <w:i w:val="0"/>
        </w:rPr>
        <w:t>.</w:t>
      </w:r>
    </w:p>
    <w:p w:rsidR="00152701" w:rsidRPr="00AF10CC" w:rsidRDefault="007773C8" w:rsidP="00152701">
      <w:pPr>
        <w:pStyle w:val="Heading5"/>
      </w:pPr>
      <w:bookmarkStart w:id="736" w:name="_Toc375065302"/>
      <w:bookmarkStart w:id="737" w:name="_Toc375314928"/>
      <w:bookmarkStart w:id="738" w:name="_Toc375221034"/>
      <w:bookmarkStart w:id="739" w:name="_Toc377458226"/>
      <w:bookmarkStart w:id="740" w:name="_Toc384977670"/>
      <w:r w:rsidRPr="00AF10CC">
        <w:t>X.</w:t>
      </w:r>
      <w:r w:rsidR="00AF472E" w:rsidRPr="00AF10CC">
        <w:t>4</w:t>
      </w:r>
      <w:r w:rsidRPr="00AF10CC">
        <w:t>.2.1</w:t>
      </w:r>
      <w:r w:rsidR="00126A38" w:rsidRPr="00AF10CC">
        <w:t>.1</w:t>
      </w:r>
      <w:r w:rsidR="00514668" w:rsidRPr="00AF10CC">
        <w:t xml:space="preserve"> General</w:t>
      </w:r>
      <w:r w:rsidRPr="00AF10CC">
        <w:t xml:space="preserve"> </w:t>
      </w:r>
      <w:r w:rsidR="005F21E7" w:rsidRPr="00AF10CC">
        <w:t>Use Case</w:t>
      </w:r>
      <w:r w:rsidR="002869E8" w:rsidRPr="00AF10CC">
        <w:t xml:space="preserve"> Descriptio</w:t>
      </w:r>
      <w:r w:rsidR="00152701" w:rsidRPr="00AF10CC">
        <w:t>n</w:t>
      </w:r>
      <w:bookmarkEnd w:id="736"/>
      <w:bookmarkEnd w:id="737"/>
      <w:bookmarkEnd w:id="738"/>
      <w:bookmarkEnd w:id="739"/>
      <w:bookmarkEnd w:id="740"/>
    </w:p>
    <w:p w:rsidR="00973602" w:rsidRDefault="00034D92" w:rsidP="00034D92">
      <w:pPr>
        <w:rPr>
          <w:rFonts w:eastAsia="Calibri"/>
        </w:rPr>
      </w:pPr>
      <w:r w:rsidRPr="00244D35">
        <w:rPr>
          <w:rFonts w:eastAsia="Calibri"/>
        </w:rPr>
        <w:t xml:space="preserve">A Provider has identified a patient with a reportable condition. Using an existing EHR system, the Provider </w:t>
      </w:r>
      <w:r>
        <w:rPr>
          <w:rFonts w:eastAsia="Calibri"/>
        </w:rPr>
        <w:t>subm</w:t>
      </w:r>
      <w:r w:rsidR="00C013F6">
        <w:rPr>
          <w:rFonts w:eastAsia="Calibri"/>
        </w:rPr>
        <w:t>its an electronic</w:t>
      </w:r>
      <w:r>
        <w:rPr>
          <w:rFonts w:eastAsia="Calibri"/>
        </w:rPr>
        <w:t xml:space="preserve"> </w:t>
      </w:r>
      <w:r w:rsidRPr="00244D35">
        <w:rPr>
          <w:rFonts w:eastAsia="Calibri"/>
        </w:rPr>
        <w:t>request</w:t>
      </w:r>
      <w:r>
        <w:rPr>
          <w:rFonts w:eastAsia="Calibri"/>
        </w:rPr>
        <w:t xml:space="preserve"> for</w:t>
      </w:r>
      <w:r w:rsidRPr="00244D35">
        <w:rPr>
          <w:rFonts w:eastAsia="Calibri"/>
        </w:rPr>
        <w:t xml:space="preserve"> </w:t>
      </w:r>
      <w:r>
        <w:rPr>
          <w:rFonts w:eastAsia="Calibri"/>
        </w:rPr>
        <w:t>an</w:t>
      </w:r>
      <w:r w:rsidR="00C013F6">
        <w:rPr>
          <w:rFonts w:eastAsia="Calibri"/>
        </w:rPr>
        <w:t xml:space="preserve"> appropriate form </w:t>
      </w:r>
      <w:r w:rsidRPr="00244D35">
        <w:rPr>
          <w:rFonts w:eastAsia="Calibri"/>
        </w:rPr>
        <w:t>from the jurisdictional public health organization or entity. The EHR System</w:t>
      </w:r>
      <w:r>
        <w:rPr>
          <w:rFonts w:eastAsia="Calibri"/>
        </w:rPr>
        <w:t xml:space="preserve">, acting as the </w:t>
      </w:r>
      <w:r w:rsidRPr="00244D35">
        <w:rPr>
          <w:rFonts w:eastAsia="Calibri"/>
        </w:rPr>
        <w:t>Form Filler</w:t>
      </w:r>
      <w:r>
        <w:rPr>
          <w:rFonts w:eastAsia="Calibri"/>
        </w:rPr>
        <w:t>,</w:t>
      </w:r>
      <w:r w:rsidRPr="00244D35">
        <w:rPr>
          <w:rFonts w:eastAsia="Calibri"/>
        </w:rPr>
        <w:t xml:space="preserve"> </w:t>
      </w:r>
      <w:r w:rsidR="00041BF6">
        <w:rPr>
          <w:rFonts w:eastAsia="Calibri"/>
        </w:rPr>
        <w:t xml:space="preserve">requests and retrieves the appropriate form </w:t>
      </w:r>
      <w:r w:rsidR="00B21E23">
        <w:rPr>
          <w:rFonts w:eastAsia="Calibri"/>
        </w:rPr>
        <w:t xml:space="preserve">from </w:t>
      </w:r>
      <w:r w:rsidR="00973602">
        <w:rPr>
          <w:rFonts w:eastAsia="Calibri"/>
        </w:rPr>
        <w:t xml:space="preserve">the </w:t>
      </w:r>
      <w:r w:rsidR="00B21E23">
        <w:rPr>
          <w:rFonts w:eastAsia="Calibri"/>
        </w:rPr>
        <w:t xml:space="preserve">form repository </w:t>
      </w:r>
      <w:r w:rsidR="00973602">
        <w:rPr>
          <w:rFonts w:eastAsia="Calibri"/>
        </w:rPr>
        <w:t>(</w:t>
      </w:r>
      <w:r w:rsidR="00B21E23">
        <w:rPr>
          <w:rFonts w:eastAsia="Calibri"/>
        </w:rPr>
        <w:t>acting as the Form Manager</w:t>
      </w:r>
      <w:r w:rsidR="00973602">
        <w:rPr>
          <w:rFonts w:eastAsia="Calibri"/>
        </w:rPr>
        <w:t>)</w:t>
      </w:r>
      <w:r w:rsidR="00B21E23">
        <w:rPr>
          <w:rFonts w:eastAsia="Calibri"/>
        </w:rPr>
        <w:t xml:space="preserve">. </w:t>
      </w:r>
      <w:r w:rsidR="00973602">
        <w:rPr>
          <w:rFonts w:eastAsia="Calibri"/>
        </w:rPr>
        <w:t xml:space="preserve">In many cases, the Form Filler, may send already collected information about the patient along with the request for appropriate form. In this case, the Form Manager, pre-populates the form with data received from EHR using DEX-derived extraction specification. </w:t>
      </w:r>
    </w:p>
    <w:p w:rsidR="00041BF6" w:rsidRDefault="00B21E23" w:rsidP="00034D92">
      <w:pPr>
        <w:rPr>
          <w:rFonts w:eastAsia="Calibri"/>
        </w:rPr>
      </w:pPr>
      <w:r>
        <w:rPr>
          <w:rFonts w:eastAsia="Calibri"/>
        </w:rPr>
        <w:t xml:space="preserve">The EHR system </w:t>
      </w:r>
      <w:r w:rsidR="00041BF6">
        <w:rPr>
          <w:rFonts w:eastAsia="Calibri"/>
        </w:rPr>
        <w:t xml:space="preserve">renders the retrieved form after auto-populating form data (when this functionality is supported by the EHR system). The provider verifies the auto-populated data, adds any missing data and then submit the structured form data to the </w:t>
      </w:r>
      <w:r>
        <w:rPr>
          <w:rFonts w:eastAsia="Calibri"/>
        </w:rPr>
        <w:t>Public Health Organization.</w:t>
      </w:r>
    </w:p>
    <w:p w:rsidR="00034D92" w:rsidRDefault="00034D92" w:rsidP="00034D92">
      <w:pPr>
        <w:rPr>
          <w:rFonts w:eastAsia="Calibri"/>
        </w:rPr>
      </w:pPr>
      <w:r w:rsidRPr="00244D35">
        <w:rPr>
          <w:rFonts w:eastAsia="Calibri"/>
        </w:rPr>
        <w:t xml:space="preserve">The Provider receives a response that confirms that the report was </w:t>
      </w:r>
      <w:r>
        <w:rPr>
          <w:rFonts w:eastAsia="Calibri"/>
        </w:rPr>
        <w:t xml:space="preserve">successfully </w:t>
      </w:r>
      <w:r w:rsidRPr="00244D35">
        <w:rPr>
          <w:rFonts w:eastAsia="Calibri"/>
        </w:rPr>
        <w:t xml:space="preserve">submitted electronically and received by the public health information system. </w:t>
      </w:r>
    </w:p>
    <w:p w:rsidR="00C013F6" w:rsidRPr="00244D35" w:rsidRDefault="00C013F6" w:rsidP="00C013F6">
      <w:pPr>
        <w:rPr>
          <w:rFonts w:eastAsia="Calibri"/>
        </w:rPr>
      </w:pPr>
      <w:r w:rsidRPr="00244D35">
        <w:rPr>
          <w:rFonts w:eastAsia="Calibri"/>
        </w:rPr>
        <w:t xml:space="preserve">At the time of the request, the EHR indicates what archive option, if any, should be used. The </w:t>
      </w:r>
      <w:r w:rsidR="00041BF6">
        <w:rPr>
          <w:rFonts w:eastAsia="Calibri"/>
        </w:rPr>
        <w:t>Form A</w:t>
      </w:r>
      <w:r w:rsidRPr="00244D35">
        <w:rPr>
          <w:rFonts w:eastAsia="Calibri"/>
        </w:rPr>
        <w:t>rchive</w:t>
      </w:r>
      <w:r w:rsidR="00041BF6">
        <w:rPr>
          <w:rFonts w:eastAsia="Calibri"/>
        </w:rPr>
        <w:t>r</w:t>
      </w:r>
      <w:r w:rsidRPr="00244D35">
        <w:rPr>
          <w:rFonts w:eastAsia="Calibri"/>
        </w:rPr>
        <w:t xml:space="preserve"> maintains the data as read only so they are</w:t>
      </w:r>
      <w:r>
        <w:rPr>
          <w:rFonts w:eastAsia="Calibri"/>
        </w:rPr>
        <w:t xml:space="preserve"> </w:t>
      </w:r>
      <w:r w:rsidRPr="00244D35">
        <w:rPr>
          <w:rFonts w:eastAsia="Calibri"/>
        </w:rPr>
        <w:t>an indisputable and auditable record of the reporting. The archive may be maintained by the EHR or by an independent service on behalf of the provider. The archive option specifies information necessary to connect to the archive and may include any combination of the following: the information that was sent with the request; the form template; the form data returned after being auto-populated; and/or the form data as they were submitted.</w:t>
      </w:r>
    </w:p>
    <w:p w:rsidR="008B7008" w:rsidRDefault="00B14484" w:rsidP="000A13D6">
      <w:pPr>
        <w:pStyle w:val="Heading5"/>
      </w:pPr>
      <w:bookmarkStart w:id="741" w:name="_Toc375065303"/>
      <w:bookmarkStart w:id="742" w:name="_Toc375314929"/>
      <w:bookmarkStart w:id="743" w:name="_Toc375221035"/>
      <w:bookmarkStart w:id="744" w:name="_Toc377458227"/>
      <w:bookmarkStart w:id="745" w:name="_Toc384977671"/>
      <w:r>
        <w:pict>
          <v:shape id="_x0000_s1201" type="#_x0000_t75" style="position:absolute;margin-left:4.5pt;margin-top:51.85pt;width:448.9pt;height:358.25pt;z-index:251659264">
            <v:imagedata r:id="rId99" o:title=""/>
            <w10:wrap type="square" side="right"/>
          </v:shape>
          <o:OLEObject Type="Embed" ProgID="Visio.Drawing.11" ShapeID="_x0000_s1201" DrawAspect="Content" ObjectID="_1459587947" r:id="rId100"/>
        </w:pict>
      </w:r>
      <w:r w:rsidR="008F5EDF" w:rsidRPr="00AF10CC">
        <w:t xml:space="preserve">X.4.2.1.2 </w:t>
      </w:r>
      <w:r w:rsidR="00514668" w:rsidRPr="00AF10CC">
        <w:t>General</w:t>
      </w:r>
      <w:r w:rsidR="005F21E7" w:rsidRPr="00AF10CC">
        <w:t xml:space="preserve"> Process Flow</w:t>
      </w:r>
      <w:bookmarkEnd w:id="741"/>
      <w:bookmarkEnd w:id="742"/>
      <w:bookmarkEnd w:id="743"/>
      <w:bookmarkEnd w:id="744"/>
      <w:bookmarkEnd w:id="745"/>
    </w:p>
    <w:p w:rsidR="000979F1" w:rsidRPr="000979F1" w:rsidRDefault="000979F1" w:rsidP="000979F1">
      <w:pPr>
        <w:pStyle w:val="BodyText"/>
      </w:pPr>
    </w:p>
    <w:p w:rsidR="00B03849" w:rsidRDefault="00B03849" w:rsidP="000979F1">
      <w:pPr>
        <w:pStyle w:val="ListParagraph"/>
        <w:ind w:left="0"/>
        <w:jc w:val="center"/>
      </w:pPr>
    </w:p>
    <w:p w:rsidR="008E2B5E" w:rsidRPr="003651D9" w:rsidRDefault="008E2B5E" w:rsidP="008E2B5E">
      <w:pPr>
        <w:pStyle w:val="FigureTitle"/>
      </w:pPr>
      <w:r w:rsidRPr="003651D9">
        <w:t>Figure X.</w:t>
      </w:r>
      <w:r w:rsidR="00C82ED4" w:rsidRPr="003651D9">
        <w:t>4</w:t>
      </w:r>
      <w:r w:rsidR="005F21E7" w:rsidRPr="003651D9">
        <w:t>.</w:t>
      </w:r>
      <w:r w:rsidR="00412649" w:rsidRPr="003651D9">
        <w:t>2</w:t>
      </w:r>
      <w:r w:rsidR="003D19E0" w:rsidRPr="003651D9">
        <w:t>.</w:t>
      </w:r>
      <w:r w:rsidR="00FB4999">
        <w:t>1</w:t>
      </w:r>
      <w:r w:rsidR="00872075">
        <w:t>.2</w:t>
      </w:r>
      <w:r w:rsidRPr="003651D9">
        <w:t>-1</w:t>
      </w:r>
      <w:r w:rsidR="00701B3A" w:rsidRPr="003651D9">
        <w:t>:</w:t>
      </w:r>
      <w:r w:rsidRPr="003651D9">
        <w:t xml:space="preserve"> </w:t>
      </w:r>
      <w:r w:rsidR="00B03849">
        <w:t>SDC Profile General Process Flow</w:t>
      </w:r>
    </w:p>
    <w:p w:rsidR="00034D92" w:rsidRPr="003651D9" w:rsidRDefault="00034D92" w:rsidP="00034D92">
      <w:pPr>
        <w:pStyle w:val="BodyText"/>
        <w:rPr>
          <w:lang w:eastAsia="x-none"/>
        </w:rPr>
      </w:pPr>
      <w:r w:rsidRPr="003651D9">
        <w:rPr>
          <w:lang w:eastAsia="x-none"/>
        </w:rPr>
        <w:t>Pre-conditions:</w:t>
      </w:r>
    </w:p>
    <w:p w:rsidR="00034D92" w:rsidRDefault="00034D92" w:rsidP="00034D92">
      <w:pPr>
        <w:pStyle w:val="AuthorInstructions"/>
        <w:rPr>
          <w:i w:val="0"/>
        </w:rPr>
      </w:pPr>
      <w:r>
        <w:rPr>
          <w:i w:val="0"/>
        </w:rPr>
        <w:t>This process is invoked when a healthcare provider is required to submit a report to a public health agency.  Necessary pre-conditions include:</w:t>
      </w:r>
    </w:p>
    <w:p w:rsidR="00AF4457" w:rsidRDefault="00AF4457">
      <w:pPr>
        <w:pStyle w:val="BodyText"/>
        <w:numPr>
          <w:ilvl w:val="0"/>
          <w:numId w:val="18"/>
        </w:numPr>
        <w:rPr>
          <w:lang w:eastAsia="x-none"/>
        </w:rPr>
        <w:pPrChange w:id="746" w:author="Vijay Shah" w:date="2014-04-15T13:12:00Z">
          <w:pPr>
            <w:pStyle w:val="BodyText"/>
            <w:numPr>
              <w:numId w:val="25"/>
            </w:numPr>
            <w:ind w:left="1440" w:hanging="360"/>
          </w:pPr>
        </w:pPrChange>
      </w:pPr>
      <w:r>
        <w:rPr>
          <w:lang w:eastAsia="x-none"/>
        </w:rPr>
        <w:t>The EHR system performs the role of a Form Filler.</w:t>
      </w:r>
    </w:p>
    <w:p w:rsidR="00034D92" w:rsidRDefault="00034D92">
      <w:pPr>
        <w:pStyle w:val="AuthorInstructions"/>
        <w:numPr>
          <w:ilvl w:val="0"/>
          <w:numId w:val="18"/>
        </w:numPr>
        <w:rPr>
          <w:i w:val="0"/>
        </w:rPr>
        <w:pPrChange w:id="747" w:author="Vijay Shah" w:date="2014-04-15T13:12:00Z">
          <w:pPr>
            <w:pStyle w:val="AuthorInstructions"/>
            <w:numPr>
              <w:numId w:val="25"/>
            </w:numPr>
            <w:ind w:left="1440" w:hanging="360"/>
          </w:pPr>
        </w:pPrChange>
      </w:pPr>
      <w:r>
        <w:rPr>
          <w:i w:val="0"/>
        </w:rPr>
        <w:t>T</w:t>
      </w:r>
      <w:r w:rsidRPr="005009E0">
        <w:rPr>
          <w:i w:val="0"/>
        </w:rPr>
        <w:t>he EHR</w:t>
      </w:r>
      <w:r w:rsidR="00F668C3">
        <w:rPr>
          <w:i w:val="0"/>
        </w:rPr>
        <w:t xml:space="preserve"> system knows </w:t>
      </w:r>
      <w:r w:rsidR="00D76039">
        <w:rPr>
          <w:i w:val="0"/>
        </w:rPr>
        <w:t>how to request appropriate form</w:t>
      </w:r>
      <w:r w:rsidR="001C3929">
        <w:rPr>
          <w:i w:val="0"/>
        </w:rPr>
        <w:t>;</w:t>
      </w:r>
    </w:p>
    <w:p w:rsidR="00034D92" w:rsidRDefault="00034D92">
      <w:pPr>
        <w:pStyle w:val="AuthorInstructions"/>
        <w:numPr>
          <w:ilvl w:val="0"/>
          <w:numId w:val="18"/>
        </w:numPr>
        <w:rPr>
          <w:i w:val="0"/>
        </w:rPr>
        <w:pPrChange w:id="748" w:author="Vijay Shah" w:date="2014-04-15T13:12:00Z">
          <w:pPr>
            <w:pStyle w:val="AuthorInstructions"/>
            <w:numPr>
              <w:numId w:val="25"/>
            </w:numPr>
            <w:ind w:left="1440" w:hanging="360"/>
          </w:pPr>
        </w:pPrChange>
      </w:pPr>
      <w:r>
        <w:rPr>
          <w:i w:val="0"/>
        </w:rPr>
        <w:t>T</w:t>
      </w:r>
      <w:r w:rsidRPr="005009E0">
        <w:rPr>
          <w:i w:val="0"/>
        </w:rPr>
        <w:t xml:space="preserve">he form repository is </w:t>
      </w:r>
      <w:r>
        <w:rPr>
          <w:i w:val="0"/>
        </w:rPr>
        <w:t>kno</w:t>
      </w:r>
      <w:r w:rsidR="00F668C3">
        <w:rPr>
          <w:i w:val="0"/>
        </w:rPr>
        <w:t>wn and contains the appropriate</w:t>
      </w:r>
      <w:r w:rsidR="001C3929">
        <w:rPr>
          <w:i w:val="0"/>
        </w:rPr>
        <w:t xml:space="preserve"> form;</w:t>
      </w:r>
    </w:p>
    <w:p w:rsidR="00D76039" w:rsidRDefault="00D76039">
      <w:pPr>
        <w:pStyle w:val="AuthorInstructions"/>
        <w:numPr>
          <w:ilvl w:val="0"/>
          <w:numId w:val="18"/>
        </w:numPr>
        <w:rPr>
          <w:i w:val="0"/>
        </w:rPr>
        <w:pPrChange w:id="749" w:author="Vijay Shah" w:date="2014-04-15T13:12:00Z">
          <w:pPr>
            <w:pStyle w:val="AuthorInstructions"/>
            <w:numPr>
              <w:numId w:val="25"/>
            </w:numPr>
            <w:ind w:left="1440" w:hanging="360"/>
          </w:pPr>
        </w:pPrChange>
      </w:pPr>
      <w:r>
        <w:rPr>
          <w:i w:val="0"/>
        </w:rPr>
        <w:t>The EHR is able to submit data for pre-population;</w:t>
      </w:r>
    </w:p>
    <w:p w:rsidR="00034D92" w:rsidRPr="00D76039" w:rsidRDefault="00D76039">
      <w:pPr>
        <w:pStyle w:val="AuthorInstructions"/>
        <w:numPr>
          <w:ilvl w:val="0"/>
          <w:numId w:val="18"/>
        </w:numPr>
        <w:rPr>
          <w:i w:val="0"/>
        </w:rPr>
        <w:pPrChange w:id="750" w:author="Vijay Shah" w:date="2014-04-15T13:12:00Z">
          <w:pPr>
            <w:pStyle w:val="AuthorInstructions"/>
            <w:numPr>
              <w:numId w:val="25"/>
            </w:numPr>
            <w:ind w:left="1440" w:hanging="360"/>
          </w:pPr>
        </w:pPrChange>
      </w:pPr>
      <w:r>
        <w:rPr>
          <w:i w:val="0"/>
        </w:rPr>
        <w:t>The EHR is ableto map data from its own data storage to data required in the form;</w:t>
      </w:r>
    </w:p>
    <w:p w:rsidR="00034D92" w:rsidRPr="003651D9" w:rsidRDefault="00034D92" w:rsidP="00034D92">
      <w:pPr>
        <w:pStyle w:val="BodyText"/>
        <w:rPr>
          <w:lang w:eastAsia="x-none"/>
        </w:rPr>
      </w:pPr>
      <w:r w:rsidRPr="003651D9">
        <w:rPr>
          <w:lang w:eastAsia="x-none"/>
        </w:rPr>
        <w:t>Main Flow:</w:t>
      </w:r>
    </w:p>
    <w:p w:rsidR="00034D92" w:rsidRDefault="00034D92">
      <w:pPr>
        <w:pStyle w:val="BodyText"/>
        <w:numPr>
          <w:ilvl w:val="0"/>
          <w:numId w:val="16"/>
        </w:numPr>
        <w:rPr>
          <w:lang w:eastAsia="x-none"/>
        </w:rPr>
        <w:pPrChange w:id="751" w:author="Vijay Shah" w:date="2014-04-15T13:12:00Z">
          <w:pPr>
            <w:pStyle w:val="BodyText"/>
            <w:numPr>
              <w:numId w:val="23"/>
            </w:numPr>
            <w:ind w:left="720" w:hanging="360"/>
          </w:pPr>
        </w:pPrChange>
      </w:pPr>
      <w:r>
        <w:rPr>
          <w:lang w:eastAsia="x-none"/>
        </w:rPr>
        <w:t xml:space="preserve">The provider is made aware of </w:t>
      </w:r>
      <w:r w:rsidR="00D76039">
        <w:rPr>
          <w:lang w:eastAsia="x-none"/>
        </w:rPr>
        <w:t>a required public health report;</w:t>
      </w:r>
    </w:p>
    <w:p w:rsidR="00034D92" w:rsidRDefault="00034D92">
      <w:pPr>
        <w:pStyle w:val="BodyText"/>
        <w:numPr>
          <w:ilvl w:val="0"/>
          <w:numId w:val="16"/>
        </w:numPr>
        <w:rPr>
          <w:lang w:eastAsia="x-none"/>
        </w:rPr>
        <w:pPrChange w:id="752" w:author="Vijay Shah" w:date="2014-04-15T13:12:00Z">
          <w:pPr>
            <w:pStyle w:val="BodyText"/>
            <w:numPr>
              <w:numId w:val="23"/>
            </w:numPr>
            <w:ind w:left="720" w:hanging="360"/>
          </w:pPr>
        </w:pPrChange>
      </w:pPr>
      <w:r>
        <w:rPr>
          <w:lang w:eastAsia="x-none"/>
        </w:rPr>
        <w:t>The provider requests the form throu</w:t>
      </w:r>
      <w:r w:rsidR="00D76039">
        <w:rPr>
          <w:lang w:eastAsia="x-none"/>
        </w:rPr>
        <w:t xml:space="preserve">gh the </w:t>
      </w:r>
      <w:r>
        <w:rPr>
          <w:lang w:eastAsia="x-none"/>
        </w:rPr>
        <w:t>EHR, providing patient data for pre-population</w:t>
      </w:r>
      <w:r w:rsidR="001C3929">
        <w:rPr>
          <w:lang w:eastAsia="x-none"/>
        </w:rPr>
        <w:t>;</w:t>
      </w:r>
    </w:p>
    <w:p w:rsidR="00034D92" w:rsidRDefault="00034D92">
      <w:pPr>
        <w:pStyle w:val="BodyText"/>
        <w:numPr>
          <w:ilvl w:val="0"/>
          <w:numId w:val="16"/>
        </w:numPr>
        <w:rPr>
          <w:lang w:eastAsia="x-none"/>
        </w:rPr>
        <w:pPrChange w:id="753" w:author="Vijay Shah" w:date="2014-04-15T13:12:00Z">
          <w:pPr>
            <w:pStyle w:val="BodyText"/>
            <w:numPr>
              <w:numId w:val="23"/>
            </w:numPr>
            <w:ind w:left="720" w:hanging="360"/>
          </w:pPr>
        </w:pPrChange>
      </w:pPr>
      <w:r>
        <w:rPr>
          <w:lang w:eastAsia="x-none"/>
        </w:rPr>
        <w:t>The which the enhanced forms repository uses to pre-popu</w:t>
      </w:r>
      <w:r w:rsidR="001C3929">
        <w:rPr>
          <w:lang w:eastAsia="x-none"/>
        </w:rPr>
        <w:t>late the form;</w:t>
      </w:r>
    </w:p>
    <w:p w:rsidR="00034D92" w:rsidRDefault="00034D92">
      <w:pPr>
        <w:pStyle w:val="BodyText"/>
        <w:numPr>
          <w:ilvl w:val="0"/>
          <w:numId w:val="16"/>
        </w:numPr>
        <w:rPr>
          <w:lang w:eastAsia="x-none"/>
        </w:rPr>
        <w:pPrChange w:id="754" w:author="Vijay Shah" w:date="2014-04-15T13:12:00Z">
          <w:pPr>
            <w:pStyle w:val="BodyText"/>
            <w:numPr>
              <w:numId w:val="23"/>
            </w:numPr>
            <w:ind w:left="720" w:hanging="360"/>
          </w:pPr>
        </w:pPrChange>
      </w:pPr>
      <w:r>
        <w:rPr>
          <w:lang w:eastAsia="x-none"/>
        </w:rPr>
        <w:t>The EHR auto-populates the form, supplementing the pre-population done by the form repository</w:t>
      </w:r>
      <w:r w:rsidR="001C3929">
        <w:rPr>
          <w:lang w:eastAsia="x-none"/>
        </w:rPr>
        <w:t>;</w:t>
      </w:r>
    </w:p>
    <w:p w:rsidR="00034D92" w:rsidRDefault="00034D92">
      <w:pPr>
        <w:pStyle w:val="BodyText"/>
        <w:numPr>
          <w:ilvl w:val="0"/>
          <w:numId w:val="16"/>
        </w:numPr>
        <w:rPr>
          <w:lang w:eastAsia="x-none"/>
        </w:rPr>
        <w:pPrChange w:id="755" w:author="Vijay Shah" w:date="2014-04-15T13:12:00Z">
          <w:pPr>
            <w:pStyle w:val="BodyText"/>
            <w:numPr>
              <w:numId w:val="23"/>
            </w:numPr>
            <w:ind w:left="720" w:hanging="360"/>
          </w:pPr>
        </w:pPrChange>
      </w:pPr>
      <w:r>
        <w:rPr>
          <w:lang w:eastAsia="x-none"/>
        </w:rPr>
        <w:t>The provider completes any missing data and confirms the pre-populated and auto-populated data in the form</w:t>
      </w:r>
      <w:r w:rsidR="001C3929">
        <w:rPr>
          <w:lang w:eastAsia="x-none"/>
        </w:rPr>
        <w:t>;</w:t>
      </w:r>
    </w:p>
    <w:p w:rsidR="00034D92" w:rsidRDefault="00034D92">
      <w:pPr>
        <w:pStyle w:val="BodyText"/>
        <w:numPr>
          <w:ilvl w:val="0"/>
          <w:numId w:val="16"/>
        </w:numPr>
        <w:rPr>
          <w:lang w:eastAsia="x-none"/>
        </w:rPr>
        <w:pPrChange w:id="756" w:author="Vijay Shah" w:date="2014-04-15T13:12:00Z">
          <w:pPr>
            <w:pStyle w:val="BodyText"/>
            <w:numPr>
              <w:numId w:val="23"/>
            </w:numPr>
            <w:ind w:left="720" w:hanging="360"/>
          </w:pPr>
        </w:pPrChange>
      </w:pPr>
      <w:r>
        <w:rPr>
          <w:lang w:eastAsia="x-none"/>
        </w:rPr>
        <w:t>The data from the completed form is submitted  to the public health agency</w:t>
      </w:r>
      <w:r w:rsidR="001C3929">
        <w:rPr>
          <w:lang w:eastAsia="x-none"/>
        </w:rPr>
        <w:t>;</w:t>
      </w:r>
    </w:p>
    <w:p w:rsidR="00034D92" w:rsidRPr="003651D9" w:rsidRDefault="001C3929">
      <w:pPr>
        <w:pStyle w:val="BodyText"/>
        <w:numPr>
          <w:ilvl w:val="0"/>
          <w:numId w:val="16"/>
        </w:numPr>
        <w:rPr>
          <w:lang w:eastAsia="x-none"/>
        </w:rPr>
        <w:pPrChange w:id="757" w:author="Vijay Shah" w:date="2014-04-15T13:12:00Z">
          <w:pPr>
            <w:pStyle w:val="BodyText"/>
            <w:numPr>
              <w:numId w:val="23"/>
            </w:numPr>
            <w:ind w:left="720" w:hanging="360"/>
          </w:pPr>
        </w:pPrChange>
      </w:pPr>
      <w:r>
        <w:rPr>
          <w:lang w:eastAsia="x-none"/>
        </w:rPr>
        <w:t>An archive copy is kept.</w:t>
      </w:r>
    </w:p>
    <w:p w:rsidR="00034D92" w:rsidRPr="003651D9" w:rsidRDefault="00034D92" w:rsidP="00034D92">
      <w:pPr>
        <w:pStyle w:val="BodyText"/>
        <w:rPr>
          <w:lang w:eastAsia="x-none"/>
        </w:rPr>
      </w:pPr>
      <w:r w:rsidRPr="003651D9">
        <w:rPr>
          <w:lang w:eastAsia="x-none"/>
        </w:rPr>
        <w:t>Post-conditions:</w:t>
      </w:r>
    </w:p>
    <w:p w:rsidR="00034D92" w:rsidRDefault="00034D92">
      <w:pPr>
        <w:pStyle w:val="AuthorInstructions"/>
        <w:numPr>
          <w:ilvl w:val="0"/>
          <w:numId w:val="22"/>
        </w:numPr>
        <w:rPr>
          <w:i w:val="0"/>
        </w:rPr>
        <w:pPrChange w:id="758" w:author="Vijay Shah" w:date="2014-04-15T13:12:00Z">
          <w:pPr>
            <w:pStyle w:val="AuthorInstructions"/>
            <w:numPr>
              <w:numId w:val="29"/>
            </w:numPr>
            <w:tabs>
              <w:tab w:val="num" w:pos="2160"/>
            </w:tabs>
            <w:ind w:left="2160" w:hanging="360"/>
          </w:pPr>
        </w:pPrChange>
      </w:pPr>
      <w:r>
        <w:rPr>
          <w:i w:val="0"/>
        </w:rPr>
        <w:t>The public health agency stores and uses the data from the completed form</w:t>
      </w:r>
      <w:r w:rsidR="001C3929">
        <w:rPr>
          <w:i w:val="0"/>
        </w:rPr>
        <w:t>;</w:t>
      </w:r>
    </w:p>
    <w:p w:rsidR="00034D92" w:rsidRPr="00F5090B" w:rsidRDefault="00034D92">
      <w:pPr>
        <w:pStyle w:val="AuthorInstructions"/>
        <w:numPr>
          <w:ilvl w:val="0"/>
          <w:numId w:val="22"/>
        </w:numPr>
        <w:rPr>
          <w:i w:val="0"/>
        </w:rPr>
        <w:pPrChange w:id="759" w:author="Vijay Shah" w:date="2014-04-15T13:12:00Z">
          <w:pPr>
            <w:pStyle w:val="AuthorInstructions"/>
            <w:numPr>
              <w:numId w:val="29"/>
            </w:numPr>
            <w:tabs>
              <w:tab w:val="num" w:pos="2160"/>
            </w:tabs>
            <w:ind w:left="2160" w:hanging="360"/>
          </w:pPr>
        </w:pPrChange>
      </w:pPr>
      <w:r>
        <w:rPr>
          <w:i w:val="0"/>
        </w:rPr>
        <w:t>An archived copy of the completed form has been stored</w:t>
      </w:r>
      <w:r w:rsidR="001C3929">
        <w:rPr>
          <w:i w:val="0"/>
        </w:rPr>
        <w:t>.</w:t>
      </w:r>
    </w:p>
    <w:p w:rsidR="00906976" w:rsidRPr="003651D9" w:rsidRDefault="00906976" w:rsidP="00906976">
      <w:pPr>
        <w:pStyle w:val="Heading4"/>
        <w:ind w:left="864" w:hanging="864"/>
        <w:rPr>
          <w:noProof w:val="0"/>
        </w:rPr>
      </w:pPr>
      <w:bookmarkStart w:id="760" w:name="_Toc375065304"/>
      <w:bookmarkStart w:id="761" w:name="_Toc375314930"/>
      <w:bookmarkStart w:id="762" w:name="_Toc375221036"/>
      <w:bookmarkStart w:id="763" w:name="_Toc377458228"/>
      <w:bookmarkStart w:id="764" w:name="_Toc384977672"/>
      <w:r w:rsidRPr="00A04ACB">
        <w:t>X.4.2</w:t>
      </w:r>
      <w:r w:rsidR="00FB4999" w:rsidRPr="009D780B">
        <w:t>.2</w:t>
      </w:r>
      <w:r w:rsidRPr="009D780B">
        <w:t xml:space="preserve"> Use Case</w:t>
      </w:r>
      <w:r w:rsidR="00FB4999" w:rsidRPr="009D780B">
        <w:t xml:space="preserve"> #2</w:t>
      </w:r>
      <w:r w:rsidRPr="009D780B">
        <w:t xml:space="preserve">: </w:t>
      </w:r>
      <w:r w:rsidR="00FB4999" w:rsidRPr="009D780B">
        <w:t>R</w:t>
      </w:r>
      <w:r w:rsidRPr="009D780B">
        <w:t xml:space="preserve">etrieve form </w:t>
      </w:r>
      <w:r w:rsidR="00514668" w:rsidRPr="00AF10CC">
        <w:t>using a</w:t>
      </w:r>
      <w:r w:rsidRPr="00AF10CC">
        <w:t xml:space="preserve"> URI</w:t>
      </w:r>
      <w:bookmarkEnd w:id="760"/>
      <w:bookmarkEnd w:id="761"/>
      <w:bookmarkEnd w:id="762"/>
      <w:bookmarkEnd w:id="763"/>
      <w:bookmarkEnd w:id="764"/>
    </w:p>
    <w:p w:rsidR="00906976" w:rsidRPr="00FB4999" w:rsidRDefault="00A43414" w:rsidP="00FB4999">
      <w:pPr>
        <w:pStyle w:val="BodyText"/>
        <w:rPr>
          <w:lang w:eastAsia="x-none"/>
        </w:rPr>
      </w:pPr>
      <w:r w:rsidRPr="008A2973">
        <w:rPr>
          <w:lang w:eastAsia="x-none"/>
        </w:rPr>
        <w:t>In this use case</w:t>
      </w:r>
      <w:r w:rsidR="00E26308">
        <w:rPr>
          <w:lang w:eastAsia="x-none"/>
        </w:rPr>
        <w:t>,</w:t>
      </w:r>
      <w:r w:rsidRPr="008A2973">
        <w:rPr>
          <w:lang w:eastAsia="x-none"/>
        </w:rPr>
        <w:t xml:space="preserve"> the </w:t>
      </w:r>
      <w:r w:rsidR="00514668">
        <w:rPr>
          <w:lang w:eastAsia="x-none"/>
        </w:rPr>
        <w:t>EHR</w:t>
      </w:r>
      <w:r w:rsidR="00E26308">
        <w:rPr>
          <w:lang w:eastAsia="x-none"/>
        </w:rPr>
        <w:t xml:space="preserve"> </w:t>
      </w:r>
      <w:r w:rsidRPr="008A2973">
        <w:rPr>
          <w:lang w:eastAsia="x-none"/>
        </w:rPr>
        <w:t xml:space="preserve"> retrieves the form </w:t>
      </w:r>
      <w:r w:rsidR="00514668">
        <w:rPr>
          <w:lang w:eastAsia="x-none"/>
        </w:rPr>
        <w:t>using a</w:t>
      </w:r>
      <w:r w:rsidRPr="008A2973">
        <w:rPr>
          <w:lang w:eastAsia="x-none"/>
        </w:rPr>
        <w:t xml:space="preserve"> URI without </w:t>
      </w:r>
      <w:r w:rsidR="00514668">
        <w:rPr>
          <w:lang w:eastAsia="x-none"/>
        </w:rPr>
        <w:t xml:space="preserve">providing </w:t>
      </w:r>
      <w:r w:rsidRPr="008A2973">
        <w:rPr>
          <w:lang w:eastAsia="x-none"/>
        </w:rPr>
        <w:t>patient data</w:t>
      </w:r>
      <w:r w:rsidR="00514668">
        <w:rPr>
          <w:lang w:eastAsia="x-none"/>
        </w:rPr>
        <w:t>.  There is no</w:t>
      </w:r>
      <w:r w:rsidRPr="00FB4999">
        <w:rPr>
          <w:lang w:eastAsia="x-none"/>
        </w:rPr>
        <w:t xml:space="preserve"> pre</w:t>
      </w:r>
      <w:r>
        <w:rPr>
          <w:lang w:eastAsia="x-none"/>
        </w:rPr>
        <w:t>-</w:t>
      </w:r>
      <w:r w:rsidRPr="00FB4999">
        <w:rPr>
          <w:lang w:eastAsia="x-none"/>
        </w:rPr>
        <w:t>pop</w:t>
      </w:r>
      <w:r>
        <w:rPr>
          <w:lang w:eastAsia="x-none"/>
        </w:rPr>
        <w:t>ulation</w:t>
      </w:r>
      <w:r w:rsidRPr="00FB4999">
        <w:rPr>
          <w:lang w:eastAsia="x-none"/>
        </w:rPr>
        <w:t xml:space="preserve"> or</w:t>
      </w:r>
      <w:r>
        <w:rPr>
          <w:lang w:eastAsia="x-none"/>
        </w:rPr>
        <w:t xml:space="preserve"> auto-</w:t>
      </w:r>
      <w:r w:rsidRPr="00FB4999">
        <w:rPr>
          <w:lang w:eastAsia="x-none"/>
        </w:rPr>
        <w:t>pop</w:t>
      </w:r>
      <w:r>
        <w:rPr>
          <w:lang w:eastAsia="x-none"/>
        </w:rPr>
        <w:t>ulation.</w:t>
      </w:r>
      <w:r w:rsidR="00514668">
        <w:rPr>
          <w:lang w:eastAsia="x-none"/>
        </w:rPr>
        <w:t xml:space="preserve">  The setting is a research study conducted at a healthcare site.</w:t>
      </w:r>
    </w:p>
    <w:p w:rsidR="00906976" w:rsidRPr="00AF10CC" w:rsidRDefault="00906976" w:rsidP="00906976">
      <w:pPr>
        <w:pStyle w:val="Heading5"/>
      </w:pPr>
      <w:bookmarkStart w:id="765" w:name="_Toc375065305"/>
      <w:bookmarkStart w:id="766" w:name="_Toc375314931"/>
      <w:bookmarkStart w:id="767" w:name="_Toc375221037"/>
      <w:bookmarkStart w:id="768" w:name="_Toc377458229"/>
      <w:bookmarkStart w:id="769" w:name="_Toc384977673"/>
      <w:r w:rsidRPr="00A04ACB">
        <w:t>X.4</w:t>
      </w:r>
      <w:r w:rsidR="00FB4999" w:rsidRPr="009D780B">
        <w:t>.2.2.1</w:t>
      </w:r>
      <w:r w:rsidRPr="009D780B">
        <w:t xml:space="preserve"> </w:t>
      </w:r>
      <w:r w:rsidR="00872075">
        <w:t>Retrieve form using a</w:t>
      </w:r>
      <w:r w:rsidR="00514668" w:rsidRPr="00AF10CC">
        <w:t xml:space="preserve"> URI </w:t>
      </w:r>
      <w:r w:rsidRPr="00AF10CC">
        <w:t>Use Case Description</w:t>
      </w:r>
      <w:bookmarkEnd w:id="765"/>
      <w:bookmarkEnd w:id="766"/>
      <w:bookmarkEnd w:id="767"/>
      <w:bookmarkEnd w:id="768"/>
      <w:bookmarkEnd w:id="769"/>
    </w:p>
    <w:p w:rsidR="00A27DBF" w:rsidRPr="00AF10CC" w:rsidRDefault="00A27DBF" w:rsidP="00A27DBF">
      <w:pPr>
        <w:pStyle w:val="BodyText"/>
      </w:pPr>
      <w:bookmarkStart w:id="770" w:name="_Toc375065306"/>
      <w:bookmarkStart w:id="771" w:name="_Toc375314932"/>
      <w:bookmarkStart w:id="772" w:name="_Toc375221038"/>
      <w:r w:rsidRPr="00AF10CC">
        <w:t xml:space="preserve">A research study coordinator is in charge of sponsored research at the </w:t>
      </w:r>
      <w:r>
        <w:t xml:space="preserve">research site. </w:t>
      </w:r>
      <w:r w:rsidRPr="00AF10CC">
        <w:t xml:space="preserve">The study has serveral patients enrolled as subjects that require them to make study visits at the </w:t>
      </w:r>
      <w:r>
        <w:t xml:space="preserve">research site. </w:t>
      </w:r>
      <w:r w:rsidRPr="00AF10CC">
        <w:t xml:space="preserve">When subject Jones arrives for a research </w:t>
      </w:r>
      <w:r>
        <w:t>related</w:t>
      </w:r>
      <w:r w:rsidRPr="00AF10CC">
        <w:t xml:space="preserve"> visit, the study coordinator, acting within the site’s EHR,  </w:t>
      </w:r>
      <w:r>
        <w:t xml:space="preserve">requests the URL for </w:t>
      </w:r>
      <w:r w:rsidRPr="00AF10CC">
        <w:t xml:space="preserve"> </w:t>
      </w:r>
      <w:r>
        <w:t>the appropriate</w:t>
      </w:r>
      <w:r w:rsidRPr="00AF10CC">
        <w:t xml:space="preserve"> form </w:t>
      </w:r>
      <w:r>
        <w:t>for the research. F</w:t>
      </w:r>
      <w:r w:rsidRPr="00AF10CC">
        <w:t>rom a</w:t>
      </w:r>
      <w:r>
        <w:t xml:space="preserve"> </w:t>
      </w:r>
      <w:r w:rsidRPr="00B84151">
        <w:t>research electronic data capture system</w:t>
      </w:r>
      <w:r>
        <w:t>, the provider uses the URL to navigate to the form and enter the required data.</w:t>
      </w:r>
    </w:p>
    <w:p w:rsidR="00906976" w:rsidRPr="00F96712" w:rsidRDefault="008F5EDF" w:rsidP="00906976">
      <w:pPr>
        <w:pStyle w:val="Heading5"/>
      </w:pPr>
      <w:bookmarkStart w:id="773" w:name="_Toc377458230"/>
      <w:bookmarkStart w:id="774" w:name="_Toc384977674"/>
      <w:r w:rsidRPr="00AF10CC">
        <w:t xml:space="preserve">X.4.2.2.2 </w:t>
      </w:r>
      <w:r w:rsidR="00872075">
        <w:t>Retrieve form using</w:t>
      </w:r>
      <w:r w:rsidR="00514668" w:rsidRPr="00AF10CC">
        <w:t xml:space="preserve"> URI </w:t>
      </w:r>
      <w:r w:rsidR="00906976" w:rsidRPr="00AF10CC">
        <w:t>Process Flow</w:t>
      </w:r>
      <w:bookmarkEnd w:id="770"/>
      <w:bookmarkEnd w:id="771"/>
      <w:bookmarkEnd w:id="772"/>
      <w:bookmarkEnd w:id="773"/>
      <w:bookmarkEnd w:id="774"/>
    </w:p>
    <w:p w:rsidR="00514668" w:rsidRDefault="002911AD" w:rsidP="003017A0">
      <w:pPr>
        <w:pStyle w:val="FigureTitle"/>
        <w:rPr>
          <w:b w:val="0"/>
        </w:rPr>
      </w:pPr>
      <w:r>
        <w:rPr>
          <w:b w:val="0"/>
        </w:rPr>
        <w:object w:dxaOrig="5983" w:dyaOrig="5552">
          <v:shape id="_x0000_i1027" type="#_x0000_t75" style="width:313.5pt;height:292.5pt" o:ole="">
            <v:imagedata r:id="rId101" o:title=""/>
          </v:shape>
          <o:OLEObject Type="Embed" ProgID="Visio.Drawing.11" ShapeID="_x0000_i1027" DrawAspect="Content" ObjectID="_1459587945" r:id="rId102"/>
        </w:object>
      </w:r>
    </w:p>
    <w:p w:rsidR="00906976" w:rsidRPr="003651D9" w:rsidRDefault="00906976" w:rsidP="00906976">
      <w:pPr>
        <w:pStyle w:val="FigureTitle"/>
      </w:pPr>
      <w:r w:rsidRPr="003651D9">
        <w:t>Figure X.4.2.2</w:t>
      </w:r>
      <w:r w:rsidR="00FB4999">
        <w:t>-2</w:t>
      </w:r>
      <w:r w:rsidRPr="003651D9">
        <w:t xml:space="preserve">: </w:t>
      </w:r>
      <w:r w:rsidR="00C12F09">
        <w:t>Retrieve form using a</w:t>
      </w:r>
      <w:r w:rsidR="002C2135">
        <w:t>n</w:t>
      </w:r>
      <w:r w:rsidR="00C12F09">
        <w:t xml:space="preserve"> URI </w:t>
      </w:r>
      <w:r w:rsidRPr="003651D9">
        <w:t xml:space="preserve">Process Flow in </w:t>
      </w:r>
      <w:r w:rsidR="00514668">
        <w:t>SDC</w:t>
      </w:r>
      <w:r w:rsidRPr="003651D9">
        <w:t xml:space="preserve"> Profile</w:t>
      </w:r>
    </w:p>
    <w:p w:rsidR="00906976" w:rsidRPr="003651D9" w:rsidRDefault="00906976" w:rsidP="00906976">
      <w:pPr>
        <w:pStyle w:val="BodyText"/>
        <w:rPr>
          <w:lang w:eastAsia="x-none"/>
        </w:rPr>
      </w:pPr>
      <w:r w:rsidRPr="003651D9">
        <w:rPr>
          <w:lang w:eastAsia="x-none"/>
        </w:rPr>
        <w:t>Pre-conditions:</w:t>
      </w:r>
    </w:p>
    <w:p w:rsidR="00A27DBF" w:rsidRDefault="00A27DBF">
      <w:pPr>
        <w:pStyle w:val="BodyText"/>
        <w:numPr>
          <w:ilvl w:val="0"/>
          <w:numId w:val="20"/>
        </w:numPr>
        <w:rPr>
          <w:lang w:eastAsia="x-none"/>
        </w:rPr>
        <w:pPrChange w:id="775" w:author="Vijay Shah" w:date="2014-04-15T13:12:00Z">
          <w:pPr>
            <w:pStyle w:val="BodyText"/>
            <w:numPr>
              <w:numId w:val="27"/>
            </w:numPr>
            <w:ind w:left="360" w:hanging="360"/>
          </w:pPr>
        </w:pPrChange>
      </w:pPr>
      <w:r>
        <w:rPr>
          <w:lang w:eastAsia="x-none"/>
        </w:rPr>
        <w:t>The EHR system performs the role of a Form Filler.</w:t>
      </w:r>
    </w:p>
    <w:p w:rsidR="00A27DBF" w:rsidRDefault="00A27DBF">
      <w:pPr>
        <w:pStyle w:val="BodyText"/>
        <w:numPr>
          <w:ilvl w:val="0"/>
          <w:numId w:val="20"/>
        </w:numPr>
        <w:rPr>
          <w:lang w:eastAsia="x-none"/>
        </w:rPr>
        <w:pPrChange w:id="776" w:author="Vijay Shah" w:date="2014-04-15T13:12:00Z">
          <w:pPr>
            <w:pStyle w:val="BodyText"/>
            <w:numPr>
              <w:numId w:val="27"/>
            </w:numPr>
            <w:ind w:left="360" w:hanging="360"/>
          </w:pPr>
        </w:pPrChange>
      </w:pPr>
      <w:r>
        <w:rPr>
          <w:lang w:eastAsia="x-none"/>
        </w:rPr>
        <w:t>A patient enrolled as a subject in a research study arrives for a study visit at which a form completion is required;</w:t>
      </w:r>
    </w:p>
    <w:p w:rsidR="00A27DBF" w:rsidRPr="003651D9" w:rsidRDefault="00A27DBF">
      <w:pPr>
        <w:pStyle w:val="BodyText"/>
        <w:numPr>
          <w:ilvl w:val="0"/>
          <w:numId w:val="20"/>
        </w:numPr>
        <w:rPr>
          <w:lang w:eastAsia="x-none"/>
        </w:rPr>
        <w:pPrChange w:id="777" w:author="Vijay Shah" w:date="2014-04-15T13:12:00Z">
          <w:pPr>
            <w:pStyle w:val="BodyText"/>
            <w:numPr>
              <w:numId w:val="27"/>
            </w:numPr>
            <w:ind w:left="360" w:hanging="360"/>
          </w:pPr>
        </w:pPrChange>
      </w:pPr>
      <w:r>
        <w:rPr>
          <w:lang w:eastAsia="x-none"/>
        </w:rPr>
        <w:t>The EHR knows the source of the URI to obtain access to the appropriate form.</w:t>
      </w:r>
    </w:p>
    <w:p w:rsidR="00A27DBF" w:rsidRPr="003651D9" w:rsidRDefault="00A27DBF" w:rsidP="00A27DBF">
      <w:pPr>
        <w:pStyle w:val="BodyText"/>
        <w:rPr>
          <w:lang w:eastAsia="x-none"/>
        </w:rPr>
      </w:pPr>
      <w:r w:rsidRPr="003651D9">
        <w:rPr>
          <w:lang w:eastAsia="x-none"/>
        </w:rPr>
        <w:t>Main Flow:</w:t>
      </w:r>
    </w:p>
    <w:p w:rsidR="00A27DBF" w:rsidRDefault="00A27DBF">
      <w:pPr>
        <w:pStyle w:val="BodyText"/>
        <w:numPr>
          <w:ilvl w:val="0"/>
          <w:numId w:val="17"/>
        </w:numPr>
        <w:rPr>
          <w:lang w:eastAsia="x-none"/>
        </w:rPr>
        <w:pPrChange w:id="778" w:author="Vijay Shah" w:date="2014-04-15T13:12:00Z">
          <w:pPr>
            <w:pStyle w:val="BodyText"/>
            <w:numPr>
              <w:numId w:val="24"/>
            </w:numPr>
            <w:ind w:left="720" w:hanging="360"/>
          </w:pPr>
        </w:pPrChange>
      </w:pPr>
      <w:r>
        <w:rPr>
          <w:lang w:eastAsia="x-none"/>
        </w:rPr>
        <w:t>A study coordinator retrieves a research form, which is hosted by a research system external to the healthcare site, through the site’s EHR.  The Form Manager returns a URL, and the EHR directs to that URL to display the form.</w:t>
      </w:r>
    </w:p>
    <w:p w:rsidR="00A27DBF" w:rsidRDefault="00A27DBF">
      <w:pPr>
        <w:pStyle w:val="BodyText"/>
        <w:numPr>
          <w:ilvl w:val="0"/>
          <w:numId w:val="17"/>
        </w:numPr>
        <w:rPr>
          <w:lang w:eastAsia="x-none"/>
        </w:rPr>
        <w:pPrChange w:id="779" w:author="Vijay Shah" w:date="2014-04-15T13:12:00Z">
          <w:pPr>
            <w:pStyle w:val="BodyText"/>
            <w:numPr>
              <w:numId w:val="24"/>
            </w:numPr>
            <w:ind w:left="720" w:hanging="360"/>
          </w:pPr>
        </w:pPrChange>
      </w:pPr>
      <w:r>
        <w:rPr>
          <w:lang w:eastAsia="x-none"/>
        </w:rPr>
        <w:t>The study coordinator completes the form through its display within the EHR user interface;</w:t>
      </w:r>
    </w:p>
    <w:p w:rsidR="00A27DBF" w:rsidRDefault="00A27DBF">
      <w:pPr>
        <w:pStyle w:val="BodyText"/>
        <w:numPr>
          <w:ilvl w:val="0"/>
          <w:numId w:val="17"/>
        </w:numPr>
        <w:rPr>
          <w:lang w:eastAsia="x-none"/>
        </w:rPr>
        <w:pPrChange w:id="780" w:author="Vijay Shah" w:date="2014-04-15T13:12:00Z">
          <w:pPr>
            <w:pStyle w:val="BodyText"/>
            <w:numPr>
              <w:numId w:val="24"/>
            </w:numPr>
            <w:ind w:left="720" w:hanging="360"/>
          </w:pPr>
        </w:pPrChange>
      </w:pPr>
      <w:r>
        <w:rPr>
          <w:lang w:eastAsia="x-none"/>
        </w:rPr>
        <w:t>The study coordinator submits the completed form to the external repository, and to the archive;</w:t>
      </w:r>
    </w:p>
    <w:p w:rsidR="00A27DBF" w:rsidRPr="003651D9" w:rsidRDefault="00A27DBF" w:rsidP="00A27DBF">
      <w:pPr>
        <w:pStyle w:val="BodyText"/>
        <w:rPr>
          <w:lang w:eastAsia="x-none"/>
        </w:rPr>
      </w:pPr>
      <w:r w:rsidRPr="003651D9">
        <w:rPr>
          <w:lang w:eastAsia="x-none"/>
        </w:rPr>
        <w:t>Post-conditions:</w:t>
      </w:r>
    </w:p>
    <w:p w:rsidR="00A27DBF" w:rsidRPr="00C12BC1" w:rsidRDefault="00A27DBF">
      <w:pPr>
        <w:pStyle w:val="AuthorInstructions"/>
        <w:numPr>
          <w:ilvl w:val="0"/>
          <w:numId w:val="21"/>
        </w:numPr>
        <w:rPr>
          <w:i w:val="0"/>
        </w:rPr>
        <w:pPrChange w:id="781" w:author="Vijay Shah" w:date="2014-04-15T13:12:00Z">
          <w:pPr>
            <w:pStyle w:val="AuthorInstructions"/>
            <w:numPr>
              <w:numId w:val="28"/>
            </w:numPr>
            <w:tabs>
              <w:tab w:val="num" w:pos="1440"/>
            </w:tabs>
            <w:ind w:left="1296" w:hanging="216"/>
          </w:pPr>
        </w:pPrChange>
      </w:pPr>
      <w:r>
        <w:rPr>
          <w:i w:val="0"/>
        </w:rPr>
        <w:t>The research system stores the data captured on the form.</w:t>
      </w:r>
    </w:p>
    <w:p w:rsidR="008B501E" w:rsidRPr="00F96712" w:rsidRDefault="00E26308" w:rsidP="00F96712">
      <w:pPr>
        <w:pStyle w:val="Heading4"/>
        <w:ind w:left="864" w:hanging="864"/>
      </w:pPr>
      <w:bookmarkStart w:id="782" w:name="_Toc375065309"/>
      <w:bookmarkStart w:id="783" w:name="_Toc375314935"/>
      <w:bookmarkStart w:id="784" w:name="_Toc375221041"/>
      <w:bookmarkStart w:id="785" w:name="_Toc375065308"/>
      <w:bookmarkStart w:id="786" w:name="_Toc375314934"/>
      <w:bookmarkStart w:id="787" w:name="_Toc377458232"/>
      <w:bookmarkStart w:id="788" w:name="_Toc384977675"/>
      <w:r w:rsidRPr="00A04ACB">
        <w:t xml:space="preserve">X.4.2.3 Use Case </w:t>
      </w:r>
      <w:r w:rsidR="00514668" w:rsidRPr="00AF10CC">
        <w:t xml:space="preserve">#3: </w:t>
      </w:r>
      <w:r w:rsidR="00DE7E38">
        <w:t xml:space="preserve">Capture and Submit </w:t>
      </w:r>
      <w:r w:rsidR="00572D32" w:rsidRPr="00AF10CC">
        <w:t>Pre</w:t>
      </w:r>
      <w:r w:rsidR="00572D32">
        <w:t>-</w:t>
      </w:r>
      <w:r w:rsidR="00514668" w:rsidRPr="00AF10CC">
        <w:t>Authorization</w:t>
      </w:r>
      <w:bookmarkEnd w:id="782"/>
      <w:bookmarkEnd w:id="783"/>
      <w:bookmarkEnd w:id="784"/>
      <w:bookmarkEnd w:id="785"/>
      <w:bookmarkEnd w:id="786"/>
      <w:bookmarkEnd w:id="787"/>
      <w:bookmarkEnd w:id="788"/>
    </w:p>
    <w:p w:rsidR="00A27DBF" w:rsidRPr="008E22CD" w:rsidRDefault="00A27DBF" w:rsidP="00A27DBF">
      <w:pPr>
        <w:pStyle w:val="BodyText"/>
        <w:rPr>
          <w:lang w:eastAsia="x-none"/>
        </w:rPr>
      </w:pPr>
      <w:bookmarkStart w:id="789" w:name="_Toc375065310"/>
      <w:bookmarkStart w:id="790" w:name="_Toc375314936"/>
      <w:bookmarkStart w:id="791" w:name="_Toc375221042"/>
      <w:r w:rsidRPr="00053E54">
        <w:t>This use case illustrates a</w:t>
      </w:r>
      <w:r w:rsidRPr="00053E54">
        <w:rPr>
          <w:lang w:eastAsia="x-none"/>
        </w:rPr>
        <w:t xml:space="preserve">uto-population with an </w:t>
      </w:r>
      <w:r>
        <w:rPr>
          <w:lang w:eastAsia="x-none"/>
        </w:rPr>
        <w:t>SDC</w:t>
      </w:r>
      <w:r w:rsidRPr="00053E54">
        <w:rPr>
          <w:lang w:eastAsia="x-none"/>
        </w:rPr>
        <w:t xml:space="preserve"> form, with no pre-</w:t>
      </w:r>
      <w:r w:rsidRPr="008E22CD">
        <w:rPr>
          <w:lang w:eastAsia="x-none"/>
        </w:rPr>
        <w:t>population, using a pre-authorization setting.</w:t>
      </w:r>
    </w:p>
    <w:p w:rsidR="00B97710" w:rsidRDefault="00B97710" w:rsidP="00B97710">
      <w:pPr>
        <w:pStyle w:val="BodyText"/>
        <w:rPr>
          <w:lang w:eastAsia="x-none"/>
        </w:rPr>
      </w:pPr>
      <w:r>
        <w:rPr>
          <w:lang w:eastAsia="x-none"/>
        </w:rPr>
        <w:t>Dr. R. E. Hab has a patient who</w:t>
      </w:r>
      <w:r w:rsidR="00776ECE">
        <w:rPr>
          <w:lang w:eastAsia="x-none"/>
        </w:rPr>
        <w:t xml:space="preserve"> needs an electric wheelchair. </w:t>
      </w:r>
      <w:r>
        <w:rPr>
          <w:lang w:eastAsia="x-none"/>
        </w:rPr>
        <w:t>The patient needs to obtain pre-authorization from their insurer to confirm that t</w:t>
      </w:r>
      <w:r w:rsidR="008F30A6">
        <w:rPr>
          <w:lang w:eastAsia="x-none"/>
        </w:rPr>
        <w:t xml:space="preserve">he wheelchair will be covered. </w:t>
      </w:r>
      <w:r>
        <w:rPr>
          <w:lang w:eastAsia="x-none"/>
        </w:rPr>
        <w:t>The insurer makes forms available electronically including the pre-authorization form</w:t>
      </w:r>
      <w:r w:rsidR="008F30A6">
        <w:rPr>
          <w:lang w:eastAsia="x-none"/>
        </w:rPr>
        <w:t xml:space="preserve">. </w:t>
      </w:r>
      <w:r>
        <w:rPr>
          <w:lang w:eastAsia="x-none"/>
        </w:rPr>
        <w:t>The insurer requires that the form be submitted by the patient’s provider.</w:t>
      </w:r>
    </w:p>
    <w:p w:rsidR="00B97710" w:rsidRDefault="00F81A1B" w:rsidP="00B97710">
      <w:pPr>
        <w:pStyle w:val="BodyText"/>
        <w:rPr>
          <w:lang w:eastAsia="x-none"/>
        </w:rPr>
      </w:pPr>
      <w:r>
        <w:rPr>
          <w:lang w:eastAsia="x-none"/>
        </w:rPr>
        <w:t xml:space="preserve">When Dr. Hab sees the patient in the office, he opens up the patient’s EHR record. After recording the visit data in the EHR, Dr. Hab requests the EHR to display the pre-authorization form. </w:t>
      </w:r>
      <w:r w:rsidR="00B97710">
        <w:rPr>
          <w:lang w:eastAsia="x-none"/>
        </w:rPr>
        <w:t xml:space="preserve">Dr. Hab uses an </w:t>
      </w:r>
      <w:r w:rsidR="00237FEB">
        <w:rPr>
          <w:lang w:eastAsia="x-none"/>
        </w:rPr>
        <w:t>EHR</w:t>
      </w:r>
      <w:r w:rsidR="000E7C50">
        <w:rPr>
          <w:lang w:eastAsia="x-none"/>
        </w:rPr>
        <w:t xml:space="preserve"> that </w:t>
      </w:r>
      <w:r w:rsidR="00B97710">
        <w:rPr>
          <w:lang w:eastAsia="x-none"/>
        </w:rPr>
        <w:t xml:space="preserve">has the ability to process and render SDC </w:t>
      </w:r>
      <w:r w:rsidR="008F30A6">
        <w:rPr>
          <w:lang w:eastAsia="x-none"/>
        </w:rPr>
        <w:t xml:space="preserve">forms. </w:t>
      </w:r>
      <w:r w:rsidR="00B97710">
        <w:rPr>
          <w:lang w:eastAsia="x-none"/>
        </w:rPr>
        <w:t xml:space="preserve">Dr. Hab requests the form from within the </w:t>
      </w:r>
      <w:r w:rsidR="00060E15">
        <w:rPr>
          <w:lang w:eastAsia="x-none"/>
        </w:rPr>
        <w:t>EHR.</w:t>
      </w:r>
      <w:r w:rsidR="008F30A6">
        <w:rPr>
          <w:lang w:eastAsia="x-none"/>
        </w:rPr>
        <w:t xml:space="preserve"> </w:t>
      </w:r>
      <w:r w:rsidR="00B97710">
        <w:rPr>
          <w:lang w:eastAsia="x-none"/>
        </w:rPr>
        <w:t>The EHR has been configured to electronically retrieve the pre-authoriz</w:t>
      </w:r>
      <w:r w:rsidR="008F30A6">
        <w:rPr>
          <w:lang w:eastAsia="x-none"/>
        </w:rPr>
        <w:t>ation forms from the insurer</w:t>
      </w:r>
      <w:r w:rsidR="00DE7E38">
        <w:rPr>
          <w:lang w:eastAsia="x-none"/>
        </w:rPr>
        <w:t xml:space="preserve"> without submitting PHI data</w:t>
      </w:r>
      <w:r w:rsidR="008F30A6">
        <w:rPr>
          <w:lang w:eastAsia="x-none"/>
        </w:rPr>
        <w:t xml:space="preserve">. </w:t>
      </w:r>
      <w:r w:rsidR="00B97710">
        <w:rPr>
          <w:lang w:eastAsia="x-none"/>
        </w:rPr>
        <w:t>The insurer electronically returns the f</w:t>
      </w:r>
      <w:r w:rsidR="00776ECE">
        <w:rPr>
          <w:lang w:eastAsia="x-none"/>
        </w:rPr>
        <w:t>orm in an SDC compliant format.</w:t>
      </w:r>
    </w:p>
    <w:p w:rsidR="00B97710" w:rsidRDefault="00B97710" w:rsidP="00B97710">
      <w:pPr>
        <w:pStyle w:val="BodyText"/>
        <w:rPr>
          <w:lang w:eastAsia="x-none"/>
        </w:rPr>
      </w:pPr>
      <w:r>
        <w:rPr>
          <w:lang w:eastAsia="x-none"/>
        </w:rPr>
        <w:t>The EHR displays the form with the data fields completed for data items alr</w:t>
      </w:r>
      <w:r w:rsidR="00776ECE">
        <w:rPr>
          <w:lang w:eastAsia="x-none"/>
        </w:rPr>
        <w:t xml:space="preserve">eady available within the EHR. </w:t>
      </w:r>
      <w:r>
        <w:rPr>
          <w:lang w:eastAsia="x-none"/>
        </w:rPr>
        <w:t xml:space="preserve">Dr. Hab completes the from and verifies </w:t>
      </w:r>
      <w:r w:rsidR="00060E15">
        <w:rPr>
          <w:lang w:eastAsia="x-none"/>
        </w:rPr>
        <w:t xml:space="preserve">the pre-filled fields. </w:t>
      </w:r>
      <w:r>
        <w:rPr>
          <w:lang w:eastAsia="x-none"/>
        </w:rPr>
        <w:t>When the form is completed Dr. Hab uses the EHR submit function to e</w:t>
      </w:r>
      <w:r w:rsidR="00060E15">
        <w:rPr>
          <w:lang w:eastAsia="x-none"/>
        </w:rPr>
        <w:t xml:space="preserve">lectronically submit the form. </w:t>
      </w:r>
      <w:r>
        <w:rPr>
          <w:lang w:eastAsia="x-none"/>
        </w:rPr>
        <w:t>The EHR asks Dr. Hab to provide his credentials to</w:t>
      </w:r>
      <w:r w:rsidR="00060E15">
        <w:rPr>
          <w:lang w:eastAsia="x-none"/>
        </w:rPr>
        <w:t xml:space="preserve"> electronically sign the form. </w:t>
      </w:r>
      <w:r>
        <w:rPr>
          <w:lang w:eastAsia="x-none"/>
        </w:rPr>
        <w:t xml:space="preserve">Dr. Hab enters his credentials and the EHR electronically submits the form </w:t>
      </w:r>
      <w:r w:rsidR="00572D32">
        <w:rPr>
          <w:lang w:eastAsia="x-none"/>
        </w:rPr>
        <w:t xml:space="preserve">data </w:t>
      </w:r>
      <w:r>
        <w:rPr>
          <w:lang w:eastAsia="x-none"/>
        </w:rPr>
        <w:t>to the insurer.</w:t>
      </w:r>
    </w:p>
    <w:p w:rsidR="008B501E" w:rsidRPr="003651D9" w:rsidRDefault="00E26308" w:rsidP="008B501E">
      <w:pPr>
        <w:pStyle w:val="Heading5"/>
        <w:rPr>
          <w:noProof w:val="0"/>
        </w:rPr>
      </w:pPr>
      <w:bookmarkStart w:id="792" w:name="_Toc377458233"/>
      <w:bookmarkStart w:id="793" w:name="_Toc384977676"/>
      <w:r w:rsidRPr="00AF10CC">
        <w:t xml:space="preserve">X.4.2.3.2 </w:t>
      </w:r>
      <w:r w:rsidR="00C65265">
        <w:t xml:space="preserve">Capture and Submit </w:t>
      </w:r>
      <w:r w:rsidR="00572D32" w:rsidRPr="00AF10CC">
        <w:t>Pre</w:t>
      </w:r>
      <w:r w:rsidR="00572D32">
        <w:t>-</w:t>
      </w:r>
      <w:r w:rsidR="00514668" w:rsidRPr="00AF10CC">
        <w:t>Authorization</w:t>
      </w:r>
      <w:r w:rsidR="008F5EDF" w:rsidRPr="00AF10CC">
        <w:t xml:space="preserve"> </w:t>
      </w:r>
      <w:r w:rsidR="008B501E" w:rsidRPr="00AF10CC">
        <w:t>Process Flow</w:t>
      </w:r>
      <w:bookmarkEnd w:id="789"/>
      <w:bookmarkEnd w:id="790"/>
      <w:bookmarkEnd w:id="791"/>
      <w:bookmarkEnd w:id="792"/>
      <w:bookmarkEnd w:id="793"/>
    </w:p>
    <w:p w:rsidR="00514668" w:rsidRPr="003651D9" w:rsidRDefault="002911AD" w:rsidP="002911AD">
      <w:pPr>
        <w:pStyle w:val="BodyText"/>
        <w:jc w:val="center"/>
      </w:pPr>
      <w:r>
        <w:object w:dxaOrig="5221" w:dyaOrig="4694">
          <v:shape id="_x0000_i1028" type="#_x0000_t75" style="width:309pt;height:278pt" o:ole="">
            <v:imagedata r:id="rId103" o:title=""/>
          </v:shape>
          <o:OLEObject Type="Embed" ProgID="Visio.Drawing.11" ShapeID="_x0000_i1028" DrawAspect="Content" ObjectID="_1459587946" r:id="rId104"/>
        </w:object>
      </w:r>
    </w:p>
    <w:p w:rsidR="008B501E" w:rsidRPr="003651D9" w:rsidRDefault="0046234B" w:rsidP="008B501E">
      <w:pPr>
        <w:pStyle w:val="FigureTitle"/>
      </w:pPr>
      <w:r>
        <w:t>Figure X.4.2.3</w:t>
      </w:r>
      <w:r w:rsidR="008B501E" w:rsidRPr="003651D9">
        <w:t xml:space="preserve">-1: </w:t>
      </w:r>
      <w:r w:rsidR="00C65265">
        <w:t xml:space="preserve">Capture and Submit </w:t>
      </w:r>
      <w:r w:rsidR="00AA7D50">
        <w:t>Pre-</w:t>
      </w:r>
      <w:r w:rsidR="00C77318">
        <w:t>Authorization</w:t>
      </w:r>
      <w:r w:rsidR="008B501E" w:rsidRPr="003651D9">
        <w:t xml:space="preserve"> Flow in </w:t>
      </w:r>
      <w:r w:rsidR="008B501E">
        <w:t>SDC</w:t>
      </w:r>
      <w:r w:rsidR="008B501E" w:rsidRPr="003651D9">
        <w:t xml:space="preserve"> Profile</w:t>
      </w:r>
    </w:p>
    <w:p w:rsidR="002405BA" w:rsidRDefault="002405BA" w:rsidP="00514668">
      <w:pPr>
        <w:pStyle w:val="BodyText"/>
        <w:rPr>
          <w:lang w:eastAsia="x-none"/>
        </w:rPr>
      </w:pPr>
      <w:bookmarkStart w:id="794" w:name="_Toc375065314"/>
      <w:bookmarkStart w:id="795" w:name="_Toc375314940"/>
      <w:bookmarkStart w:id="796" w:name="_Toc375221046"/>
      <w:bookmarkStart w:id="797" w:name="_Toc377458234"/>
      <w:r w:rsidRPr="007E685F">
        <w:rPr>
          <w:lang w:eastAsia="x-none"/>
        </w:rPr>
        <w:t>Pre-conditions:</w:t>
      </w:r>
    </w:p>
    <w:p w:rsidR="00AF4457" w:rsidRDefault="00AF4457">
      <w:pPr>
        <w:pStyle w:val="BodyText"/>
        <w:numPr>
          <w:ilvl w:val="0"/>
          <w:numId w:val="16"/>
        </w:numPr>
        <w:rPr>
          <w:lang w:eastAsia="x-none"/>
        </w:rPr>
        <w:pPrChange w:id="798" w:author="Vijay Shah" w:date="2014-04-15T13:12:00Z">
          <w:pPr>
            <w:pStyle w:val="BodyText"/>
            <w:numPr>
              <w:numId w:val="23"/>
            </w:numPr>
            <w:ind w:left="720" w:hanging="360"/>
          </w:pPr>
        </w:pPrChange>
      </w:pPr>
      <w:r>
        <w:rPr>
          <w:lang w:eastAsia="x-none"/>
        </w:rPr>
        <w:t>The EHR system performs the role of a Form Filler.</w:t>
      </w:r>
    </w:p>
    <w:p w:rsidR="00B97710" w:rsidRDefault="00B97710">
      <w:pPr>
        <w:pStyle w:val="BodyText"/>
        <w:numPr>
          <w:ilvl w:val="0"/>
          <w:numId w:val="16"/>
        </w:numPr>
        <w:rPr>
          <w:lang w:eastAsia="x-none"/>
        </w:rPr>
        <w:pPrChange w:id="799" w:author="Vijay Shah" w:date="2014-04-15T13:12:00Z">
          <w:pPr>
            <w:pStyle w:val="BodyText"/>
            <w:numPr>
              <w:numId w:val="23"/>
            </w:numPr>
            <w:ind w:left="720" w:hanging="360"/>
          </w:pPr>
        </w:pPrChange>
      </w:pPr>
      <w:r>
        <w:rPr>
          <w:lang w:eastAsia="x-none"/>
        </w:rPr>
        <w:t>The EHR is pre-configured to know which form is required</w:t>
      </w:r>
      <w:r w:rsidR="00060E15">
        <w:rPr>
          <w:lang w:eastAsia="x-none"/>
        </w:rPr>
        <w:t>.</w:t>
      </w:r>
    </w:p>
    <w:p w:rsidR="00B97710" w:rsidRDefault="00B97710">
      <w:pPr>
        <w:pStyle w:val="BodyText"/>
        <w:numPr>
          <w:ilvl w:val="0"/>
          <w:numId w:val="16"/>
        </w:numPr>
        <w:rPr>
          <w:lang w:eastAsia="x-none"/>
        </w:rPr>
        <w:pPrChange w:id="800" w:author="Vijay Shah" w:date="2014-04-15T13:12:00Z">
          <w:pPr>
            <w:pStyle w:val="BodyText"/>
            <w:numPr>
              <w:numId w:val="23"/>
            </w:numPr>
            <w:ind w:left="720" w:hanging="360"/>
          </w:pPr>
        </w:pPrChange>
      </w:pPr>
      <w:r>
        <w:rPr>
          <w:lang w:eastAsia="x-none"/>
        </w:rPr>
        <w:t xml:space="preserve">The EHR already knows the endpoints to submit pre-authorizaiton form </w:t>
      </w:r>
      <w:r w:rsidR="00060E15">
        <w:rPr>
          <w:lang w:eastAsia="x-none"/>
        </w:rPr>
        <w:t>request.</w:t>
      </w:r>
    </w:p>
    <w:p w:rsidR="00B97710" w:rsidRDefault="00B97710">
      <w:pPr>
        <w:pStyle w:val="BodyText"/>
        <w:numPr>
          <w:ilvl w:val="0"/>
          <w:numId w:val="16"/>
        </w:numPr>
        <w:rPr>
          <w:lang w:eastAsia="x-none"/>
        </w:rPr>
        <w:pPrChange w:id="801" w:author="Vijay Shah" w:date="2014-04-15T13:12:00Z">
          <w:pPr>
            <w:pStyle w:val="BodyText"/>
            <w:numPr>
              <w:numId w:val="23"/>
            </w:numPr>
            <w:ind w:left="720" w:hanging="360"/>
          </w:pPr>
        </w:pPrChange>
      </w:pPr>
      <w:r>
        <w:rPr>
          <w:lang w:eastAsia="x-none"/>
        </w:rPr>
        <w:t>The EHR is able to digitally sign the pre-authorization form</w:t>
      </w:r>
      <w:r w:rsidR="00060E15">
        <w:rPr>
          <w:lang w:eastAsia="x-none"/>
        </w:rPr>
        <w:t>.</w:t>
      </w:r>
    </w:p>
    <w:p w:rsidR="00B97710" w:rsidRDefault="00B97710">
      <w:pPr>
        <w:pStyle w:val="BodyText"/>
        <w:numPr>
          <w:ilvl w:val="0"/>
          <w:numId w:val="16"/>
        </w:numPr>
        <w:rPr>
          <w:lang w:eastAsia="x-none"/>
        </w:rPr>
        <w:pPrChange w:id="802" w:author="Vijay Shah" w:date="2014-04-15T13:12:00Z">
          <w:pPr>
            <w:pStyle w:val="BodyText"/>
            <w:numPr>
              <w:numId w:val="23"/>
            </w:numPr>
            <w:ind w:left="720" w:hanging="360"/>
          </w:pPr>
        </w:pPrChange>
      </w:pPr>
      <w:r>
        <w:rPr>
          <w:lang w:eastAsia="x-none"/>
        </w:rPr>
        <w:t>The EHR is able to submit data from the completed form to the insurer</w:t>
      </w:r>
      <w:r w:rsidR="00060E15">
        <w:rPr>
          <w:lang w:eastAsia="x-none"/>
        </w:rPr>
        <w:t>.</w:t>
      </w:r>
    </w:p>
    <w:p w:rsidR="00B97710" w:rsidRDefault="00B97710">
      <w:pPr>
        <w:pStyle w:val="BodyText"/>
        <w:numPr>
          <w:ilvl w:val="0"/>
          <w:numId w:val="16"/>
        </w:numPr>
        <w:rPr>
          <w:lang w:eastAsia="x-none"/>
        </w:rPr>
        <w:pPrChange w:id="803" w:author="Vijay Shah" w:date="2014-04-15T13:12:00Z">
          <w:pPr>
            <w:pStyle w:val="BodyText"/>
            <w:numPr>
              <w:numId w:val="23"/>
            </w:numPr>
            <w:ind w:left="720" w:hanging="360"/>
          </w:pPr>
        </w:pPrChange>
      </w:pPr>
      <w:r>
        <w:rPr>
          <w:lang w:eastAsia="x-none"/>
        </w:rPr>
        <w:t>The insurer is able to return an electronic version of the requested form</w:t>
      </w:r>
      <w:r w:rsidR="00060E15">
        <w:rPr>
          <w:lang w:eastAsia="x-none"/>
        </w:rPr>
        <w:t>.</w:t>
      </w:r>
    </w:p>
    <w:p w:rsidR="00B97710" w:rsidRDefault="00B97710">
      <w:pPr>
        <w:pStyle w:val="BodyText"/>
        <w:numPr>
          <w:ilvl w:val="0"/>
          <w:numId w:val="16"/>
        </w:numPr>
        <w:rPr>
          <w:lang w:eastAsia="x-none"/>
        </w:rPr>
        <w:pPrChange w:id="804" w:author="Vijay Shah" w:date="2014-04-15T13:12:00Z">
          <w:pPr>
            <w:pStyle w:val="BodyText"/>
            <w:numPr>
              <w:numId w:val="23"/>
            </w:numPr>
            <w:ind w:left="720" w:hanging="360"/>
          </w:pPr>
        </w:pPrChange>
      </w:pPr>
      <w:r>
        <w:rPr>
          <w:lang w:eastAsia="x-none"/>
        </w:rPr>
        <w:t>The insurer is able to receive and process data submitted from the completed form</w:t>
      </w:r>
      <w:r w:rsidR="00060E15">
        <w:rPr>
          <w:lang w:eastAsia="x-none"/>
        </w:rPr>
        <w:t>.</w:t>
      </w:r>
    </w:p>
    <w:p w:rsidR="00B97710" w:rsidRPr="007E685F" w:rsidRDefault="00B97710" w:rsidP="00B97710">
      <w:pPr>
        <w:pStyle w:val="BodyText"/>
        <w:rPr>
          <w:lang w:eastAsia="x-none"/>
        </w:rPr>
      </w:pPr>
      <w:r w:rsidRPr="007E685F">
        <w:rPr>
          <w:lang w:eastAsia="x-none"/>
        </w:rPr>
        <w:t>Main Flow:</w:t>
      </w:r>
    </w:p>
    <w:p w:rsidR="00B97710" w:rsidRDefault="00B97710">
      <w:pPr>
        <w:pStyle w:val="BodyText"/>
        <w:numPr>
          <w:ilvl w:val="0"/>
          <w:numId w:val="16"/>
        </w:numPr>
        <w:rPr>
          <w:lang w:eastAsia="x-none"/>
        </w:rPr>
        <w:pPrChange w:id="805" w:author="Vijay Shah" w:date="2014-04-15T13:12:00Z">
          <w:pPr>
            <w:pStyle w:val="BodyText"/>
            <w:numPr>
              <w:numId w:val="23"/>
            </w:numPr>
            <w:ind w:left="720" w:hanging="360"/>
          </w:pPr>
        </w:pPrChange>
      </w:pPr>
      <w:r>
        <w:rPr>
          <w:lang w:eastAsia="x-none"/>
        </w:rPr>
        <w:t>Dr. Hab is made aware of the requirement for  pre-authorization</w:t>
      </w:r>
      <w:r w:rsidR="00060E15">
        <w:rPr>
          <w:lang w:eastAsia="x-none"/>
        </w:rPr>
        <w:t>.</w:t>
      </w:r>
    </w:p>
    <w:p w:rsidR="00B97710" w:rsidRDefault="00B97710">
      <w:pPr>
        <w:pStyle w:val="BodyText"/>
        <w:numPr>
          <w:ilvl w:val="0"/>
          <w:numId w:val="16"/>
        </w:numPr>
        <w:rPr>
          <w:lang w:eastAsia="x-none"/>
        </w:rPr>
        <w:pPrChange w:id="806" w:author="Vijay Shah" w:date="2014-04-15T13:12:00Z">
          <w:pPr>
            <w:pStyle w:val="BodyText"/>
            <w:numPr>
              <w:numId w:val="23"/>
            </w:numPr>
            <w:ind w:left="720" w:hanging="360"/>
          </w:pPr>
        </w:pPrChange>
      </w:pPr>
      <w:r>
        <w:rPr>
          <w:lang w:eastAsia="x-none"/>
        </w:rPr>
        <w:t>Dr. Hab’s EHR retrieves the pre-authorizaton form</w:t>
      </w:r>
      <w:r w:rsidR="00060E15">
        <w:rPr>
          <w:lang w:eastAsia="x-none"/>
        </w:rPr>
        <w:t>.</w:t>
      </w:r>
    </w:p>
    <w:p w:rsidR="00B97710" w:rsidRDefault="00B97710">
      <w:pPr>
        <w:pStyle w:val="BodyText"/>
        <w:numPr>
          <w:ilvl w:val="0"/>
          <w:numId w:val="16"/>
        </w:numPr>
        <w:rPr>
          <w:lang w:eastAsia="x-none"/>
        </w:rPr>
        <w:pPrChange w:id="807" w:author="Vijay Shah" w:date="2014-04-15T13:12:00Z">
          <w:pPr>
            <w:pStyle w:val="BodyText"/>
            <w:numPr>
              <w:numId w:val="23"/>
            </w:numPr>
            <w:ind w:left="720" w:hanging="360"/>
          </w:pPr>
        </w:pPrChange>
      </w:pPr>
      <w:r>
        <w:rPr>
          <w:lang w:eastAsia="x-none"/>
        </w:rPr>
        <w:t xml:space="preserve">The EHR auto-populates the form, and presents </w:t>
      </w:r>
      <w:r w:rsidR="00060E15">
        <w:rPr>
          <w:lang w:eastAsia="x-none"/>
        </w:rPr>
        <w:t>it on screen for Dr. Hab.</w:t>
      </w:r>
    </w:p>
    <w:p w:rsidR="00B97710" w:rsidRDefault="00B97710">
      <w:pPr>
        <w:pStyle w:val="BodyText"/>
        <w:numPr>
          <w:ilvl w:val="0"/>
          <w:numId w:val="16"/>
        </w:numPr>
        <w:rPr>
          <w:lang w:eastAsia="x-none"/>
        </w:rPr>
        <w:pPrChange w:id="808" w:author="Vijay Shah" w:date="2014-04-15T13:12:00Z">
          <w:pPr>
            <w:pStyle w:val="BodyText"/>
            <w:numPr>
              <w:numId w:val="23"/>
            </w:numPr>
            <w:ind w:left="720" w:hanging="360"/>
          </w:pPr>
        </w:pPrChange>
      </w:pPr>
      <w:r>
        <w:rPr>
          <w:lang w:eastAsia="x-none"/>
        </w:rPr>
        <w:t>Dr. Hab completes and digitally signs th</w:t>
      </w:r>
      <w:r w:rsidR="00060E15">
        <w:rPr>
          <w:lang w:eastAsia="x-none"/>
        </w:rPr>
        <w:t>e form.</w:t>
      </w:r>
    </w:p>
    <w:p w:rsidR="00B97710" w:rsidRDefault="00B97710">
      <w:pPr>
        <w:pStyle w:val="BodyText"/>
        <w:numPr>
          <w:ilvl w:val="0"/>
          <w:numId w:val="16"/>
        </w:numPr>
        <w:rPr>
          <w:lang w:eastAsia="x-none"/>
        </w:rPr>
        <w:pPrChange w:id="809" w:author="Vijay Shah" w:date="2014-04-15T13:12:00Z">
          <w:pPr>
            <w:pStyle w:val="BodyText"/>
            <w:numPr>
              <w:numId w:val="23"/>
            </w:numPr>
            <w:ind w:left="720" w:hanging="360"/>
          </w:pPr>
        </w:pPrChange>
      </w:pPr>
      <w:r>
        <w:rPr>
          <w:lang w:eastAsia="x-none"/>
        </w:rPr>
        <w:t>The data from the completed form is sent to the insurer</w:t>
      </w:r>
      <w:r w:rsidR="00060E15">
        <w:rPr>
          <w:lang w:eastAsia="x-none"/>
        </w:rPr>
        <w:t>.</w:t>
      </w:r>
    </w:p>
    <w:p w:rsidR="00B97710" w:rsidRDefault="00B97710" w:rsidP="00B97710">
      <w:pPr>
        <w:pStyle w:val="BodyText"/>
        <w:rPr>
          <w:lang w:eastAsia="x-none"/>
        </w:rPr>
      </w:pPr>
      <w:r w:rsidRPr="007E685F">
        <w:rPr>
          <w:lang w:eastAsia="x-none"/>
        </w:rPr>
        <w:t>Post-conditions:</w:t>
      </w:r>
    </w:p>
    <w:p w:rsidR="00B97710" w:rsidRDefault="00B97710">
      <w:pPr>
        <w:pStyle w:val="BodyText"/>
        <w:numPr>
          <w:ilvl w:val="0"/>
          <w:numId w:val="23"/>
        </w:numPr>
        <w:rPr>
          <w:lang w:eastAsia="x-none"/>
        </w:rPr>
        <w:pPrChange w:id="810" w:author="Vijay Shah" w:date="2014-04-15T13:12:00Z">
          <w:pPr>
            <w:pStyle w:val="BodyText"/>
            <w:numPr>
              <w:numId w:val="30"/>
            </w:numPr>
            <w:ind w:left="720" w:hanging="360"/>
          </w:pPr>
        </w:pPrChange>
      </w:pPr>
      <w:r>
        <w:rPr>
          <w:lang w:eastAsia="x-none"/>
        </w:rPr>
        <w:t>Data from the compelted fr</w:t>
      </w:r>
      <w:r w:rsidR="00060E15">
        <w:rPr>
          <w:lang w:eastAsia="x-none"/>
        </w:rPr>
        <w:t>om has been sent to the insurer.</w:t>
      </w:r>
    </w:p>
    <w:p w:rsidR="00B97710" w:rsidRDefault="00B97710">
      <w:pPr>
        <w:pStyle w:val="BodyText"/>
        <w:numPr>
          <w:ilvl w:val="0"/>
          <w:numId w:val="23"/>
        </w:numPr>
        <w:rPr>
          <w:lang w:eastAsia="x-none"/>
        </w:rPr>
        <w:pPrChange w:id="811" w:author="Vijay Shah" w:date="2014-04-15T13:12:00Z">
          <w:pPr>
            <w:pStyle w:val="BodyText"/>
            <w:numPr>
              <w:numId w:val="30"/>
            </w:numPr>
            <w:ind w:left="720" w:hanging="360"/>
          </w:pPr>
        </w:pPrChange>
      </w:pPr>
      <w:r>
        <w:rPr>
          <w:lang w:eastAsia="x-none"/>
        </w:rPr>
        <w:t>The insurer has received, stored, and processed the pre-authorizaton data.</w:t>
      </w:r>
    </w:p>
    <w:p w:rsidR="00303E20" w:rsidRPr="003651D9" w:rsidRDefault="00303E20" w:rsidP="00303E20">
      <w:pPr>
        <w:pStyle w:val="Heading2"/>
        <w:rPr>
          <w:noProof w:val="0"/>
        </w:rPr>
      </w:pPr>
      <w:bookmarkStart w:id="812" w:name="_Toc376512918"/>
      <w:bookmarkStart w:id="813" w:name="_Toc384977677"/>
      <w:bookmarkEnd w:id="718"/>
      <w:r w:rsidRPr="00053E54">
        <w:rPr>
          <w:noProof w:val="0"/>
        </w:rPr>
        <w:t>X.</w:t>
      </w:r>
      <w:r w:rsidR="00AF472E" w:rsidRPr="00053E54">
        <w:rPr>
          <w:noProof w:val="0"/>
        </w:rPr>
        <w:t>5</w:t>
      </w:r>
      <w:r w:rsidR="005F21E7" w:rsidRPr="00053E54">
        <w:rPr>
          <w:noProof w:val="0"/>
        </w:rPr>
        <w:t xml:space="preserve"> </w:t>
      </w:r>
      <w:r w:rsidR="00C542D4" w:rsidRPr="00053E54">
        <w:rPr>
          <w:noProof w:val="0"/>
        </w:rPr>
        <w:t>SDC</w:t>
      </w:r>
      <w:r w:rsidRPr="00053E54">
        <w:rPr>
          <w:noProof w:val="0"/>
        </w:rPr>
        <w:t xml:space="preserve"> Security Considerations</w:t>
      </w:r>
      <w:bookmarkEnd w:id="794"/>
      <w:bookmarkEnd w:id="795"/>
      <w:bookmarkEnd w:id="796"/>
      <w:bookmarkEnd w:id="797"/>
      <w:bookmarkEnd w:id="812"/>
      <w:bookmarkEnd w:id="813"/>
    </w:p>
    <w:p w:rsidR="00C82ED4" w:rsidRPr="00C77A03" w:rsidRDefault="00C82ED4" w:rsidP="009C6F21">
      <w:pPr>
        <w:pStyle w:val="BodyText"/>
        <w:rPr>
          <w:iCs/>
        </w:rPr>
      </w:pPr>
      <w:r w:rsidRPr="003651D9">
        <w:rPr>
          <w:iCs/>
        </w:rPr>
        <w:t>The security considerations for a content module are dependent upon the security provisions defined by the grouped actor</w:t>
      </w:r>
      <w:r w:rsidR="006E5767" w:rsidRPr="003651D9">
        <w:rPr>
          <w:iCs/>
        </w:rPr>
        <w:t>(s).</w:t>
      </w:r>
      <w:r w:rsidR="00002FB3" w:rsidRPr="00257332">
        <w:rPr>
          <w:iCs/>
        </w:rPr>
        <w:t xml:space="preserve"> </w:t>
      </w:r>
    </w:p>
    <w:p w:rsidR="00BD19B5" w:rsidRPr="007F7F26" w:rsidRDefault="00BD19B5" w:rsidP="00244D35">
      <w:r w:rsidRPr="007F7F26">
        <w:t>In accordance with the IHE ITI</w:t>
      </w:r>
      <w:r w:rsidR="00DD4B78">
        <w:t>-1:9</w:t>
      </w:r>
      <w:r w:rsidRPr="007F7F26">
        <w:t>, when configured for use on a physically secured network, the normal conn</w:t>
      </w:r>
      <w:r>
        <w:t xml:space="preserve">ection mechanisms may be used. </w:t>
      </w:r>
      <w:r w:rsidRPr="007F7F26">
        <w:t>However, when configured for use in an environment not on a physically secured network, implementations shall use a secure cha</w:t>
      </w:r>
      <w:r>
        <w:t xml:space="preserve">nnel such as the TLS protocol. </w:t>
      </w:r>
      <w:r w:rsidRPr="007F7F26">
        <w:t>It is expected that the payload used in this use case will cross affinity domains and therefore transport encryption is required.</w:t>
      </w:r>
    </w:p>
    <w:p w:rsidR="00BD19B5" w:rsidRPr="007F7F26" w:rsidRDefault="00BD19B5" w:rsidP="00244D35">
      <w:r w:rsidRPr="007F7F26">
        <w:t>The requirements for transport security are therefore based on the traversa</w:t>
      </w:r>
      <w:r>
        <w:t>l of organizational boundaries:</w:t>
      </w:r>
    </w:p>
    <w:p w:rsidR="00BD19B5" w:rsidRDefault="00BD19B5">
      <w:pPr>
        <w:pStyle w:val="ListBullet"/>
        <w:widowControl w:val="0"/>
        <w:numPr>
          <w:ilvl w:val="0"/>
          <w:numId w:val="15"/>
        </w:numPr>
        <w:pPrChange w:id="814" w:author="Vijay Shah" w:date="2014-04-15T13:12:00Z">
          <w:pPr>
            <w:pStyle w:val="ListBullet"/>
            <w:widowControl w:val="0"/>
            <w:numPr>
              <w:numId w:val="22"/>
            </w:numPr>
            <w:tabs>
              <w:tab w:val="clear" w:pos="360"/>
            </w:tabs>
            <w:ind w:left="720"/>
          </w:pPr>
        </w:pPrChange>
      </w:pPr>
      <w:r w:rsidRPr="007F7F26">
        <w:t>Transactions traversing organizational boundaries (e.g. over untrusted/non-</w:t>
      </w:r>
      <w:r>
        <w:t xml:space="preserve">secured network) </w:t>
      </w:r>
      <w:r w:rsidR="00DD4B78">
        <w:t xml:space="preserve">SHALL </w:t>
      </w:r>
      <w:r>
        <w:t>u</w:t>
      </w:r>
      <w:r w:rsidR="004F1755">
        <w:t>se</w:t>
      </w:r>
      <w:r>
        <w:t xml:space="preserve"> SOAP</w:t>
      </w:r>
    </w:p>
    <w:p w:rsidR="000A13D6" w:rsidRDefault="00BD19B5">
      <w:pPr>
        <w:pStyle w:val="ListBullet"/>
        <w:widowControl w:val="0"/>
        <w:numPr>
          <w:ilvl w:val="0"/>
          <w:numId w:val="15"/>
        </w:numPr>
        <w:pPrChange w:id="815" w:author="Vijay Shah" w:date="2014-04-15T13:12:00Z">
          <w:pPr>
            <w:pStyle w:val="ListBullet"/>
            <w:widowControl w:val="0"/>
            <w:numPr>
              <w:numId w:val="22"/>
            </w:numPr>
            <w:tabs>
              <w:tab w:val="clear" w:pos="360"/>
            </w:tabs>
            <w:ind w:left="720"/>
          </w:pPr>
        </w:pPrChange>
      </w:pPr>
      <w:r w:rsidRPr="000A13D6">
        <w:rPr>
          <w:b/>
        </w:rPr>
        <w:t xml:space="preserve">SHALL </w:t>
      </w:r>
      <w:r w:rsidR="004F1755" w:rsidRPr="007F7F26">
        <w:t>u</w:t>
      </w:r>
      <w:r w:rsidR="004F1755">
        <w:t>se</w:t>
      </w:r>
      <w:r w:rsidR="004F1755" w:rsidRPr="007F7F26">
        <w:t xml:space="preserve"> </w:t>
      </w:r>
      <w:r w:rsidRPr="007F7F26">
        <w:t xml:space="preserve">TLS </w:t>
      </w:r>
      <w:r w:rsidR="00DD4B78">
        <w:t xml:space="preserve">v. </w:t>
      </w:r>
      <w:r w:rsidRPr="007F7F26">
        <w:t>1.0 or greater in order to provide a secure channel</w:t>
      </w:r>
      <w:r>
        <w:t xml:space="preserve"> </w:t>
      </w:r>
    </w:p>
    <w:p w:rsidR="00BD19B5" w:rsidRPr="007F7F26" w:rsidRDefault="00BD19B5">
      <w:pPr>
        <w:pStyle w:val="ListBullet"/>
        <w:widowControl w:val="0"/>
        <w:numPr>
          <w:ilvl w:val="0"/>
          <w:numId w:val="15"/>
        </w:numPr>
        <w:pPrChange w:id="816" w:author="Vijay Shah" w:date="2014-04-15T13:12:00Z">
          <w:pPr>
            <w:pStyle w:val="ListBullet"/>
            <w:widowControl w:val="0"/>
            <w:numPr>
              <w:numId w:val="22"/>
            </w:numPr>
            <w:tabs>
              <w:tab w:val="clear" w:pos="360"/>
            </w:tabs>
            <w:ind w:left="720"/>
          </w:pPr>
        </w:pPrChange>
      </w:pPr>
      <w:r w:rsidRPr="000A13D6">
        <w:rPr>
          <w:b/>
        </w:rPr>
        <w:t>SHALL</w:t>
      </w:r>
      <w:r>
        <w:t xml:space="preserve"> use IHE ATNA for Node Authentication and Recording Security Audit Events.</w:t>
      </w:r>
    </w:p>
    <w:p w:rsidR="00BD19B5" w:rsidRPr="007F7F26" w:rsidRDefault="00BD19B5" w:rsidP="00244D35">
      <w:r w:rsidRPr="007F7F26">
        <w:t>The underlying specifications listed in the IHE Audit Trail and Node Authenticat</w:t>
      </w:r>
      <w:r>
        <w:t xml:space="preserve">ion (ATNA) Integration Profile </w:t>
      </w:r>
      <w:r w:rsidRPr="007F7F26">
        <w:t>help protect confidentiality and integrity, and use cryptographic mechanisms to ensure that both endpoints are mutually authenticated. Note that IHE ATNA allows each secure node to use the access control technology of its choice to authenticate users, but requires the use of bi-directional certificate-based node authentication for connections to and from each node in order to authenticate the endpoints and secure the communications channel.</w:t>
      </w:r>
    </w:p>
    <w:p w:rsidR="00BD19B5" w:rsidRPr="00307EE4" w:rsidRDefault="00BD19B5" w:rsidP="00BD19B5">
      <w:pPr>
        <w:pStyle w:val="BodyText"/>
        <w:rPr>
          <w:u w:val="single"/>
        </w:rPr>
      </w:pPr>
      <w:r w:rsidRPr="00307EE4">
        <w:rPr>
          <w:u w:val="single"/>
        </w:rPr>
        <w:t>Use of IHE ATNA for Recording Security Audit Events</w:t>
      </w:r>
    </w:p>
    <w:p w:rsidR="00BD19B5" w:rsidRPr="007F7F26" w:rsidRDefault="00BD19B5" w:rsidP="00BD19B5">
      <w:pPr>
        <w:pStyle w:val="BodyText"/>
      </w:pPr>
      <w:r w:rsidRPr="007F7F26">
        <w:t>The Record Audit Event transaction is a foundational component that is used to record audit events throughout an implementation.</w:t>
      </w:r>
    </w:p>
    <w:p w:rsidR="00BD19B5" w:rsidRDefault="00BD19B5" w:rsidP="00244D35">
      <w:pPr>
        <w:pStyle w:val="BodyText"/>
      </w:pPr>
      <w:r w:rsidRPr="007F7F26">
        <w:t xml:space="preserve">Implementers </w:t>
      </w:r>
      <w:r w:rsidR="00B97710">
        <w:t xml:space="preserve">should </w:t>
      </w:r>
      <w:r w:rsidRPr="007F7F26">
        <w:t>refer to the IHE ATNA profile for specific implementation guidance and conformance criteria</w:t>
      </w:r>
      <w:r w:rsidR="000A13D6">
        <w:t xml:space="preserve">. </w:t>
      </w:r>
      <w:r>
        <w:t xml:space="preserve">Message content is defined in the IHE Clinical Research Document (CRD) profile in section </w:t>
      </w:r>
      <w:r w:rsidRPr="00427771">
        <w:t>5.Z3 Audit Record Considerations</w:t>
      </w:r>
      <w:r>
        <w:t>.</w:t>
      </w:r>
    </w:p>
    <w:p w:rsidR="00BD19B5" w:rsidRPr="00AF10CC" w:rsidRDefault="00BD19B5" w:rsidP="00244D35">
      <w:pPr>
        <w:pStyle w:val="BodyText"/>
        <w:rPr>
          <w:u w:val="single"/>
        </w:rPr>
      </w:pPr>
      <w:r w:rsidRPr="00AF10CC">
        <w:rPr>
          <w:u w:val="single"/>
        </w:rPr>
        <w:t>XAdES Digital Signature</w:t>
      </w:r>
    </w:p>
    <w:p w:rsidR="004B5F69" w:rsidRDefault="004B5F69" w:rsidP="004B5F69">
      <w:r>
        <w:t xml:space="preserve">SDC transactions can contain numerous elements and those elements are inter-related.  There will be times that it is critical that a receiver in an SDC transaction be assured that the contents of the entire transaction payload were not altered in transit and the transaction is signed by the sender.  Thus, although some individual elements can be digitally signed we still need to be able to sign the entire payload.  This profile enables the use of the </w:t>
      </w:r>
      <w:r w:rsidR="00187372">
        <w:t xml:space="preserve">XAdES </w:t>
      </w:r>
      <w:r>
        <w:t>digital signature standard when this is required.</w:t>
      </w:r>
    </w:p>
    <w:p w:rsidR="00167DB7" w:rsidRPr="003651D9" w:rsidRDefault="00167DB7" w:rsidP="00167DB7">
      <w:pPr>
        <w:pStyle w:val="Heading2"/>
        <w:rPr>
          <w:noProof w:val="0"/>
        </w:rPr>
      </w:pPr>
      <w:bookmarkStart w:id="817" w:name="_Toc375065315"/>
      <w:bookmarkStart w:id="818" w:name="_Toc375314941"/>
      <w:bookmarkStart w:id="819" w:name="_Toc375221047"/>
      <w:bookmarkStart w:id="820" w:name="_Toc377458235"/>
      <w:bookmarkStart w:id="821" w:name="_Toc376512919"/>
      <w:bookmarkStart w:id="822" w:name="_Toc384977678"/>
      <w:r w:rsidRPr="003651D9">
        <w:rPr>
          <w:noProof w:val="0"/>
        </w:rPr>
        <w:t>X.</w:t>
      </w:r>
      <w:r w:rsidR="00AF472E" w:rsidRPr="003651D9">
        <w:rPr>
          <w:noProof w:val="0"/>
        </w:rPr>
        <w:t>6</w:t>
      </w:r>
      <w:r w:rsidRPr="003651D9">
        <w:rPr>
          <w:noProof w:val="0"/>
        </w:rPr>
        <w:t xml:space="preserve"> </w:t>
      </w:r>
      <w:r w:rsidR="00C542D4">
        <w:rPr>
          <w:noProof w:val="0"/>
        </w:rPr>
        <w:t>SDC</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817"/>
      <w:bookmarkEnd w:id="818"/>
      <w:bookmarkEnd w:id="819"/>
      <w:bookmarkEnd w:id="820"/>
      <w:bookmarkEnd w:id="821"/>
      <w:bookmarkEnd w:id="822"/>
    </w:p>
    <w:p w:rsidR="008C57EC" w:rsidRPr="003651D9" w:rsidRDefault="003219FF" w:rsidP="00167DB7">
      <w:pPr>
        <w:rPr>
          <w:i/>
        </w:rPr>
      </w:pPr>
      <w:r>
        <w:t>N</w:t>
      </w:r>
      <w:r w:rsidR="00002FB3" w:rsidRPr="00244D35">
        <w:t>ot applicable</w:t>
      </w:r>
    </w:p>
    <w:p w:rsidR="00953CFC" w:rsidRPr="003651D9" w:rsidRDefault="00953CFC" w:rsidP="0005577A">
      <w:pPr>
        <w:pStyle w:val="PartTitle"/>
        <w:rPr>
          <w:highlight w:val="yellow"/>
        </w:rPr>
      </w:pPr>
      <w:bookmarkStart w:id="823" w:name="_Toc375065316"/>
      <w:bookmarkStart w:id="824" w:name="_Toc375314942"/>
      <w:bookmarkStart w:id="825" w:name="_Toc375221048"/>
      <w:bookmarkStart w:id="826" w:name="_Toc377458236"/>
      <w:bookmarkStart w:id="827" w:name="_Toc376512920"/>
      <w:bookmarkStart w:id="828" w:name="_Toc384977679"/>
      <w:r w:rsidRPr="003651D9">
        <w:t>Appendices</w:t>
      </w:r>
      <w:bookmarkEnd w:id="823"/>
      <w:bookmarkEnd w:id="824"/>
      <w:bookmarkEnd w:id="825"/>
      <w:bookmarkEnd w:id="826"/>
      <w:bookmarkEnd w:id="827"/>
      <w:bookmarkEnd w:id="828"/>
      <w:r w:rsidRPr="003651D9">
        <w:rPr>
          <w:highlight w:val="yellow"/>
        </w:rPr>
        <w:t xml:space="preserve"> </w:t>
      </w:r>
    </w:p>
    <w:p w:rsidR="00953CFC" w:rsidRPr="003651D9" w:rsidRDefault="00710A40" w:rsidP="00167DB7">
      <w:ins w:id="829" w:author="Vijay Shah" w:date="2014-04-17T22:07:00Z">
        <w:r>
          <w:t>Not applicable</w:t>
        </w:r>
      </w:ins>
    </w:p>
    <w:p w:rsidR="00CF283F" w:rsidRPr="003651D9" w:rsidRDefault="00CF283F" w:rsidP="008D7642">
      <w:pPr>
        <w:pStyle w:val="PartTitle"/>
      </w:pPr>
      <w:bookmarkStart w:id="830" w:name="_Toc336000611"/>
      <w:bookmarkStart w:id="831" w:name="_Toc375065321"/>
      <w:bookmarkStart w:id="832" w:name="_Toc375314947"/>
      <w:bookmarkStart w:id="833" w:name="_Toc375221053"/>
      <w:bookmarkStart w:id="834" w:name="_Toc377458241"/>
      <w:bookmarkStart w:id="835" w:name="_Toc376512925"/>
      <w:bookmarkStart w:id="836" w:name="_Toc384977684"/>
      <w:bookmarkEnd w:id="830"/>
      <w:r w:rsidRPr="003651D9">
        <w:t xml:space="preserve">Volume 2 </w:t>
      </w:r>
      <w:r w:rsidR="008D7642" w:rsidRPr="003651D9">
        <w:t xml:space="preserve">– </w:t>
      </w:r>
      <w:r w:rsidRPr="003651D9">
        <w:t>Transactions</w:t>
      </w:r>
      <w:bookmarkEnd w:id="831"/>
      <w:bookmarkEnd w:id="832"/>
      <w:bookmarkEnd w:id="833"/>
      <w:bookmarkEnd w:id="834"/>
      <w:bookmarkEnd w:id="835"/>
      <w:bookmarkEnd w:id="836"/>
    </w:p>
    <w:p w:rsidR="00303E20" w:rsidRPr="003651D9" w:rsidRDefault="00303E20" w:rsidP="008E441F">
      <w:pPr>
        <w:pStyle w:val="EditorInstructions"/>
      </w:pPr>
      <w:bookmarkStart w:id="837" w:name="_Toc75083611"/>
      <w:r w:rsidRPr="003651D9">
        <w:t xml:space="preserve">Add section 3.Y </w:t>
      </w:r>
      <w:bookmarkEnd w:id="837"/>
    </w:p>
    <w:p w:rsidR="00CF283F" w:rsidRPr="003651D9" w:rsidRDefault="00303E20" w:rsidP="00303E20">
      <w:pPr>
        <w:pStyle w:val="Heading2"/>
        <w:rPr>
          <w:noProof w:val="0"/>
        </w:rPr>
      </w:pPr>
      <w:bookmarkStart w:id="838" w:name="_Toc375065322"/>
      <w:bookmarkStart w:id="839" w:name="_Toc375314948"/>
      <w:bookmarkStart w:id="840" w:name="_Toc375221054"/>
      <w:bookmarkStart w:id="841" w:name="_Toc377458242"/>
      <w:bookmarkStart w:id="842" w:name="_Toc376512926"/>
      <w:bookmarkStart w:id="843" w:name="_Toc384977685"/>
      <w:r w:rsidRPr="003651D9">
        <w:rPr>
          <w:noProof w:val="0"/>
        </w:rPr>
        <w:t>3</w:t>
      </w:r>
      <w:r w:rsidR="00CF283F" w:rsidRPr="003651D9">
        <w:rPr>
          <w:noProof w:val="0"/>
        </w:rPr>
        <w:t>.Y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838"/>
      <w:bookmarkEnd w:id="839"/>
      <w:bookmarkEnd w:id="840"/>
      <w:bookmarkEnd w:id="841"/>
      <w:bookmarkEnd w:id="842"/>
      <w:bookmarkEnd w:id="843"/>
    </w:p>
    <w:p w:rsidR="00111CBC" w:rsidRPr="003651D9" w:rsidRDefault="00932816" w:rsidP="00111CBC">
      <w:pPr>
        <w:pStyle w:val="BodyText"/>
        <w:rPr>
          <w:i/>
        </w:rPr>
      </w:pPr>
      <w:ins w:id="844" w:author="Vijay Shah" w:date="2014-03-04T09:05:00Z">
        <w:r w:rsidRPr="00244D35">
          <w:t>Section not applicable.</w:t>
        </w:r>
      </w:ins>
    </w:p>
    <w:p w:rsidR="00EA4EA1" w:rsidRPr="003651D9" w:rsidRDefault="00EA4EA1" w:rsidP="00EA4EA1">
      <w:pPr>
        <w:pStyle w:val="PartTitle"/>
        <w:rPr>
          <w:highlight w:val="yellow"/>
        </w:rPr>
      </w:pPr>
      <w:bookmarkStart w:id="845" w:name="_Toc375065338"/>
      <w:bookmarkStart w:id="846" w:name="_Toc375314964"/>
      <w:bookmarkStart w:id="847" w:name="_Toc375221070"/>
      <w:bookmarkStart w:id="848" w:name="_Toc377458258"/>
      <w:bookmarkStart w:id="849" w:name="_Toc376512942"/>
      <w:bookmarkStart w:id="850" w:name="_Toc384977686"/>
      <w:bookmarkEnd w:id="672"/>
      <w:bookmarkEnd w:id="673"/>
      <w:bookmarkEnd w:id="674"/>
      <w:bookmarkEnd w:id="675"/>
      <w:bookmarkEnd w:id="676"/>
      <w:r w:rsidRPr="003651D9">
        <w:t>Appendices</w:t>
      </w:r>
      <w:bookmarkEnd w:id="845"/>
      <w:bookmarkEnd w:id="846"/>
      <w:bookmarkEnd w:id="847"/>
      <w:bookmarkEnd w:id="848"/>
      <w:bookmarkEnd w:id="849"/>
      <w:bookmarkEnd w:id="850"/>
      <w:r w:rsidRPr="003651D9">
        <w:rPr>
          <w:highlight w:val="yellow"/>
        </w:rPr>
        <w:t xml:space="preserve"> </w:t>
      </w:r>
    </w:p>
    <w:p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rsidR="00EA4EA1" w:rsidRPr="003651D9" w:rsidRDefault="00EA4EA1" w:rsidP="00EA4EA1"/>
    <w:p w:rsidR="00EA4EA1" w:rsidRPr="003651D9" w:rsidRDefault="00710A40" w:rsidP="00EA4EA1">
      <w:pPr>
        <w:pStyle w:val="BodyText"/>
      </w:pPr>
      <w:ins w:id="851" w:author="Vijay Shah" w:date="2014-04-17T22:08:00Z">
        <w:r>
          <w:t>Not Applicable</w:t>
        </w:r>
      </w:ins>
    </w:p>
    <w:p w:rsidR="00447451" w:rsidRPr="003651D9" w:rsidRDefault="00447451" w:rsidP="00597DB2">
      <w:pPr>
        <w:pStyle w:val="BodyText"/>
      </w:pPr>
    </w:p>
    <w:p w:rsidR="00522F40" w:rsidRPr="003651D9" w:rsidRDefault="00F313A8" w:rsidP="00111CBC">
      <w:pPr>
        <w:pStyle w:val="AppendixHeading1"/>
        <w:rPr>
          <w:noProof w:val="0"/>
        </w:rPr>
      </w:pPr>
      <w:bookmarkStart w:id="852" w:name="_Toc375065343"/>
      <w:bookmarkStart w:id="853" w:name="_Toc375314969"/>
      <w:bookmarkStart w:id="854" w:name="_Toc375221075"/>
      <w:bookmarkStart w:id="855" w:name="_Toc377458263"/>
      <w:bookmarkStart w:id="856" w:name="_Toc376512947"/>
      <w:bookmarkStart w:id="857" w:name="_Toc384977691"/>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852"/>
      <w:bookmarkEnd w:id="853"/>
      <w:bookmarkEnd w:id="854"/>
      <w:bookmarkEnd w:id="855"/>
      <w:bookmarkEnd w:id="856"/>
      <w:bookmarkEnd w:id="857"/>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858" w:name="_Toc375065344"/>
      <w:bookmarkStart w:id="859" w:name="_Toc375314970"/>
      <w:bookmarkStart w:id="860" w:name="_Toc375221076"/>
      <w:bookmarkStart w:id="861" w:name="_Toc377458264"/>
      <w:bookmarkStart w:id="862" w:name="_Toc376512948"/>
      <w:bookmarkStart w:id="863" w:name="_Toc384977692"/>
      <w:r w:rsidRPr="003651D9">
        <w:t>Volume 3 – Content Modules</w:t>
      </w:r>
      <w:bookmarkEnd w:id="858"/>
      <w:bookmarkEnd w:id="859"/>
      <w:bookmarkEnd w:id="860"/>
      <w:bookmarkEnd w:id="861"/>
      <w:bookmarkEnd w:id="862"/>
      <w:bookmarkEnd w:id="863"/>
    </w:p>
    <w:p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rsidR="00170ED0" w:rsidRPr="003651D9" w:rsidRDefault="00170ED0" w:rsidP="00170ED0">
      <w:pPr>
        <w:pStyle w:val="Heading1"/>
        <w:ind w:left="432" w:hanging="432"/>
        <w:rPr>
          <w:noProof w:val="0"/>
        </w:rPr>
      </w:pPr>
      <w:bookmarkStart w:id="864" w:name="_Toc375065345"/>
      <w:bookmarkStart w:id="865" w:name="_Toc375314971"/>
      <w:bookmarkStart w:id="866" w:name="_Toc375221077"/>
      <w:bookmarkStart w:id="867" w:name="_Toc377458265"/>
      <w:bookmarkStart w:id="868" w:name="_Toc376512949"/>
      <w:bookmarkStart w:id="869" w:name="_Toc384977693"/>
      <w:r w:rsidRPr="003651D9">
        <w:rPr>
          <w:noProof w:val="0"/>
        </w:rPr>
        <w:t>5.</w:t>
      </w:r>
      <w:r w:rsidR="00291725">
        <w:rPr>
          <w:noProof w:val="0"/>
        </w:rPr>
        <w:t xml:space="preserve"> </w:t>
      </w:r>
      <w:r w:rsidRPr="003651D9">
        <w:rPr>
          <w:noProof w:val="0"/>
        </w:rPr>
        <w:t>Namespaces and Vocabularies</w:t>
      </w:r>
      <w:bookmarkEnd w:id="864"/>
      <w:bookmarkEnd w:id="865"/>
      <w:bookmarkEnd w:id="866"/>
      <w:bookmarkEnd w:id="867"/>
      <w:bookmarkEnd w:id="868"/>
      <w:bookmarkEnd w:id="869"/>
    </w:p>
    <w:p w:rsidR="00701B3A" w:rsidRPr="003651D9" w:rsidRDefault="00170ED0" w:rsidP="00170ED0">
      <w:pPr>
        <w:pStyle w:val="EditorInstructions"/>
      </w:pPr>
      <w:r w:rsidRPr="003651D9">
        <w:t>Add to section 5 Namespaces and Vocabularies</w:t>
      </w:r>
      <w:bookmarkStart w:id="870" w:name="_IHEActCode_Vocabulary"/>
      <w:bookmarkStart w:id="871" w:name="_IHERoleCode_Vocabulary"/>
      <w:bookmarkEnd w:id="870"/>
      <w:bookmarkEnd w:id="871"/>
    </w:p>
    <w:p w:rsidR="00701B3A" w:rsidRDefault="00170ED0" w:rsidP="00597DB2">
      <w:pPr>
        <w:pStyle w:val="AuthorInstructions"/>
        <w:rPr>
          <w:ins w:id="872" w:author="Vijay Shah" w:date="2014-03-04T09:06:00Z"/>
        </w:rPr>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rsidR="00DF4A7E" w:rsidRPr="00D021D2" w:rsidRDefault="00DF4A7E" w:rsidP="00DF4A7E">
      <w:pPr>
        <w:pStyle w:val="EditorInstructions"/>
        <w:rPr>
          <w:ins w:id="873" w:author="Vijay Shah" w:date="2014-03-04T09:56:00Z"/>
          <w:i w:val="0"/>
        </w:rPr>
      </w:pPr>
      <w:ins w:id="874" w:author="Vijay Shah" w:date="2014-03-04T09:56:00Z">
        <w:r w:rsidRPr="00D021D2">
          <w:rPr>
            <w:highlight w:val="yellow"/>
          </w:rPr>
          <w:t xml:space="preserve">Add new sections </w:t>
        </w:r>
        <w:r>
          <w:rPr>
            <w:highlight w:val="yellow"/>
          </w:rPr>
          <w:t>5</w:t>
        </w:r>
        <w:r w:rsidRPr="00D021D2">
          <w:rPr>
            <w:highlight w:val="yellow"/>
          </w:rPr>
          <w:t xml:space="preserve">X.X. </w:t>
        </w:r>
        <w:r w:rsidRPr="00D021D2">
          <w:rPr>
            <w:i w:val="0"/>
            <w:highlight w:val="yellow"/>
          </w:rPr>
          <w:t>SDC namespace specific element definition</w:t>
        </w:r>
      </w:ins>
      <w:ins w:id="875" w:author="Vijay Shah" w:date="2014-04-01T09:45:00Z">
        <w:r w:rsidR="002A79BA">
          <w:rPr>
            <w:rStyle w:val="CommentReference"/>
            <w:i w:val="0"/>
            <w:iCs w:val="0"/>
          </w:rPr>
          <w:commentReference w:id="876"/>
        </w:r>
      </w:ins>
    </w:p>
    <w:p w:rsidR="00710A40" w:rsidRDefault="00710A40">
      <w:pPr>
        <w:pStyle w:val="Heading2"/>
        <w:rPr>
          <w:ins w:id="877" w:author="Vijay Shah" w:date="2014-04-17T22:13:00Z"/>
        </w:rPr>
        <w:pPrChange w:id="878" w:author="Vijay Shah" w:date="2014-04-14T23:49:00Z">
          <w:pPr>
            <w:keepNext/>
            <w:spacing w:before="240" w:after="60"/>
            <w:outlineLvl w:val="3"/>
          </w:pPr>
        </w:pPrChange>
      </w:pPr>
      <w:ins w:id="879" w:author="Vijay Shah" w:date="2014-04-17T22:11:00Z">
        <w:r>
          <w:rPr>
            <w:noProof w:val="0"/>
          </w:rPr>
          <w:t>5.1 SDC Form Definition</w:t>
        </w:r>
      </w:ins>
      <w:ins w:id="880" w:author="Vijay Shah" w:date="2014-04-17T22:12:00Z">
        <w:r>
          <w:rPr>
            <w:noProof w:val="0"/>
          </w:rPr>
          <w:t xml:space="preserve"> Model</w:t>
        </w:r>
      </w:ins>
    </w:p>
    <w:p w:rsidR="00710A40" w:rsidRPr="00710A40" w:rsidRDefault="00710A40">
      <w:pPr>
        <w:pStyle w:val="Heading3"/>
        <w:rPr>
          <w:ins w:id="881" w:author="Vijay Shah" w:date="2014-04-17T22:12:00Z"/>
        </w:rPr>
        <w:pPrChange w:id="882" w:author="Vijay Shah" w:date="2014-04-17T22:13:00Z">
          <w:pPr>
            <w:keepNext/>
            <w:spacing w:before="240" w:after="60"/>
            <w:outlineLvl w:val="3"/>
          </w:pPr>
        </w:pPrChange>
      </w:pPr>
      <w:ins w:id="883" w:author="Vijay Shah" w:date="2014-04-17T22:13:00Z">
        <w:r>
          <w:t>5.1.1 Scope and Approach</w:t>
        </w:r>
      </w:ins>
    </w:p>
    <w:p w:rsidR="00710A40" w:rsidRPr="00F33756" w:rsidRDefault="00710A40">
      <w:pPr>
        <w:rPr>
          <w:ins w:id="884" w:author="Vijay Shah" w:date="2014-04-17T22:12:00Z"/>
        </w:rPr>
        <w:pPrChange w:id="885" w:author="Vijay Shah" w:date="2014-04-17T22:13:00Z">
          <w:pPr>
            <w:ind w:left="1080"/>
          </w:pPr>
        </w:pPrChange>
      </w:pPr>
      <w:ins w:id="886" w:author="Vijay Shah" w:date="2014-04-17T22:12:00Z">
        <w:r w:rsidRPr="00F33756">
          <w:t>SDC Forms address the need for systems to interoperate by exchanging data that has been defined as part of a structured document</w:t>
        </w:r>
        <w:r>
          <w:t>, or form</w:t>
        </w:r>
        <w:r w:rsidRPr="00F33756">
          <w:t xml:space="preserve">. </w:t>
        </w:r>
      </w:ins>
      <w:ins w:id="887" w:author="Vijay Shah" w:date="2014-04-17T22:14:00Z">
        <w:r w:rsidR="00B00D97">
          <w:t>T</w:t>
        </w:r>
      </w:ins>
      <w:ins w:id="888" w:author="Vijay Shah" w:date="2014-04-17T22:12:00Z">
        <w:r w:rsidRPr="00F33756">
          <w:t xml:space="preserve">his section is an overview of representation of the form. </w:t>
        </w:r>
        <w:r>
          <w:t>The role of forms</w:t>
        </w:r>
        <w:r w:rsidRPr="00F33756">
          <w:t xml:space="preserve"> </w:t>
        </w:r>
        <w:r>
          <w:t xml:space="preserve">in </w:t>
        </w:r>
        <w:r w:rsidRPr="00F33756">
          <w:t>interoperability is recognized by the ISO/IEC 19763-13 (MFI-13) forms standard where it is stated.</w:t>
        </w:r>
      </w:ins>
    </w:p>
    <w:p w:rsidR="00710A40" w:rsidRPr="00F33756" w:rsidRDefault="00710A40" w:rsidP="00710A40">
      <w:pPr>
        <w:ind w:left="1440"/>
        <w:rPr>
          <w:ins w:id="889" w:author="Vijay Shah" w:date="2014-04-17T22:12:00Z"/>
          <w:i/>
        </w:rPr>
      </w:pPr>
      <w:ins w:id="890" w:author="Vijay Shah" w:date="2014-04-17T22:12:00Z">
        <w:r w:rsidRPr="00F33756">
          <w:rPr>
            <w:i/>
          </w:rPr>
          <w:t>“…it is essential that the business information requirements that are met by the data stored in these systems are understood so that suitable data exchange mechanisms can be developed.</w:t>
        </w:r>
      </w:ins>
    </w:p>
    <w:p w:rsidR="00710A40" w:rsidRPr="00F33756" w:rsidRDefault="00710A40" w:rsidP="00710A40">
      <w:pPr>
        <w:ind w:left="1440"/>
        <w:rPr>
          <w:ins w:id="891" w:author="Vijay Shah" w:date="2014-04-17T22:12:00Z"/>
          <w:i/>
        </w:rPr>
      </w:pPr>
      <w:ins w:id="892" w:author="Vijay Shah" w:date="2014-04-17T22:12:00Z">
        <w:r w:rsidRPr="00F33756">
          <w:rPr>
            <w:i/>
          </w:rPr>
          <w:t>Not only does this require a clear understanding of the meaning of the data, it also frequently requires the coordination of data capture. Where data input is manual, an important source of data semantics is the design of the form used for data entry. Inspecting the form design can provide additional semantics and context."</w:t>
        </w:r>
      </w:ins>
    </w:p>
    <w:p w:rsidR="00710A40" w:rsidRPr="00F33756" w:rsidRDefault="00710A40">
      <w:pPr>
        <w:rPr>
          <w:ins w:id="893" w:author="Vijay Shah" w:date="2014-04-17T22:12:00Z"/>
        </w:rPr>
        <w:pPrChange w:id="894" w:author="Vijay Shah" w:date="2014-04-17T22:14:00Z">
          <w:pPr>
            <w:ind w:left="1080"/>
          </w:pPr>
        </w:pPrChange>
      </w:pPr>
      <w:ins w:id="895" w:author="Vijay Shah" w:date="2014-04-17T22:12:00Z">
        <w:r w:rsidRPr="00F33756">
          <w:t>The basic structure of an SDC form contains one or more sections, sections contain one or more questions. Each response to a question, an answer, is stored as a discrete unit of data. Sometimes the answer to one question determines the next question or section that should be presented, or is used in a calculation of data value(s). All of these different types of items are referred to as form elements.</w:t>
        </w:r>
      </w:ins>
    </w:p>
    <w:p w:rsidR="00710A40" w:rsidRPr="00F33756" w:rsidRDefault="00B00D97">
      <w:pPr>
        <w:rPr>
          <w:ins w:id="896" w:author="Vijay Shah" w:date="2014-04-17T22:12:00Z"/>
        </w:rPr>
        <w:pPrChange w:id="897" w:author="Vijay Shah" w:date="2014-04-17T22:14:00Z">
          <w:pPr>
            <w:ind w:left="1080"/>
          </w:pPr>
        </w:pPrChange>
      </w:pPr>
      <w:ins w:id="898" w:author="Vijay Shah" w:date="2014-04-17T22:15:00Z">
        <w:r>
          <w:t>The</w:t>
        </w:r>
      </w:ins>
      <w:ins w:id="899" w:author="Vijay Shah" w:date="2014-04-17T22:12:00Z">
        <w:r w:rsidR="00710A40" w:rsidRPr="00F33756">
          <w:t xml:space="preserve"> SDC </w:t>
        </w:r>
      </w:ins>
      <w:ins w:id="900" w:author="Vijay Shah" w:date="2014-04-17T22:15:00Z">
        <w:r>
          <w:t>F</w:t>
        </w:r>
      </w:ins>
      <w:ins w:id="901" w:author="Vijay Shah" w:date="2014-04-17T22:12:00Z">
        <w:r w:rsidR="00710A40" w:rsidRPr="00F33756">
          <w:t xml:space="preserve">orm </w:t>
        </w:r>
      </w:ins>
      <w:ins w:id="902" w:author="Vijay Shah" w:date="2014-04-17T22:15:00Z">
        <w:r>
          <w:t>Definition is</w:t>
        </w:r>
      </w:ins>
      <w:ins w:id="903" w:author="Vijay Shah" w:date="2014-04-17T22:12:00Z">
        <w:r w:rsidR="00710A40" w:rsidRPr="00F33756">
          <w:t xml:space="preserve"> based on ISO/IEC 19763-13 Metamodel for Forms Registration (MFI-13). The standard defines a universal metamodel for forms devoid of specific domain knowledge, which allows documentation and registration of form designs, both paper and electronic from any/all sources. MFI-13 inherits from ISO/IEC11179 MDR-3 (MDR-3), which provides classes and types that support the identification, naming, registration and administration of form designs and other supporting documents. The form design can be associated with appropriate entity-relationship diagrams or data models so that data and semantics may be faithfully exchanged between systems and so that those data may be compared, joined or composed for analysis.</w:t>
        </w:r>
        <w:r w:rsidR="00710A40">
          <w:t xml:space="preserve"> This is accomplished through the mapping of questions on the form to data elements that are part of data or information models.</w:t>
        </w:r>
      </w:ins>
    </w:p>
    <w:p w:rsidR="00710A40" w:rsidRDefault="00710A40">
      <w:pPr>
        <w:rPr>
          <w:ins w:id="904" w:author="Vijay Shah" w:date="2014-04-17T22:12:00Z"/>
        </w:rPr>
        <w:pPrChange w:id="905" w:author="Vijay Shah" w:date="2014-04-17T22:14:00Z">
          <w:pPr>
            <w:ind w:left="1080"/>
          </w:pPr>
        </w:pPrChange>
      </w:pPr>
      <w:ins w:id="906" w:author="Vijay Shah" w:date="2014-04-17T22:12:00Z">
        <w:r w:rsidRPr="00F33756">
          <w:t>Used in concert</w:t>
        </w:r>
        <w:r>
          <w:t>,</w:t>
        </w:r>
        <w:r w:rsidRPr="00F33756">
          <w:t xml:space="preserve"> MFI-13 provides the facilities to record reusable </w:t>
        </w:r>
        <w:r w:rsidRPr="00B00D97">
          <w:rPr>
            <w:rPrChange w:id="907" w:author="Vijay Shah" w:date="2014-04-17T22:14:00Z">
              <w:rPr>
                <w:b/>
              </w:rPr>
            </w:rPrChange>
          </w:rPr>
          <w:t>form semantics,</w:t>
        </w:r>
        <w:r w:rsidRPr="00F33756">
          <w:t xml:space="preserve"> and MDR-3 provides the facilities to </w:t>
        </w:r>
        <w:r w:rsidRPr="00B00D97">
          <w:rPr>
            <w:rPrChange w:id="908" w:author="Vijay Shah" w:date="2014-04-17T22:14:00Z">
              <w:rPr>
                <w:b/>
              </w:rPr>
            </w:rPrChange>
          </w:rPr>
          <w:t>record reusable data descriptions</w:t>
        </w:r>
        <w:r w:rsidRPr="00F33756">
          <w:t>. Together, both standards can support the rapid design and reuse of forms, wrap and hide the complexity of semantic annotation from subject matter experts, and provide a ready reference of associations and transformations for users seeking to collect and use interoperable data.</w:t>
        </w:r>
      </w:ins>
    </w:p>
    <w:p w:rsidR="00B00D97" w:rsidRDefault="00B00D97">
      <w:pPr>
        <w:rPr>
          <w:ins w:id="909" w:author="Vijay Shah" w:date="2014-04-17T22:17:00Z"/>
        </w:rPr>
        <w:pPrChange w:id="910" w:author="Vijay Shah" w:date="2014-04-17T22:17:00Z">
          <w:pPr>
            <w:pStyle w:val="ListBullet"/>
            <w:numPr>
              <w:numId w:val="0"/>
            </w:numPr>
            <w:tabs>
              <w:tab w:val="clear" w:pos="360"/>
            </w:tabs>
            <w:ind w:left="1080" w:firstLine="0"/>
          </w:pPr>
        </w:pPrChange>
      </w:pPr>
      <w:ins w:id="911" w:author="Vijay Shah" w:date="2014-04-17T22:17:00Z">
        <w:r w:rsidRPr="000F00F4">
          <w:t>The sections below describe</w:t>
        </w:r>
        <w:r>
          <w:t xml:space="preserve"> the SDC form package, which includes the following: </w:t>
        </w:r>
        <w:r w:rsidRPr="008248A8">
          <w:t>mapping package, administrative package, style sheet and form design. The use of the term package indicates a section within forms XML that contains multiple other entities.</w:t>
        </w:r>
      </w:ins>
    </w:p>
    <w:p w:rsidR="00522EFF" w:rsidRPr="001A1EDF" w:rsidRDefault="001A1EDF">
      <w:pPr>
        <w:pStyle w:val="Heading3"/>
        <w:rPr>
          <w:ins w:id="912" w:author="Vijay Shah" w:date="2014-04-11T10:42:00Z"/>
        </w:rPr>
        <w:pPrChange w:id="913" w:author="Vijay Shah" w:date="2014-04-17T22:18:00Z">
          <w:pPr>
            <w:keepNext/>
            <w:spacing w:before="240" w:after="60"/>
            <w:outlineLvl w:val="3"/>
          </w:pPr>
        </w:pPrChange>
      </w:pPr>
      <w:ins w:id="914" w:author="Vijay Shah" w:date="2014-04-14T23:50:00Z">
        <w:r>
          <w:t>5.1</w:t>
        </w:r>
      </w:ins>
      <w:ins w:id="915" w:author="Vijay Shah" w:date="2014-04-17T22:18:00Z">
        <w:r w:rsidR="00B00D97">
          <w:t>.2</w:t>
        </w:r>
      </w:ins>
      <w:ins w:id="916" w:author="Vijay Shah" w:date="2014-04-14T23:50:00Z">
        <w:r>
          <w:t xml:space="preserve"> </w:t>
        </w:r>
      </w:ins>
      <w:ins w:id="917" w:author="Vijay Shah" w:date="2014-04-11T10:42:00Z">
        <w:r w:rsidR="00522EFF" w:rsidRPr="001A1EDF">
          <w:t>Mapping Package</w:t>
        </w:r>
      </w:ins>
    </w:p>
    <w:p w:rsidR="00B00D97" w:rsidRPr="00642825" w:rsidRDefault="00B00D97">
      <w:pPr>
        <w:rPr>
          <w:ins w:id="918" w:author="Vijay Shah" w:date="2014-04-17T22:19:00Z"/>
        </w:rPr>
        <w:pPrChange w:id="919" w:author="Vijay Shah" w:date="2014-04-17T22:19:00Z">
          <w:pPr>
            <w:pStyle w:val="BodyText0"/>
          </w:pPr>
        </w:pPrChange>
      </w:pPr>
      <w:ins w:id="920" w:author="Vijay Shah" w:date="2014-04-17T22:19:00Z">
        <w:r w:rsidRPr="00F33756">
          <w:t xml:space="preserve">This </w:t>
        </w:r>
        <w:r>
          <w:t>package</w:t>
        </w:r>
        <w:r w:rsidRPr="00F33756">
          <w:t xml:space="preserve"> describes mappings between question elements and data elements for the purpose of defining the semantics, data representation and input constraints of the question and its answer. The mappings can be based on either MDR-3 data elements, or some other data element specification</w:t>
        </w:r>
        <w:r>
          <w:t>. Reusable data elements provide a way to use similar question across different forms.</w:t>
        </w:r>
        <w:r w:rsidRPr="00F33756">
          <w:t xml:space="preserve"> Through the mapping document, the questions and their answers may be found to be based on concept systems such as LOINC, SNOMED or other terminologies, ontologies or taxonomies.</w:t>
        </w:r>
        <w:r w:rsidRPr="00642825">
          <w:t xml:space="preserve"> </w:t>
        </w:r>
        <w:r>
          <w:t>The relationship to concepts provides precise meaning for the questions and their answers, and is part of MDR-3 data element standard, and thus should also be present in an alternative data element specification in order to ensure that the meaning of questions and answers are well specified and unambiguous.</w:t>
        </w:r>
      </w:ins>
    </w:p>
    <w:p w:rsidR="00522EFF" w:rsidRPr="00B00D97" w:rsidRDefault="00522EFF">
      <w:pPr>
        <w:pStyle w:val="TableTitle"/>
        <w:rPr>
          <w:ins w:id="921" w:author="Vijay Shah" w:date="2014-04-11T10:42:00Z"/>
        </w:rPr>
        <w:pPrChange w:id="922" w:author="Vijay Shah" w:date="2014-04-17T22:20:00Z">
          <w:pPr/>
        </w:pPrChange>
      </w:pPr>
      <w:ins w:id="923" w:author="Vijay Shah" w:date="2014-04-11T10:42:00Z">
        <w:r w:rsidRPr="00B00D97">
          <w:t>Table 5.</w:t>
        </w:r>
      </w:ins>
      <w:ins w:id="924" w:author="Vijay Shah" w:date="2014-04-17T22:24:00Z">
        <w:r w:rsidR="00B00D97">
          <w:t>1.2-1</w:t>
        </w:r>
      </w:ins>
      <w:ins w:id="925" w:author="Vijay Shah" w:date="2014-04-11T10:42:00Z">
        <w:r w:rsidRPr="00B00D97">
          <w:t>: Mapping Package</w:t>
        </w:r>
      </w:ins>
    </w:p>
    <w:tbl>
      <w:tblPr>
        <w:tblW w:w="0" w:type="auto"/>
        <w:jc w:val="center"/>
        <w:tblInd w:w="-301" w:type="dxa"/>
        <w:tblLook w:val="04A0" w:firstRow="1" w:lastRow="0" w:firstColumn="1" w:lastColumn="0" w:noHBand="0" w:noVBand="1"/>
        <w:tblPrChange w:id="926" w:author="Vijay Shah" w:date="2014-04-17T22:22:00Z">
          <w:tblPr>
            <w:tblW w:w="0" w:type="auto"/>
            <w:jc w:val="center"/>
            <w:tblInd w:w="-581" w:type="dxa"/>
            <w:tblLook w:val="04A0" w:firstRow="1" w:lastRow="0" w:firstColumn="1" w:lastColumn="0" w:noHBand="0" w:noVBand="1"/>
          </w:tblPr>
        </w:tblPrChange>
      </w:tblPr>
      <w:tblGrid>
        <w:gridCol w:w="2992"/>
        <w:gridCol w:w="3780"/>
        <w:gridCol w:w="888"/>
        <w:gridCol w:w="1105"/>
        <w:tblGridChange w:id="927">
          <w:tblGrid>
            <w:gridCol w:w="3272"/>
            <w:gridCol w:w="3780"/>
            <w:gridCol w:w="888"/>
            <w:gridCol w:w="1800"/>
          </w:tblGrid>
        </w:tblGridChange>
      </w:tblGrid>
      <w:tr w:rsidR="00522EFF" w:rsidRPr="00522EFF" w:rsidTr="00B00D97">
        <w:trPr>
          <w:trHeight w:val="315"/>
          <w:tblHeader/>
          <w:jc w:val="center"/>
          <w:ins w:id="928" w:author="Vijay Shah" w:date="2014-04-11T10:42:00Z"/>
          <w:trPrChange w:id="929" w:author="Vijay Shah" w:date="2014-04-17T22:22:00Z">
            <w:trPr>
              <w:trHeight w:val="315"/>
              <w:tblHeader/>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930"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931" w:author="Vijay Shah" w:date="2014-04-11T10:42:00Z"/>
                <w:rFonts w:ascii="Calibri" w:hAnsi="Calibri" w:cs="Arial"/>
                <w:color w:val="FFFFFF" w:themeColor="background1"/>
                <w:sz w:val="16"/>
                <w:szCs w:val="16"/>
              </w:rPr>
            </w:pPr>
            <w:ins w:id="932" w:author="Vijay Shah" w:date="2014-04-11T10:42:00Z">
              <w:r w:rsidRPr="00522EFF">
                <w:rPr>
                  <w:rFonts w:ascii="Calibri" w:hAnsi="Calibri" w:cs="Arial"/>
                  <w:color w:val="FFFFFF" w:themeColor="background1"/>
                  <w:sz w:val="16"/>
                  <w:szCs w:val="16"/>
                </w:rPr>
                <w:t>Name</w:t>
              </w:r>
            </w:ins>
          </w:p>
        </w:tc>
        <w:tc>
          <w:tcPr>
            <w:tcW w:w="378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933" w:author="Vijay Shah" w:date="2014-04-17T22:22:00Z">
              <w:tcPr>
                <w:tcW w:w="378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934" w:author="Vijay Shah" w:date="2014-04-11T10:42:00Z"/>
                <w:rFonts w:ascii="Calibri" w:hAnsi="Calibri" w:cs="Arial"/>
                <w:color w:val="FFFFFF" w:themeColor="background1"/>
                <w:sz w:val="16"/>
                <w:szCs w:val="16"/>
              </w:rPr>
            </w:pPr>
            <w:ins w:id="935" w:author="Vijay Shah" w:date="2014-04-11T10:42:00Z">
              <w:r w:rsidRPr="00522EFF">
                <w:rPr>
                  <w:rFonts w:ascii="Calibri" w:hAnsi="Calibri" w:cs="Arial"/>
                  <w:color w:val="FFFFFF" w:themeColor="background1"/>
                  <w:sz w:val="16"/>
                  <w:szCs w:val="16"/>
                </w:rPr>
                <w:t>Relative Location</w:t>
              </w:r>
            </w:ins>
          </w:p>
        </w:tc>
        <w:tc>
          <w:tcPr>
            <w:tcW w:w="88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936"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937" w:author="Vijay Shah" w:date="2014-04-11T10:42:00Z"/>
                <w:rFonts w:ascii="Calibri" w:hAnsi="Calibri" w:cs="Arial"/>
                <w:color w:val="FFFFFF" w:themeColor="background1"/>
                <w:sz w:val="16"/>
                <w:szCs w:val="16"/>
              </w:rPr>
            </w:pPr>
            <w:ins w:id="938" w:author="Vijay Shah" w:date="2014-04-11T10:42:00Z">
              <w:r w:rsidRPr="00522EFF">
                <w:rPr>
                  <w:rFonts w:ascii="Calibri" w:hAnsi="Calibri" w:cs="Arial"/>
                  <w:color w:val="FFFFFF" w:themeColor="background1"/>
                  <w:sz w:val="16"/>
                  <w:szCs w:val="16"/>
                </w:rPr>
                <w:t>Card</w:t>
              </w:r>
            </w:ins>
          </w:p>
        </w:tc>
        <w:tc>
          <w:tcPr>
            <w:tcW w:w="1105"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939" w:author="Vijay Shah" w:date="2014-04-17T22:22:00Z">
              <w:tcPr>
                <w:tcW w:w="18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B00D97" w:rsidP="00522EFF">
            <w:pPr>
              <w:tabs>
                <w:tab w:val="left" w:pos="360"/>
                <w:tab w:val="left" w:pos="720"/>
                <w:tab w:val="left" w:pos="1080"/>
                <w:tab w:val="left" w:pos="1440"/>
              </w:tabs>
              <w:spacing w:before="60" w:after="60"/>
              <w:rPr>
                <w:ins w:id="940" w:author="Vijay Shah" w:date="2014-04-11T10:42:00Z"/>
                <w:rFonts w:ascii="Calibri" w:hAnsi="Calibri" w:cs="Arial"/>
                <w:color w:val="FFFFFF" w:themeColor="background1"/>
                <w:sz w:val="16"/>
                <w:szCs w:val="16"/>
              </w:rPr>
            </w:pPr>
            <w:ins w:id="941" w:author="Vijay Shah" w:date="2014-04-17T22:21:00Z">
              <w:r>
                <w:rPr>
                  <w:rFonts w:ascii="Calibri" w:hAnsi="Calibri" w:cs="Arial"/>
                  <w:color w:val="FFFFFF" w:themeColor="background1"/>
                  <w:sz w:val="16"/>
                  <w:szCs w:val="16"/>
                </w:rPr>
                <w:t>Data Type</w:t>
              </w:r>
            </w:ins>
          </w:p>
        </w:tc>
      </w:tr>
      <w:tr w:rsidR="00522EFF" w:rsidRPr="00522EFF" w:rsidTr="00B00D97">
        <w:trPr>
          <w:trHeight w:val="300"/>
          <w:jc w:val="center"/>
          <w:ins w:id="942" w:author="Vijay Shah" w:date="2014-04-11T10:42:00Z"/>
          <w:trPrChange w:id="943"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44"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45" w:author="Vijay Shah" w:date="2014-04-11T10:42:00Z"/>
                <w:rFonts w:asciiTheme="minorHAnsi" w:hAnsiTheme="minorHAnsi" w:cs="Arial"/>
                <w:sz w:val="16"/>
                <w:szCs w:val="16"/>
              </w:rPr>
            </w:pPr>
            <w:ins w:id="946" w:author="Vijay Shah" w:date="2014-04-11T10:42:00Z">
              <w:r w:rsidRPr="00522EFF">
                <w:rPr>
                  <w:rFonts w:asciiTheme="minorHAnsi" w:hAnsiTheme="minorHAnsi" w:cs="Arial"/>
                  <w:bCs/>
                  <w:color w:val="000000"/>
                  <w:sz w:val="16"/>
                  <w:szCs w:val="16"/>
                </w:rPr>
                <w:t>Mapping Package</w:t>
              </w:r>
            </w:ins>
          </w:p>
        </w:tc>
        <w:tc>
          <w:tcPr>
            <w:tcW w:w="3780" w:type="dxa"/>
            <w:tcBorders>
              <w:top w:val="single" w:sz="4" w:space="0" w:color="auto"/>
              <w:left w:val="nil"/>
              <w:bottom w:val="single" w:sz="4" w:space="0" w:color="auto"/>
              <w:right w:val="single" w:sz="4" w:space="0" w:color="auto"/>
            </w:tcBorders>
            <w:shd w:val="clear" w:color="auto" w:fill="FFFFFF"/>
            <w:vAlign w:val="center"/>
            <w:hideMark/>
            <w:tcPrChange w:id="947"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48" w:author="Vijay Shah" w:date="2014-04-11T10:42:00Z"/>
                <w:rFonts w:asciiTheme="minorHAnsi" w:hAnsiTheme="minorHAnsi" w:cs="Arial"/>
                <w:sz w:val="16"/>
                <w:szCs w:val="16"/>
              </w:rPr>
            </w:pPr>
            <w:ins w:id="949" w:author="Vijay Shah" w:date="2014-04-11T10:42:00Z">
              <w:r w:rsidRPr="00522EFF">
                <w:rPr>
                  <w:rFonts w:asciiTheme="minorHAnsi" w:hAnsiTheme="minorHAnsi" w:cs="Arial"/>
                  <w:bCs/>
                  <w:color w:val="000000"/>
                  <w:sz w:val="16"/>
                  <w:szCs w:val="16"/>
                </w:rPr>
                <w:t>/SDCForm:form_package/mapping_package</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50"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51" w:author="Vijay Shah" w:date="2014-04-11T10:42:00Z"/>
                <w:rFonts w:asciiTheme="minorHAnsi" w:eastAsia="Calibri" w:hAnsiTheme="minorHAnsi" w:cs="Arial"/>
                <w:sz w:val="16"/>
                <w:szCs w:val="16"/>
              </w:rPr>
            </w:pPr>
            <w:ins w:id="952" w:author="Vijay Shah" w:date="2014-04-11T10:42:00Z">
              <w:r w:rsidRPr="00522EFF">
                <w:rPr>
                  <w:rFonts w:asciiTheme="minorHAnsi" w:hAnsiTheme="minorHAnsi" w:cs="Arial"/>
                  <w:color w:val="000000"/>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hideMark/>
            <w:tcPrChange w:id="953"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54" w:author="Vijay Shah" w:date="2014-04-11T10:42:00Z"/>
                <w:rFonts w:asciiTheme="minorHAnsi" w:eastAsia="Calibri" w:hAnsiTheme="minorHAnsi" w:cs="Arial"/>
                <w:sz w:val="16"/>
                <w:szCs w:val="16"/>
              </w:rPr>
            </w:pPr>
          </w:p>
        </w:tc>
      </w:tr>
      <w:tr w:rsidR="00522EFF" w:rsidRPr="00522EFF" w:rsidTr="00B00D97">
        <w:trPr>
          <w:trHeight w:val="300"/>
          <w:jc w:val="center"/>
          <w:ins w:id="955" w:author="Vijay Shah" w:date="2014-04-11T10:42:00Z"/>
          <w:trPrChange w:id="956"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57"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58" w:author="Vijay Shah" w:date="2014-04-11T10:42:00Z"/>
                <w:rFonts w:asciiTheme="minorHAnsi" w:hAnsiTheme="minorHAnsi" w:cs="Arial"/>
                <w:sz w:val="16"/>
                <w:szCs w:val="16"/>
              </w:rPr>
            </w:pPr>
            <w:ins w:id="959" w:author="Vijay Shah" w:date="2014-04-11T10:42:00Z">
              <w:r w:rsidRPr="00522EFF">
                <w:rPr>
                  <w:rFonts w:asciiTheme="minorHAnsi" w:hAnsiTheme="minorHAnsi" w:cs="Arial"/>
                  <w:color w:val="000000"/>
                  <w:sz w:val="16"/>
                  <w:szCs w:val="16"/>
                </w:rPr>
                <w:tab/>
                <w:t>@ Mapping Package ID</w:t>
              </w:r>
            </w:ins>
          </w:p>
        </w:tc>
        <w:tc>
          <w:tcPr>
            <w:tcW w:w="3780" w:type="dxa"/>
            <w:tcBorders>
              <w:top w:val="single" w:sz="4" w:space="0" w:color="auto"/>
              <w:left w:val="nil"/>
              <w:bottom w:val="single" w:sz="4" w:space="0" w:color="auto"/>
              <w:right w:val="single" w:sz="4" w:space="0" w:color="auto"/>
            </w:tcBorders>
            <w:shd w:val="clear" w:color="auto" w:fill="FFFFFF"/>
            <w:vAlign w:val="center"/>
            <w:hideMark/>
            <w:tcPrChange w:id="960"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61" w:author="Vijay Shah" w:date="2014-04-11T10:42:00Z"/>
                <w:rFonts w:asciiTheme="minorHAnsi" w:hAnsiTheme="minorHAnsi" w:cs="Arial"/>
                <w:sz w:val="16"/>
                <w:szCs w:val="16"/>
              </w:rPr>
            </w:pPr>
            <w:ins w:id="962" w:author="Vijay Shah" w:date="2014-04-11T10:42:00Z">
              <w:r w:rsidRPr="00522EFF">
                <w:rPr>
                  <w:rFonts w:asciiTheme="minorHAnsi" w:hAnsiTheme="minorHAnsi" w:cs="Arial"/>
                  <w:color w:val="000000"/>
                  <w:sz w:val="16"/>
                  <w:szCs w:val="16"/>
                </w:rPr>
                <w:tab/>
                <w:t>@mapping_package_identifier</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63"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964" w:author="Vijay Shah" w:date="2014-04-11T10:42:00Z"/>
                <w:rFonts w:asciiTheme="minorHAnsi" w:hAnsiTheme="minorHAnsi" w:cs="Arial"/>
                <w:sz w:val="16"/>
                <w:szCs w:val="16"/>
              </w:rPr>
            </w:pPr>
            <w:ins w:id="965"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hideMark/>
            <w:tcPrChange w:id="966"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B00D97" w:rsidP="00522EFF">
            <w:pPr>
              <w:tabs>
                <w:tab w:val="left" w:pos="360"/>
                <w:tab w:val="left" w:pos="720"/>
                <w:tab w:val="left" w:pos="1080"/>
                <w:tab w:val="left" w:pos="1440"/>
              </w:tabs>
              <w:spacing w:before="60" w:after="60"/>
              <w:rPr>
                <w:ins w:id="967" w:author="Vijay Shah" w:date="2014-04-11T10:42:00Z"/>
                <w:rFonts w:asciiTheme="minorHAnsi" w:hAnsiTheme="minorHAnsi" w:cs="Arial"/>
                <w:sz w:val="16"/>
                <w:szCs w:val="16"/>
              </w:rPr>
            </w:pPr>
            <w:ins w:id="968" w:author="Vijay Shah" w:date="2014-04-17T22:21:00Z">
              <w:r>
                <w:rPr>
                  <w:rFonts w:asciiTheme="minorHAnsi" w:hAnsiTheme="minorHAnsi" w:cs="Arial"/>
                  <w:color w:val="000000"/>
                  <w:sz w:val="16"/>
                  <w:szCs w:val="16"/>
                </w:rPr>
                <w:t>String</w:t>
              </w:r>
            </w:ins>
          </w:p>
        </w:tc>
      </w:tr>
      <w:tr w:rsidR="00B00D97" w:rsidRPr="00522EFF" w:rsidTr="00B00D97">
        <w:trPr>
          <w:trHeight w:val="300"/>
          <w:jc w:val="center"/>
          <w:ins w:id="969" w:author="Vijay Shah" w:date="2014-04-11T10:42:00Z"/>
          <w:trPrChange w:id="970"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71"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72" w:author="Vijay Shah" w:date="2014-04-11T10:42:00Z"/>
                <w:rFonts w:asciiTheme="minorHAnsi" w:hAnsiTheme="minorHAnsi" w:cs="Arial"/>
                <w:sz w:val="16"/>
                <w:szCs w:val="16"/>
              </w:rPr>
            </w:pPr>
            <w:ins w:id="973" w:author="Vijay Shah" w:date="2014-04-11T10:42:00Z">
              <w:r w:rsidRPr="00522EFF">
                <w:rPr>
                  <w:rFonts w:asciiTheme="minorHAnsi" w:hAnsiTheme="minorHAnsi" w:cs="Arial"/>
                  <w:color w:val="000000"/>
                  <w:sz w:val="16"/>
                  <w:szCs w:val="16"/>
                </w:rPr>
                <w:tab/>
                <w:t>@Form Design ID</w:t>
              </w:r>
            </w:ins>
          </w:p>
        </w:tc>
        <w:tc>
          <w:tcPr>
            <w:tcW w:w="3780" w:type="dxa"/>
            <w:tcBorders>
              <w:top w:val="single" w:sz="4" w:space="0" w:color="auto"/>
              <w:left w:val="nil"/>
              <w:bottom w:val="single" w:sz="4" w:space="0" w:color="auto"/>
              <w:right w:val="single" w:sz="4" w:space="0" w:color="auto"/>
            </w:tcBorders>
            <w:shd w:val="clear" w:color="auto" w:fill="FFFFFF"/>
            <w:vAlign w:val="center"/>
            <w:hideMark/>
            <w:tcPrChange w:id="974"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75" w:author="Vijay Shah" w:date="2014-04-11T10:42:00Z"/>
                <w:rFonts w:asciiTheme="minorHAnsi" w:hAnsiTheme="minorHAnsi" w:cs="Arial"/>
                <w:sz w:val="16"/>
                <w:szCs w:val="16"/>
              </w:rPr>
            </w:pPr>
            <w:ins w:id="976" w:author="Vijay Shah" w:date="2014-04-11T10:42:00Z">
              <w:r w:rsidRPr="00522EFF">
                <w:rPr>
                  <w:rFonts w:asciiTheme="minorHAnsi" w:hAnsiTheme="minorHAnsi" w:cs="Arial"/>
                  <w:color w:val="000000"/>
                  <w:sz w:val="16"/>
                  <w:szCs w:val="16"/>
                </w:rPr>
                <w:tab/>
                <w:t>@form_design_identifier</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77"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78" w:author="Vijay Shah" w:date="2014-04-11T10:42:00Z"/>
                <w:rFonts w:asciiTheme="minorHAnsi" w:hAnsiTheme="minorHAnsi" w:cs="Arial"/>
                <w:sz w:val="16"/>
                <w:szCs w:val="16"/>
              </w:rPr>
            </w:pPr>
            <w:ins w:id="979"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hideMark/>
            <w:tcPrChange w:id="980"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81" w:author="Vijay Shah" w:date="2014-04-11T10:42:00Z"/>
                <w:rFonts w:asciiTheme="minorHAnsi" w:eastAsia="Calibri" w:hAnsiTheme="minorHAnsi" w:cs="Arial"/>
                <w:sz w:val="16"/>
                <w:szCs w:val="16"/>
              </w:rPr>
            </w:pPr>
            <w:ins w:id="982"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983" w:author="Vijay Shah" w:date="2014-04-11T10:42:00Z"/>
          <w:trPrChange w:id="984"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85"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86" w:author="Vijay Shah" w:date="2014-04-11T10:42:00Z"/>
                <w:rFonts w:asciiTheme="minorHAnsi" w:hAnsiTheme="minorHAnsi" w:cs="Arial"/>
                <w:sz w:val="16"/>
                <w:szCs w:val="16"/>
              </w:rPr>
            </w:pPr>
            <w:ins w:id="987" w:author="Vijay Shah" w:date="2014-04-11T10:42:00Z">
              <w:r w:rsidRPr="00522EFF">
                <w:rPr>
                  <w:rFonts w:asciiTheme="minorHAnsi" w:hAnsiTheme="minorHAnsi" w:cs="Arial"/>
                  <w:color w:val="000000"/>
                  <w:sz w:val="16"/>
                  <w:szCs w:val="16"/>
                </w:rPr>
                <w:tab/>
                <w:t>MDR Mapping</w:t>
              </w:r>
            </w:ins>
          </w:p>
        </w:tc>
        <w:tc>
          <w:tcPr>
            <w:tcW w:w="3780" w:type="dxa"/>
            <w:tcBorders>
              <w:top w:val="single" w:sz="4" w:space="0" w:color="auto"/>
              <w:left w:val="nil"/>
              <w:bottom w:val="single" w:sz="4" w:space="0" w:color="auto"/>
              <w:right w:val="single" w:sz="4" w:space="0" w:color="auto"/>
            </w:tcBorders>
            <w:shd w:val="clear" w:color="auto" w:fill="FFFFFF"/>
            <w:vAlign w:val="center"/>
            <w:hideMark/>
            <w:tcPrChange w:id="988"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89" w:author="Vijay Shah" w:date="2014-04-11T10:42:00Z"/>
                <w:rFonts w:asciiTheme="minorHAnsi" w:hAnsiTheme="minorHAnsi" w:cs="Arial"/>
                <w:sz w:val="16"/>
                <w:szCs w:val="16"/>
              </w:rPr>
            </w:pPr>
            <w:ins w:id="990" w:author="Vijay Shah" w:date="2014-04-11T10:42:00Z">
              <w:r w:rsidRPr="00522EFF">
                <w:rPr>
                  <w:rFonts w:asciiTheme="minorHAnsi" w:hAnsiTheme="minorHAnsi" w:cs="Arial"/>
                  <w:color w:val="000000"/>
                  <w:sz w:val="16"/>
                  <w:szCs w:val="16"/>
                </w:rPr>
                <w:tab/>
                <w:t>/MDR_Mapping</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91"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92" w:author="Vijay Shah" w:date="2014-04-11T10:42:00Z"/>
                <w:rFonts w:asciiTheme="minorHAnsi" w:hAnsiTheme="minorHAnsi" w:cs="Arial"/>
                <w:sz w:val="16"/>
                <w:szCs w:val="16"/>
              </w:rPr>
            </w:pPr>
            <w:ins w:id="993" w:author="Vijay Shah" w:date="2014-04-11T10:42:00Z">
              <w:r w:rsidRPr="00522EFF">
                <w:rPr>
                  <w:rFonts w:asciiTheme="minorHAnsi" w:hAnsiTheme="minorHAnsi" w:cs="Arial"/>
                  <w:color w:val="000000"/>
                  <w:sz w:val="16"/>
                  <w:szCs w:val="16"/>
                </w:rPr>
                <w:t>0..1</w:t>
              </w:r>
            </w:ins>
          </w:p>
        </w:tc>
        <w:tc>
          <w:tcPr>
            <w:tcW w:w="1105" w:type="dxa"/>
            <w:tcBorders>
              <w:top w:val="single" w:sz="4" w:space="0" w:color="auto"/>
              <w:left w:val="nil"/>
              <w:bottom w:val="single" w:sz="4" w:space="0" w:color="auto"/>
              <w:right w:val="single" w:sz="4" w:space="0" w:color="auto"/>
            </w:tcBorders>
            <w:shd w:val="clear" w:color="auto" w:fill="FFFFFF"/>
            <w:vAlign w:val="center"/>
            <w:hideMark/>
            <w:tcPrChange w:id="994"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95" w:author="Vijay Shah" w:date="2014-04-11T10:42:00Z"/>
                <w:rFonts w:asciiTheme="minorHAnsi" w:eastAsia="Calibri" w:hAnsiTheme="minorHAnsi" w:cs="Arial"/>
                <w:sz w:val="16"/>
                <w:szCs w:val="16"/>
              </w:rPr>
            </w:pPr>
          </w:p>
        </w:tc>
      </w:tr>
      <w:tr w:rsidR="00B00D97" w:rsidRPr="00522EFF" w:rsidTr="00B00D97">
        <w:trPr>
          <w:trHeight w:val="300"/>
          <w:jc w:val="center"/>
          <w:ins w:id="996" w:author="Vijay Shah" w:date="2014-04-11T10:42:00Z"/>
          <w:trPrChange w:id="997"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998"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999" w:author="Vijay Shah" w:date="2014-04-11T10:42:00Z"/>
                <w:rFonts w:asciiTheme="minorHAnsi" w:hAnsiTheme="minorHAnsi" w:cs="Arial"/>
                <w:sz w:val="16"/>
                <w:szCs w:val="16"/>
              </w:rPr>
            </w:pPr>
            <w:ins w:id="1000"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w:t>
              </w:r>
              <w:r w:rsidRPr="00522EFF">
                <w:rPr>
                  <w:rFonts w:asciiTheme="minorHAnsi" w:hAnsiTheme="minorHAnsi" w:cs="Arial"/>
                  <w:sz w:val="16"/>
                  <w:szCs w:val="16"/>
                </w:rPr>
                <w:t>MDR Mapping ID</w:t>
              </w:r>
            </w:ins>
          </w:p>
        </w:tc>
        <w:tc>
          <w:tcPr>
            <w:tcW w:w="3780" w:type="dxa"/>
            <w:tcBorders>
              <w:top w:val="single" w:sz="4" w:space="0" w:color="auto"/>
              <w:left w:val="nil"/>
              <w:bottom w:val="single" w:sz="4" w:space="0" w:color="auto"/>
              <w:right w:val="single" w:sz="4" w:space="0" w:color="auto"/>
            </w:tcBorders>
            <w:shd w:val="clear" w:color="auto" w:fill="FFFFFF"/>
            <w:vAlign w:val="center"/>
            <w:hideMark/>
            <w:tcPrChange w:id="1001"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1002" w:author="Vijay Shah" w:date="2014-04-11T10:42:00Z"/>
                <w:rFonts w:asciiTheme="minorHAnsi" w:hAnsiTheme="minorHAnsi" w:cs="Arial"/>
                <w:sz w:val="16"/>
                <w:szCs w:val="16"/>
              </w:rPr>
            </w:pPr>
            <w:ins w:id="1003"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@mdr_mapping_identifier</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004"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1005" w:author="Vijay Shah" w:date="2014-04-11T10:42:00Z"/>
                <w:rFonts w:asciiTheme="minorHAnsi" w:hAnsiTheme="minorHAnsi" w:cs="Arial"/>
                <w:sz w:val="16"/>
                <w:szCs w:val="16"/>
              </w:rPr>
            </w:pPr>
            <w:ins w:id="1006" w:author="Vijay Shah" w:date="2014-04-11T10:42:00Z">
              <w:r w:rsidRPr="00522EFF">
                <w:rPr>
                  <w:rFonts w:asciiTheme="minorHAnsi" w:hAnsiTheme="minorHAnsi" w:cs="Arial"/>
                  <w:color w:val="000000"/>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hideMark/>
            <w:tcPrChange w:id="1007"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1008" w:author="Vijay Shah" w:date="2014-04-11T10:42:00Z"/>
                <w:rFonts w:asciiTheme="minorHAnsi" w:hAnsiTheme="minorHAnsi" w:cs="Arial"/>
                <w:sz w:val="16"/>
                <w:szCs w:val="16"/>
              </w:rPr>
            </w:pPr>
            <w:ins w:id="1009"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010" w:author="Vijay Shah" w:date="2014-04-11T10:42:00Z"/>
          <w:trPrChange w:id="1011"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Change w:id="1012"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tcPrChange>
          </w:tcPr>
          <w:p w:rsidR="00B00D97" w:rsidRPr="00522EFF" w:rsidRDefault="00B00D97" w:rsidP="00522EFF">
            <w:pPr>
              <w:tabs>
                <w:tab w:val="left" w:pos="360"/>
                <w:tab w:val="left" w:pos="720"/>
                <w:tab w:val="left" w:pos="1080"/>
                <w:tab w:val="left" w:pos="1440"/>
              </w:tabs>
              <w:spacing w:before="60" w:after="60"/>
              <w:rPr>
                <w:ins w:id="1013" w:author="Vijay Shah" w:date="2014-04-11T10:42:00Z"/>
                <w:rFonts w:asciiTheme="minorHAnsi" w:hAnsiTheme="minorHAnsi" w:cs="Arial"/>
                <w:sz w:val="16"/>
                <w:szCs w:val="16"/>
              </w:rPr>
            </w:pPr>
            <w:ins w:id="1014" w:author="Vijay Shah" w:date="2014-04-11T10:42:00Z">
              <w:r w:rsidRPr="00522EFF">
                <w:rPr>
                  <w:rFonts w:asciiTheme="minorHAnsi" w:hAnsiTheme="minorHAnsi" w:cs="Arial"/>
                  <w:color w:val="000000"/>
                  <w:sz w:val="16"/>
                  <w:szCs w:val="16"/>
                </w:rPr>
                <w:tab/>
                <w:t xml:space="preserve">Question to Data Element Association </w:t>
              </w:r>
            </w:ins>
          </w:p>
        </w:tc>
        <w:tc>
          <w:tcPr>
            <w:tcW w:w="3780" w:type="dxa"/>
            <w:tcBorders>
              <w:top w:val="single" w:sz="4" w:space="0" w:color="auto"/>
              <w:left w:val="nil"/>
              <w:bottom w:val="single" w:sz="4" w:space="0" w:color="auto"/>
              <w:right w:val="single" w:sz="4" w:space="0" w:color="auto"/>
            </w:tcBorders>
            <w:shd w:val="clear" w:color="auto" w:fill="FFFFFF"/>
            <w:vAlign w:val="center"/>
            <w:hideMark/>
            <w:tcPrChange w:id="1015"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ind w:left="360" w:hanging="360"/>
              <w:rPr>
                <w:ins w:id="1016" w:author="Vijay Shah" w:date="2014-04-11T10:42:00Z"/>
                <w:rFonts w:ascii="Calibri" w:hAnsi="Calibri" w:cs="Arial"/>
                <w:sz w:val="16"/>
                <w:szCs w:val="24"/>
              </w:rPr>
            </w:pPr>
            <w:ins w:id="1017" w:author="Vijay Shah" w:date="2014-04-11T10:42:00Z">
              <w:r w:rsidRPr="00522EFF">
                <w:rPr>
                  <w:rFonts w:ascii="Calibri" w:hAnsi="Calibri" w:cs="Arial"/>
                  <w:sz w:val="16"/>
                  <w:szCs w:val="24"/>
                </w:rPr>
                <w:tab/>
                <w:t>/question_element_data_element_association</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018"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1019" w:author="Vijay Shah" w:date="2014-04-11T10:42:00Z"/>
                <w:rFonts w:asciiTheme="minorHAnsi" w:hAnsiTheme="minorHAnsi" w:cs="Arial"/>
                <w:sz w:val="16"/>
                <w:szCs w:val="16"/>
              </w:rPr>
            </w:pPr>
            <w:ins w:id="1020" w:author="Vijay Shah" w:date="2014-04-11T10:42:00Z">
              <w:r w:rsidRPr="00522EFF">
                <w:rPr>
                  <w:rFonts w:asciiTheme="minorHAnsi" w:hAnsiTheme="minorHAnsi" w:cs="Arial"/>
                  <w:color w:val="000000"/>
                  <w:sz w:val="16"/>
                  <w:szCs w:val="16"/>
                </w:rPr>
                <w:t>0..N</w:t>
              </w:r>
            </w:ins>
          </w:p>
        </w:tc>
        <w:tc>
          <w:tcPr>
            <w:tcW w:w="1105" w:type="dxa"/>
            <w:tcBorders>
              <w:top w:val="single" w:sz="4" w:space="0" w:color="auto"/>
              <w:left w:val="nil"/>
              <w:bottom w:val="single" w:sz="4" w:space="0" w:color="auto"/>
              <w:right w:val="single" w:sz="4" w:space="0" w:color="auto"/>
            </w:tcBorders>
            <w:shd w:val="clear" w:color="auto" w:fill="FFFFFF"/>
            <w:vAlign w:val="center"/>
            <w:hideMark/>
            <w:tcPrChange w:id="1021"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hideMark/>
              </w:tcPr>
            </w:tcPrChange>
          </w:tcPr>
          <w:p w:rsidR="00B00D97" w:rsidRPr="00522EFF" w:rsidRDefault="00B00D97" w:rsidP="00522EFF">
            <w:pPr>
              <w:tabs>
                <w:tab w:val="left" w:pos="360"/>
                <w:tab w:val="left" w:pos="720"/>
                <w:tab w:val="left" w:pos="1080"/>
                <w:tab w:val="left" w:pos="1440"/>
              </w:tabs>
              <w:spacing w:before="60" w:after="60"/>
              <w:rPr>
                <w:ins w:id="1022" w:author="Vijay Shah" w:date="2014-04-11T10:42:00Z"/>
                <w:rFonts w:asciiTheme="minorHAnsi" w:hAnsiTheme="minorHAnsi" w:cs="Arial"/>
                <w:sz w:val="16"/>
                <w:szCs w:val="16"/>
              </w:rPr>
            </w:pPr>
          </w:p>
        </w:tc>
      </w:tr>
      <w:tr w:rsidR="00B00D97" w:rsidRPr="00522EFF" w:rsidTr="00B00D97">
        <w:trPr>
          <w:trHeight w:val="300"/>
          <w:jc w:val="center"/>
          <w:ins w:id="1023" w:author="Vijay Shah" w:date="2014-04-11T10:42:00Z"/>
          <w:trPrChange w:id="1024"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025"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026" w:author="Vijay Shah" w:date="2014-04-11T10:42:00Z"/>
                <w:rFonts w:asciiTheme="minorHAnsi" w:hAnsiTheme="minorHAnsi" w:cs="Arial"/>
                <w:sz w:val="16"/>
                <w:szCs w:val="16"/>
              </w:rPr>
            </w:pPr>
            <w:ins w:id="1027"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Data Element Scoped ID</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028"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29" w:author="Vijay Shah" w:date="2014-04-11T10:42:00Z"/>
                <w:rFonts w:asciiTheme="minorHAnsi" w:hAnsiTheme="minorHAnsi" w:cs="Arial"/>
                <w:sz w:val="16"/>
                <w:szCs w:val="16"/>
              </w:rPr>
            </w:pPr>
            <w:ins w:id="1030"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/data_element_scoped_identifier</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031"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32" w:author="Vijay Shah" w:date="2014-04-11T10:42:00Z"/>
                <w:rFonts w:asciiTheme="minorHAnsi" w:hAnsiTheme="minorHAnsi" w:cs="Arial"/>
                <w:sz w:val="16"/>
                <w:szCs w:val="16"/>
              </w:rPr>
            </w:pPr>
            <w:ins w:id="1033" w:author="Vijay Shah" w:date="2014-04-11T10:42:00Z">
              <w:r w:rsidRPr="00522EFF">
                <w:rPr>
                  <w:rFonts w:asciiTheme="minorHAnsi" w:hAnsiTheme="minorHAnsi" w:cs="Arial"/>
                  <w:color w:val="000000"/>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034"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35" w:author="Vijay Shah" w:date="2014-04-11T10:42:00Z"/>
                <w:rFonts w:asciiTheme="minorHAnsi" w:hAnsiTheme="minorHAnsi" w:cs="Arial"/>
                <w:sz w:val="16"/>
                <w:szCs w:val="16"/>
              </w:rPr>
            </w:pPr>
            <w:ins w:id="1036"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037" w:author="Vijay Shah" w:date="2014-04-11T10:42:00Z"/>
          <w:trPrChange w:id="1038"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039"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040" w:author="Vijay Shah" w:date="2014-04-11T10:42:00Z"/>
                <w:rFonts w:asciiTheme="minorHAnsi" w:hAnsiTheme="minorHAnsi" w:cs="Arial"/>
                <w:sz w:val="16"/>
                <w:szCs w:val="16"/>
              </w:rPr>
            </w:pPr>
            <w:ins w:id="1041"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 xml:space="preserve">Question Element ID </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042"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43" w:author="Vijay Shah" w:date="2014-04-11T10:42:00Z"/>
                <w:rFonts w:ascii="Calibri" w:hAnsi="Calibri" w:cs="Arial"/>
                <w:sz w:val="16"/>
                <w:szCs w:val="24"/>
              </w:rPr>
            </w:pPr>
            <w:ins w:id="1044"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/question_element</w:t>
              </w:r>
              <w:r w:rsidRPr="00522EFF">
                <w:rPr>
                  <w:rFonts w:ascii="Calibri" w:hAnsi="Calibri" w:cs="Arial"/>
                  <w:sz w:val="16"/>
                  <w:szCs w:val="24"/>
                </w:rPr>
                <w:t>_identifier</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045"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46" w:author="Vijay Shah" w:date="2014-04-11T10:42:00Z"/>
                <w:rFonts w:asciiTheme="minorHAnsi" w:hAnsiTheme="minorHAnsi" w:cs="Arial"/>
                <w:sz w:val="16"/>
                <w:szCs w:val="16"/>
              </w:rPr>
            </w:pPr>
            <w:ins w:id="1047" w:author="Vijay Shah" w:date="2014-04-11T10:42:00Z">
              <w:r w:rsidRPr="00522EFF">
                <w:rPr>
                  <w:rFonts w:asciiTheme="minorHAnsi" w:hAnsiTheme="minorHAnsi" w:cs="Arial"/>
                  <w:color w:val="000000"/>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048"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49" w:author="Vijay Shah" w:date="2014-04-11T10:42:00Z"/>
                <w:rFonts w:asciiTheme="minorHAnsi" w:hAnsiTheme="minorHAnsi" w:cs="Arial"/>
                <w:sz w:val="16"/>
                <w:szCs w:val="16"/>
              </w:rPr>
            </w:pPr>
            <w:ins w:id="1050"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051" w:author="Vijay Shah" w:date="2014-04-11T10:42:00Z"/>
          <w:trPrChange w:id="1052"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053"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054" w:author="Vijay Shah" w:date="2014-04-11T10:42:00Z"/>
                <w:rFonts w:asciiTheme="minorHAnsi" w:hAnsiTheme="minorHAnsi" w:cs="Arial"/>
                <w:sz w:val="16"/>
                <w:szCs w:val="16"/>
              </w:rPr>
            </w:pPr>
            <w:ins w:id="1055"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Association type</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056"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57" w:author="Vijay Shah" w:date="2014-04-11T10:42:00Z"/>
                <w:rFonts w:asciiTheme="minorHAnsi" w:hAnsiTheme="minorHAnsi" w:cs="Arial"/>
                <w:sz w:val="16"/>
                <w:szCs w:val="16"/>
              </w:rPr>
            </w:pPr>
            <w:ins w:id="1058"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/association_type</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059"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60" w:author="Vijay Shah" w:date="2014-04-11T10:42:00Z"/>
                <w:rFonts w:asciiTheme="minorHAnsi" w:hAnsiTheme="minorHAnsi" w:cs="Arial"/>
                <w:sz w:val="16"/>
                <w:szCs w:val="16"/>
              </w:rPr>
            </w:pPr>
            <w:ins w:id="1061" w:author="Vijay Shah" w:date="2014-04-11T10:42:00Z">
              <w:r w:rsidRPr="00522EFF">
                <w:rPr>
                  <w:rFonts w:asciiTheme="minorHAnsi" w:hAnsiTheme="minorHAnsi" w:cs="Arial"/>
                  <w:color w:val="000000"/>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062"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63" w:author="Vijay Shah" w:date="2014-04-11T10:42:00Z"/>
                <w:rFonts w:asciiTheme="minorHAnsi" w:hAnsiTheme="minorHAnsi" w:cs="Arial"/>
                <w:sz w:val="16"/>
                <w:szCs w:val="16"/>
              </w:rPr>
            </w:pPr>
            <w:ins w:id="1064"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065" w:author="Vijay Shah" w:date="2014-04-11T10:42:00Z"/>
          <w:trPrChange w:id="1066"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067"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068" w:author="Vijay Shah" w:date="2014-04-11T10:42:00Z"/>
                <w:rFonts w:asciiTheme="minorHAnsi" w:hAnsiTheme="minorHAnsi" w:cs="Arial"/>
                <w:sz w:val="16"/>
                <w:szCs w:val="16"/>
              </w:rPr>
            </w:pPr>
            <w:ins w:id="1069"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DEX Mapping specification</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070"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71" w:author="Vijay Shah" w:date="2014-04-11T10:42:00Z"/>
                <w:rFonts w:asciiTheme="minorHAnsi" w:hAnsiTheme="minorHAnsi" w:cs="Arial"/>
                <w:sz w:val="16"/>
                <w:szCs w:val="16"/>
              </w:rPr>
            </w:pPr>
            <w:ins w:id="1072" w:author="Vijay Shah" w:date="2014-04-11T10:42:00Z">
              <w:r w:rsidRPr="00522EFF">
                <w:rPr>
                  <w:rFonts w:asciiTheme="minorHAnsi" w:hAnsiTheme="minorHAnsi" w:cs="Arial"/>
                  <w:color w:val="000000"/>
                  <w:sz w:val="16"/>
                  <w:szCs w:val="16"/>
                </w:rPr>
                <w:tab/>
                <w:t>/dex_mapping_specification</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073"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74" w:author="Vijay Shah" w:date="2014-04-11T10:42:00Z"/>
                <w:rFonts w:asciiTheme="minorHAnsi" w:hAnsiTheme="minorHAnsi" w:cs="Arial"/>
                <w:sz w:val="16"/>
                <w:szCs w:val="16"/>
              </w:rPr>
            </w:pPr>
            <w:ins w:id="1075" w:author="Vijay Shah" w:date="2014-04-11T10:42:00Z">
              <w:r w:rsidRPr="00522EFF">
                <w:rPr>
                  <w:rFonts w:asciiTheme="minorHAnsi" w:hAnsiTheme="minorHAnsi" w:cs="Arial"/>
                  <w:sz w:val="16"/>
                  <w:szCs w:val="16"/>
                </w:rPr>
                <w:t>0..1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076"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77" w:author="Vijay Shah" w:date="2014-04-11T10:42:00Z"/>
                <w:rFonts w:asciiTheme="minorHAnsi" w:hAnsiTheme="minorHAnsi" w:cs="Arial"/>
                <w:sz w:val="16"/>
                <w:szCs w:val="16"/>
              </w:rPr>
            </w:pPr>
          </w:p>
        </w:tc>
      </w:tr>
      <w:tr w:rsidR="00B00D97" w:rsidRPr="00522EFF" w:rsidTr="00B00D97">
        <w:trPr>
          <w:trHeight w:val="300"/>
          <w:jc w:val="center"/>
          <w:ins w:id="1078" w:author="Vijay Shah" w:date="2014-04-11T10:42:00Z"/>
          <w:trPrChange w:id="1079"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080"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081" w:author="Vijay Shah" w:date="2014-04-11T10:42:00Z"/>
                <w:rFonts w:asciiTheme="minorHAnsi" w:hAnsiTheme="minorHAnsi" w:cs="Arial"/>
                <w:sz w:val="16"/>
                <w:szCs w:val="16"/>
              </w:rPr>
            </w:pPr>
            <w:ins w:id="1082"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Content Model</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083"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84" w:author="Vijay Shah" w:date="2014-04-11T10:42:00Z"/>
                <w:rFonts w:asciiTheme="minorHAnsi" w:hAnsiTheme="minorHAnsi" w:cs="Arial"/>
                <w:sz w:val="16"/>
                <w:szCs w:val="16"/>
              </w:rPr>
            </w:pPr>
            <w:ins w:id="1085"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/content Model</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086"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87" w:author="Vijay Shah" w:date="2014-04-11T10:42:00Z"/>
                <w:rFonts w:asciiTheme="minorHAnsi" w:hAnsiTheme="minorHAnsi" w:cs="Arial"/>
                <w:sz w:val="16"/>
                <w:szCs w:val="16"/>
              </w:rPr>
            </w:pPr>
            <w:ins w:id="1088"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089"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90" w:author="Vijay Shah" w:date="2014-04-11T10:42:00Z"/>
                <w:rFonts w:asciiTheme="minorHAnsi" w:hAnsiTheme="minorHAnsi" w:cs="Arial"/>
                <w:sz w:val="16"/>
                <w:szCs w:val="16"/>
              </w:rPr>
            </w:pPr>
          </w:p>
        </w:tc>
      </w:tr>
      <w:tr w:rsidR="00B00D97" w:rsidRPr="00522EFF" w:rsidTr="00B00D97">
        <w:trPr>
          <w:trHeight w:val="300"/>
          <w:jc w:val="center"/>
          <w:ins w:id="1091" w:author="Vijay Shah" w:date="2014-04-11T10:42:00Z"/>
          <w:trPrChange w:id="1092"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093"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094" w:author="Vijay Shah" w:date="2014-04-11T10:42:00Z"/>
                <w:rFonts w:asciiTheme="minorHAnsi" w:hAnsiTheme="minorHAnsi" w:cs="Arial"/>
                <w:sz w:val="16"/>
                <w:szCs w:val="16"/>
              </w:rPr>
            </w:pPr>
            <w:ins w:id="1095"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Id</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096"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097" w:author="Vijay Shah" w:date="2014-04-11T10:42:00Z"/>
                <w:rFonts w:asciiTheme="minorHAnsi" w:hAnsiTheme="minorHAnsi" w:cs="Arial"/>
                <w:sz w:val="16"/>
                <w:szCs w:val="16"/>
              </w:rPr>
            </w:pPr>
            <w:ins w:id="1098"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/id</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099"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00" w:author="Vijay Shah" w:date="2014-04-11T10:42:00Z"/>
                <w:rFonts w:asciiTheme="minorHAnsi" w:hAnsiTheme="minorHAnsi" w:cs="Arial"/>
                <w:sz w:val="16"/>
                <w:szCs w:val="16"/>
              </w:rPr>
            </w:pPr>
            <w:ins w:id="1101"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102"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03" w:author="Vijay Shah" w:date="2014-04-11T10:42:00Z"/>
                <w:rFonts w:asciiTheme="minorHAnsi" w:hAnsiTheme="minorHAnsi" w:cs="Arial"/>
                <w:sz w:val="16"/>
                <w:szCs w:val="16"/>
              </w:rPr>
            </w:pPr>
            <w:ins w:id="1104"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105" w:author="Vijay Shah" w:date="2014-04-11T10:42:00Z"/>
          <w:trPrChange w:id="1106"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107"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108" w:author="Vijay Shah" w:date="2014-04-11T10:42:00Z"/>
                <w:rFonts w:asciiTheme="minorHAnsi" w:hAnsiTheme="minorHAnsi" w:cs="Arial"/>
                <w:sz w:val="16"/>
                <w:szCs w:val="16"/>
              </w:rPr>
            </w:pPr>
            <w:ins w:id="1109"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Name</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110"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11" w:author="Vijay Shah" w:date="2014-04-11T10:42:00Z"/>
                <w:rFonts w:asciiTheme="minorHAnsi" w:hAnsiTheme="minorHAnsi" w:cs="Arial"/>
                <w:sz w:val="16"/>
                <w:szCs w:val="16"/>
              </w:rPr>
            </w:pPr>
            <w:ins w:id="1112"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/name</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113"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14" w:author="Vijay Shah" w:date="2014-04-11T10:42:00Z"/>
                <w:rFonts w:asciiTheme="minorHAnsi" w:hAnsiTheme="minorHAnsi" w:cs="Arial"/>
                <w:sz w:val="16"/>
                <w:szCs w:val="16"/>
              </w:rPr>
            </w:pPr>
            <w:ins w:id="1115"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116"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17" w:author="Vijay Shah" w:date="2014-04-11T10:42:00Z"/>
                <w:rFonts w:asciiTheme="minorHAnsi" w:hAnsiTheme="minorHAnsi" w:cs="Arial"/>
                <w:sz w:val="16"/>
                <w:szCs w:val="16"/>
              </w:rPr>
            </w:pPr>
            <w:ins w:id="1118"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119" w:author="Vijay Shah" w:date="2014-04-11T10:42:00Z"/>
          <w:trPrChange w:id="1120"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121"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122" w:author="Vijay Shah" w:date="2014-04-11T10:42:00Z"/>
                <w:rFonts w:asciiTheme="minorHAnsi" w:hAnsiTheme="minorHAnsi" w:cs="Arial"/>
                <w:sz w:val="16"/>
                <w:szCs w:val="16"/>
              </w:rPr>
            </w:pPr>
            <w:ins w:id="1123"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Type</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124"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25" w:author="Vijay Shah" w:date="2014-04-11T10:42:00Z"/>
                <w:rFonts w:asciiTheme="minorHAnsi" w:hAnsiTheme="minorHAnsi" w:cs="Arial"/>
                <w:sz w:val="16"/>
                <w:szCs w:val="16"/>
              </w:rPr>
            </w:pPr>
            <w:ins w:id="1126"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/Type</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127"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28" w:author="Vijay Shah" w:date="2014-04-11T10:42:00Z"/>
                <w:rFonts w:asciiTheme="minorHAnsi" w:hAnsiTheme="minorHAnsi" w:cs="Arial"/>
                <w:sz w:val="16"/>
                <w:szCs w:val="16"/>
              </w:rPr>
            </w:pPr>
            <w:ins w:id="1129"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130"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31" w:author="Vijay Shah" w:date="2014-04-11T10:42:00Z"/>
                <w:rFonts w:asciiTheme="minorHAnsi" w:hAnsiTheme="minorHAnsi" w:cs="Arial"/>
                <w:sz w:val="16"/>
                <w:szCs w:val="16"/>
              </w:rPr>
            </w:pPr>
            <w:ins w:id="1132"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133" w:author="Vijay Shah" w:date="2014-04-11T10:42:00Z"/>
          <w:trPrChange w:id="1134"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135"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136" w:author="Vijay Shah" w:date="2014-04-11T10:42:00Z"/>
                <w:rFonts w:asciiTheme="minorHAnsi" w:hAnsiTheme="minorHAnsi" w:cs="Arial"/>
                <w:sz w:val="16"/>
                <w:szCs w:val="16"/>
              </w:rPr>
            </w:pPr>
            <w:ins w:id="1137"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Mapping Script</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138"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39" w:author="Vijay Shah" w:date="2014-04-11T10:42:00Z"/>
                <w:rFonts w:asciiTheme="minorHAnsi" w:hAnsiTheme="minorHAnsi" w:cs="Arial"/>
                <w:sz w:val="16"/>
                <w:szCs w:val="16"/>
              </w:rPr>
            </w:pPr>
            <w:ins w:id="1140" w:author="Vijay Shah" w:date="2014-04-11T10:42:00Z">
              <w:r w:rsidRPr="00522EFF">
                <w:rPr>
                  <w:rFonts w:asciiTheme="minorHAnsi" w:hAnsiTheme="minorHAnsi" w:cs="Arial"/>
                  <w:color w:val="000000"/>
                  <w:sz w:val="16"/>
                  <w:szCs w:val="16"/>
                </w:rPr>
                <w:tab/>
              </w:r>
              <w:r w:rsidRPr="00522EFF">
                <w:rPr>
                  <w:rFonts w:asciiTheme="minorHAnsi" w:hAnsiTheme="minorHAnsi" w:cs="Arial"/>
                  <w:color w:val="000000"/>
                  <w:sz w:val="16"/>
                  <w:szCs w:val="16"/>
                </w:rPr>
                <w:tab/>
                <w:t>/mappingScript</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141"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42" w:author="Vijay Shah" w:date="2014-04-11T10:42:00Z"/>
                <w:rFonts w:asciiTheme="minorHAnsi" w:hAnsiTheme="minorHAnsi" w:cs="Arial"/>
                <w:sz w:val="16"/>
                <w:szCs w:val="16"/>
              </w:rPr>
            </w:pPr>
            <w:ins w:id="1143" w:author="Vijay Shah" w:date="2014-04-11T10:42:00Z">
              <w:r w:rsidRPr="00522EFF">
                <w:rPr>
                  <w:rFonts w:asciiTheme="minorHAnsi" w:hAnsiTheme="minorHAnsi" w:cs="Arial"/>
                  <w:sz w:val="16"/>
                  <w:szCs w:val="16"/>
                </w:rPr>
                <w:t>1..1</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144"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45" w:author="Vijay Shah" w:date="2014-04-11T10:42:00Z"/>
                <w:rFonts w:asciiTheme="minorHAnsi" w:hAnsiTheme="minorHAnsi" w:cs="Arial"/>
                <w:sz w:val="16"/>
                <w:szCs w:val="16"/>
              </w:rPr>
            </w:pPr>
            <w:ins w:id="1146" w:author="Vijay Shah" w:date="2014-04-17T22:22:00Z">
              <w:r>
                <w:rPr>
                  <w:rFonts w:asciiTheme="minorHAnsi" w:hAnsiTheme="minorHAnsi" w:cs="Arial"/>
                  <w:color w:val="000000"/>
                  <w:sz w:val="16"/>
                  <w:szCs w:val="16"/>
                </w:rPr>
                <w:t>String</w:t>
              </w:r>
            </w:ins>
          </w:p>
        </w:tc>
      </w:tr>
      <w:tr w:rsidR="00B00D97" w:rsidRPr="00522EFF" w:rsidTr="00B00D97">
        <w:trPr>
          <w:trHeight w:val="300"/>
          <w:jc w:val="center"/>
          <w:ins w:id="1147" w:author="Vijay Shah" w:date="2014-04-11T10:42:00Z"/>
          <w:trPrChange w:id="1148" w:author="Vijay Shah" w:date="2014-04-17T22:22:00Z">
            <w:trPr>
              <w:trHeight w:val="300"/>
              <w:jc w:val="center"/>
            </w:trPr>
          </w:trPrChange>
        </w:trPr>
        <w:tc>
          <w:tcPr>
            <w:tcW w:w="2992" w:type="dxa"/>
            <w:tcBorders>
              <w:top w:val="single" w:sz="4" w:space="0" w:color="auto"/>
              <w:left w:val="single" w:sz="4" w:space="0" w:color="auto"/>
              <w:bottom w:val="single" w:sz="4" w:space="0" w:color="auto"/>
              <w:right w:val="single" w:sz="4" w:space="0" w:color="auto"/>
            </w:tcBorders>
            <w:shd w:val="clear" w:color="auto" w:fill="FFFFFF"/>
            <w:noWrap/>
            <w:vAlign w:val="center"/>
            <w:tcPrChange w:id="1149" w:author="Vijay Shah" w:date="2014-04-17T22:22:00Z">
              <w:tcPr>
                <w:tcW w:w="3272" w:type="dxa"/>
                <w:tcBorders>
                  <w:top w:val="single" w:sz="4" w:space="0" w:color="auto"/>
                  <w:left w:val="single" w:sz="4" w:space="0" w:color="auto"/>
                  <w:bottom w:val="single" w:sz="4" w:space="0" w:color="auto"/>
                  <w:right w:val="single" w:sz="4" w:space="0" w:color="auto"/>
                </w:tcBorders>
                <w:shd w:val="clear" w:color="auto" w:fill="FFFFFF"/>
                <w:noWrap/>
                <w:vAlign w:val="center"/>
              </w:tcPr>
            </w:tcPrChange>
          </w:tcPr>
          <w:p w:rsidR="00B00D97" w:rsidRPr="00522EFF" w:rsidRDefault="00B00D97" w:rsidP="00522EFF">
            <w:pPr>
              <w:tabs>
                <w:tab w:val="left" w:pos="360"/>
                <w:tab w:val="left" w:pos="720"/>
                <w:tab w:val="left" w:pos="1080"/>
                <w:tab w:val="left" w:pos="1440"/>
              </w:tabs>
              <w:spacing w:before="60" w:after="60"/>
              <w:rPr>
                <w:ins w:id="1150" w:author="Vijay Shah" w:date="2014-04-11T10:42:00Z"/>
                <w:rFonts w:asciiTheme="minorHAnsi" w:hAnsiTheme="minorHAnsi" w:cs="Arial"/>
                <w:color w:val="000000"/>
                <w:sz w:val="16"/>
                <w:szCs w:val="16"/>
              </w:rPr>
            </w:pPr>
            <w:ins w:id="1151" w:author="Vijay Shah" w:date="2014-04-11T10:42:00Z">
              <w:r w:rsidRPr="00522EFF">
                <w:rPr>
                  <w:rFonts w:asciiTheme="minorHAnsi" w:hAnsiTheme="minorHAnsi" w:cs="Arial"/>
                  <w:color w:val="000000"/>
                  <w:sz w:val="16"/>
                  <w:szCs w:val="16"/>
                </w:rPr>
                <w:tab/>
                <w:t xml:space="preserve"> </w:t>
              </w:r>
              <w:r w:rsidRPr="00522EFF">
                <w:rPr>
                  <w:rFonts w:asciiTheme="minorHAnsi" w:hAnsiTheme="minorHAnsi" w:cs="Arial"/>
                  <w:color w:val="000000"/>
                  <w:sz w:val="16"/>
                  <w:szCs w:val="16"/>
                </w:rPr>
                <w:tab/>
                <w:t>Contact</w:t>
              </w:r>
            </w:ins>
          </w:p>
        </w:tc>
        <w:tc>
          <w:tcPr>
            <w:tcW w:w="3780" w:type="dxa"/>
            <w:tcBorders>
              <w:top w:val="single" w:sz="4" w:space="0" w:color="auto"/>
              <w:left w:val="nil"/>
              <w:bottom w:val="single" w:sz="4" w:space="0" w:color="auto"/>
              <w:right w:val="single" w:sz="4" w:space="0" w:color="auto"/>
            </w:tcBorders>
            <w:shd w:val="clear" w:color="auto" w:fill="FFFFFF"/>
            <w:vAlign w:val="center"/>
            <w:tcPrChange w:id="1152" w:author="Vijay Shah" w:date="2014-04-17T22:22:00Z">
              <w:tcPr>
                <w:tcW w:w="378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53" w:author="Vijay Shah" w:date="2014-04-11T10:42:00Z"/>
                <w:rFonts w:asciiTheme="minorHAnsi" w:hAnsiTheme="minorHAnsi" w:cs="Arial"/>
                <w:color w:val="000000"/>
                <w:sz w:val="16"/>
                <w:szCs w:val="16"/>
              </w:rPr>
            </w:pPr>
            <w:ins w:id="1154" w:author="Vijay Shah" w:date="2014-04-11T10:42:00Z">
              <w:r w:rsidRPr="00522EFF">
                <w:rPr>
                  <w:rFonts w:asciiTheme="minorHAnsi" w:hAnsiTheme="minorHAnsi" w:cs="Arial"/>
                  <w:color w:val="000000"/>
                  <w:sz w:val="16"/>
                  <w:szCs w:val="16"/>
                </w:rPr>
                <w:tab/>
                <w:t xml:space="preserve">          /contact</w:t>
              </w:r>
            </w:ins>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Change w:id="1155" w:author="Vijay Shah" w:date="2014-04-17T22:22:00Z">
              <w:tcPr>
                <w:tcW w:w="88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56" w:author="Vijay Shah" w:date="2014-04-11T10:42:00Z"/>
                <w:rFonts w:asciiTheme="minorHAnsi" w:hAnsiTheme="minorHAnsi" w:cs="Arial"/>
                <w:sz w:val="16"/>
                <w:szCs w:val="16"/>
              </w:rPr>
            </w:pPr>
            <w:ins w:id="1157" w:author="Vijay Shah" w:date="2014-04-11T10:42:00Z">
              <w:r w:rsidRPr="00522EFF">
                <w:rPr>
                  <w:rFonts w:asciiTheme="minorHAnsi" w:hAnsiTheme="minorHAnsi" w:cs="Arial"/>
                  <w:sz w:val="16"/>
                  <w:szCs w:val="16"/>
                </w:rPr>
                <w:t>0..N</w:t>
              </w:r>
            </w:ins>
          </w:p>
        </w:tc>
        <w:tc>
          <w:tcPr>
            <w:tcW w:w="1105" w:type="dxa"/>
            <w:tcBorders>
              <w:top w:val="single" w:sz="4" w:space="0" w:color="auto"/>
              <w:left w:val="nil"/>
              <w:bottom w:val="single" w:sz="4" w:space="0" w:color="auto"/>
              <w:right w:val="single" w:sz="4" w:space="0" w:color="auto"/>
            </w:tcBorders>
            <w:shd w:val="clear" w:color="auto" w:fill="FFFFFF"/>
            <w:vAlign w:val="center"/>
            <w:tcPrChange w:id="1158" w:author="Vijay Shah" w:date="2014-04-17T22:22:00Z">
              <w:tcPr>
                <w:tcW w:w="1800" w:type="dxa"/>
                <w:tcBorders>
                  <w:top w:val="single" w:sz="4" w:space="0" w:color="auto"/>
                  <w:left w:val="nil"/>
                  <w:bottom w:val="single" w:sz="4" w:space="0" w:color="auto"/>
                  <w:right w:val="single" w:sz="4" w:space="0" w:color="auto"/>
                </w:tcBorders>
                <w:shd w:val="clear" w:color="auto" w:fill="FFFFFF"/>
                <w:vAlign w:val="center"/>
              </w:tcPr>
            </w:tcPrChange>
          </w:tcPr>
          <w:p w:rsidR="00B00D97" w:rsidRPr="00522EFF" w:rsidRDefault="00B00D97" w:rsidP="00522EFF">
            <w:pPr>
              <w:tabs>
                <w:tab w:val="left" w:pos="360"/>
                <w:tab w:val="left" w:pos="720"/>
                <w:tab w:val="left" w:pos="1080"/>
                <w:tab w:val="left" w:pos="1440"/>
              </w:tabs>
              <w:spacing w:before="60" w:after="60"/>
              <w:rPr>
                <w:ins w:id="1159" w:author="Vijay Shah" w:date="2014-04-11T10:42:00Z"/>
                <w:rFonts w:asciiTheme="minorHAnsi" w:hAnsiTheme="minorHAnsi" w:cs="Arial"/>
                <w:color w:val="000000"/>
                <w:sz w:val="16"/>
                <w:szCs w:val="16"/>
              </w:rPr>
            </w:pPr>
            <w:ins w:id="1160" w:author="Vijay Shah" w:date="2014-04-17T22:22:00Z">
              <w:r>
                <w:rPr>
                  <w:rFonts w:asciiTheme="minorHAnsi" w:hAnsiTheme="minorHAnsi" w:cs="Arial"/>
                  <w:color w:val="000000"/>
                  <w:sz w:val="16"/>
                  <w:szCs w:val="16"/>
                </w:rPr>
                <w:t>String</w:t>
              </w:r>
            </w:ins>
          </w:p>
        </w:tc>
      </w:tr>
    </w:tbl>
    <w:p w:rsidR="00522EFF" w:rsidRDefault="001A344E">
      <w:pPr>
        <w:pStyle w:val="Heading4"/>
        <w:rPr>
          <w:ins w:id="1161" w:author="Vijay Shah" w:date="2014-04-17T22:33:00Z"/>
          <w:rFonts w:eastAsiaTheme="minorHAnsi"/>
        </w:rPr>
        <w:pPrChange w:id="1162" w:author="Vijay Shah" w:date="2014-04-17T22:33:00Z">
          <w:pPr>
            <w:spacing w:after="120"/>
            <w:ind w:right="1440"/>
          </w:pPr>
        </w:pPrChange>
      </w:pPr>
      <w:ins w:id="1163" w:author="Vijay Shah" w:date="2014-04-17T22:33:00Z">
        <w:r>
          <w:rPr>
            <w:rFonts w:eastAsiaTheme="minorHAnsi"/>
          </w:rPr>
          <w:t>5.1.2.1 Contact</w:t>
        </w:r>
      </w:ins>
    </w:p>
    <w:p w:rsidR="001A344E" w:rsidRDefault="001A344E">
      <w:pPr>
        <w:rPr>
          <w:ins w:id="1164" w:author="Vijay Shah" w:date="2014-04-17T22:33:00Z"/>
        </w:rPr>
        <w:pPrChange w:id="1165" w:author="Vijay Shah" w:date="2014-04-17T22:33:00Z">
          <w:pPr>
            <w:pStyle w:val="BodyText0"/>
          </w:pPr>
        </w:pPrChange>
      </w:pPr>
      <w:ins w:id="1166" w:author="Vijay Shah" w:date="2014-04-17T22:33:00Z">
        <w:r>
          <w:t>A contact element provides</w:t>
        </w:r>
        <w:r w:rsidRPr="00F33756">
          <w:t xml:space="preserve"> information regarding a person or organization that can be contacted for additional </w:t>
        </w:r>
        <w:r>
          <w:t>information. Contact specifies a role, and or individual within an organization to whom information items, material objects, or person(s) can be sent to or from.</w:t>
        </w:r>
      </w:ins>
    </w:p>
    <w:p w:rsidR="00522EFF" w:rsidRPr="00B00D97" w:rsidRDefault="00522EFF">
      <w:pPr>
        <w:pStyle w:val="TableTitle"/>
        <w:rPr>
          <w:ins w:id="1167" w:author="Vijay Shah" w:date="2014-04-11T10:42:00Z"/>
        </w:rPr>
        <w:pPrChange w:id="1168" w:author="Vijay Shah" w:date="2014-04-17T22:23:00Z">
          <w:pPr/>
        </w:pPrChange>
      </w:pPr>
      <w:ins w:id="1169" w:author="Vijay Shah" w:date="2014-04-11T10:42:00Z">
        <w:r w:rsidRPr="00B00D97">
          <w:t>Table 5.</w:t>
        </w:r>
      </w:ins>
      <w:ins w:id="1170" w:author="Vijay Shah" w:date="2014-04-17T22:24:00Z">
        <w:r w:rsidR="00B00D97">
          <w:t>1.2-2</w:t>
        </w:r>
      </w:ins>
      <w:ins w:id="1171" w:author="Vijay Shah" w:date="2014-04-11T10:42:00Z">
        <w:r w:rsidRPr="00B00D97">
          <w:t>: Contact</w:t>
        </w:r>
      </w:ins>
    </w:p>
    <w:tbl>
      <w:tblPr>
        <w:tblW w:w="8452" w:type="dxa"/>
        <w:jc w:val="center"/>
        <w:tblInd w:w="103" w:type="dxa"/>
        <w:tblLook w:val="04A0" w:firstRow="1" w:lastRow="0" w:firstColumn="1" w:lastColumn="0" w:noHBand="0" w:noVBand="1"/>
      </w:tblPr>
      <w:tblGrid>
        <w:gridCol w:w="2620"/>
        <w:gridCol w:w="2506"/>
        <w:gridCol w:w="1178"/>
        <w:gridCol w:w="2148"/>
        <w:tblGridChange w:id="1172">
          <w:tblGrid>
            <w:gridCol w:w="103"/>
            <w:gridCol w:w="2517"/>
            <w:gridCol w:w="103"/>
            <w:gridCol w:w="2403"/>
            <w:gridCol w:w="103"/>
            <w:gridCol w:w="1075"/>
            <w:gridCol w:w="103"/>
            <w:gridCol w:w="2045"/>
            <w:gridCol w:w="103"/>
          </w:tblGrid>
        </w:tblGridChange>
      </w:tblGrid>
      <w:tr w:rsidR="00522EFF" w:rsidRPr="00522EFF" w:rsidTr="00522EFF">
        <w:trPr>
          <w:trHeight w:val="315"/>
          <w:jc w:val="center"/>
          <w:ins w:id="1173" w:author="Vijay Shah" w:date="2014-04-11T10:42:00Z"/>
        </w:trPr>
        <w:tc>
          <w:tcPr>
            <w:tcW w:w="26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22EFF" w:rsidRPr="00522EFF" w:rsidRDefault="00522EFF" w:rsidP="00522EFF">
            <w:pPr>
              <w:tabs>
                <w:tab w:val="left" w:pos="360"/>
                <w:tab w:val="left" w:pos="720"/>
                <w:tab w:val="left" w:pos="1080"/>
                <w:tab w:val="left" w:pos="1440"/>
              </w:tabs>
              <w:spacing w:before="60" w:after="60"/>
              <w:rPr>
                <w:ins w:id="1174" w:author="Vijay Shah" w:date="2014-04-11T10:42:00Z"/>
                <w:rFonts w:ascii="Calibri" w:hAnsi="Calibri" w:cs="Arial"/>
                <w:color w:val="FFFFFF" w:themeColor="background1"/>
                <w:sz w:val="16"/>
                <w:szCs w:val="24"/>
              </w:rPr>
            </w:pPr>
            <w:ins w:id="1175" w:author="Vijay Shah" w:date="2014-04-11T10:42:00Z">
              <w:r w:rsidRPr="00522EFF">
                <w:rPr>
                  <w:rFonts w:ascii="Calibri" w:hAnsi="Calibri" w:cs="Arial"/>
                  <w:color w:val="FFFFFF" w:themeColor="background1"/>
                  <w:sz w:val="16"/>
                  <w:szCs w:val="24"/>
                </w:rPr>
                <w:t>Name</w:t>
              </w:r>
            </w:ins>
          </w:p>
        </w:tc>
        <w:tc>
          <w:tcPr>
            <w:tcW w:w="250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2EFF" w:rsidRPr="00522EFF" w:rsidRDefault="00522EFF" w:rsidP="00522EFF">
            <w:pPr>
              <w:tabs>
                <w:tab w:val="left" w:pos="360"/>
                <w:tab w:val="left" w:pos="720"/>
                <w:tab w:val="left" w:pos="1080"/>
                <w:tab w:val="left" w:pos="1440"/>
              </w:tabs>
              <w:spacing w:before="60" w:after="60"/>
              <w:rPr>
                <w:ins w:id="1176" w:author="Vijay Shah" w:date="2014-04-11T10:42:00Z"/>
                <w:rFonts w:ascii="Calibri" w:hAnsi="Calibri" w:cs="Arial"/>
                <w:color w:val="FFFFFF" w:themeColor="background1"/>
                <w:sz w:val="16"/>
                <w:szCs w:val="24"/>
              </w:rPr>
            </w:pPr>
            <w:ins w:id="1177" w:author="Vijay Shah" w:date="2014-04-11T10:42:00Z">
              <w:r w:rsidRPr="00522EFF">
                <w:rPr>
                  <w:rFonts w:ascii="Calibri" w:hAnsi="Calibri" w:cs="Arial"/>
                  <w:color w:val="FFFFFF" w:themeColor="background1"/>
                  <w:sz w:val="16"/>
                  <w:szCs w:val="24"/>
                </w:rPr>
                <w:t>Relative Location</w:t>
              </w:r>
            </w:ins>
          </w:p>
        </w:tc>
        <w:tc>
          <w:tcPr>
            <w:tcW w:w="117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22EFF" w:rsidRPr="00522EFF" w:rsidRDefault="00522EFF" w:rsidP="00522EFF">
            <w:pPr>
              <w:tabs>
                <w:tab w:val="left" w:pos="360"/>
                <w:tab w:val="left" w:pos="720"/>
                <w:tab w:val="left" w:pos="1080"/>
                <w:tab w:val="left" w:pos="1440"/>
              </w:tabs>
              <w:spacing w:before="60" w:after="60"/>
              <w:rPr>
                <w:ins w:id="1178" w:author="Vijay Shah" w:date="2014-04-11T10:42:00Z"/>
                <w:rFonts w:ascii="Calibri" w:hAnsi="Calibri" w:cs="Arial"/>
                <w:color w:val="FFFFFF" w:themeColor="background1"/>
                <w:sz w:val="16"/>
                <w:szCs w:val="24"/>
              </w:rPr>
            </w:pPr>
            <w:ins w:id="1179" w:author="Vijay Shah" w:date="2014-04-11T10:42:00Z">
              <w:r w:rsidRPr="00522EFF">
                <w:rPr>
                  <w:rFonts w:ascii="Calibri" w:hAnsi="Calibri" w:cs="Arial"/>
                  <w:color w:val="FFFFFF" w:themeColor="background1"/>
                  <w:sz w:val="16"/>
                  <w:szCs w:val="24"/>
                </w:rPr>
                <w:t>Card</w:t>
              </w:r>
            </w:ins>
          </w:p>
        </w:tc>
        <w:tc>
          <w:tcPr>
            <w:tcW w:w="214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2EFF" w:rsidRPr="00522EFF" w:rsidRDefault="00507431" w:rsidP="00522EFF">
            <w:pPr>
              <w:tabs>
                <w:tab w:val="left" w:pos="360"/>
                <w:tab w:val="left" w:pos="720"/>
                <w:tab w:val="left" w:pos="1080"/>
                <w:tab w:val="left" w:pos="1440"/>
              </w:tabs>
              <w:spacing w:before="60" w:after="60"/>
              <w:rPr>
                <w:ins w:id="1180" w:author="Vijay Shah" w:date="2014-04-11T10:42:00Z"/>
                <w:rFonts w:ascii="Calibri" w:hAnsi="Calibri" w:cs="Arial"/>
                <w:color w:val="FFFFFF" w:themeColor="background1"/>
                <w:sz w:val="16"/>
                <w:szCs w:val="24"/>
              </w:rPr>
            </w:pPr>
            <w:ins w:id="1181" w:author="Vijay Shah" w:date="2014-04-17T22:37:00Z">
              <w:r>
                <w:rPr>
                  <w:rFonts w:ascii="Calibri" w:hAnsi="Calibri" w:cs="Arial"/>
                  <w:color w:val="FFFFFF" w:themeColor="background1"/>
                  <w:sz w:val="16"/>
                  <w:szCs w:val="24"/>
                </w:rPr>
                <w:t>Data Type</w:t>
              </w:r>
            </w:ins>
          </w:p>
        </w:tc>
      </w:tr>
      <w:tr w:rsidR="00522EFF" w:rsidRPr="00522EFF" w:rsidTr="00522EFF">
        <w:trPr>
          <w:trHeight w:val="300"/>
          <w:jc w:val="center"/>
          <w:ins w:id="1182" w:author="Vijay Shah" w:date="2014-04-11T10:42:00Z"/>
        </w:trPr>
        <w:tc>
          <w:tcPr>
            <w:tcW w:w="2620" w:type="dxa"/>
            <w:tcBorders>
              <w:top w:val="nil"/>
              <w:left w:val="single" w:sz="4" w:space="0" w:color="auto"/>
              <w:bottom w:val="single" w:sz="4" w:space="0" w:color="auto"/>
              <w:right w:val="single" w:sz="4" w:space="0" w:color="auto"/>
            </w:tcBorders>
            <w:shd w:val="clear" w:color="auto" w:fill="FFFFFF"/>
            <w:vAlign w:val="center"/>
            <w:hideMark/>
          </w:tcPr>
          <w:p w:rsidR="00522EFF" w:rsidRPr="00522EFF" w:rsidRDefault="00522EFF" w:rsidP="00522EFF">
            <w:pPr>
              <w:tabs>
                <w:tab w:val="left" w:pos="360"/>
                <w:tab w:val="left" w:pos="720"/>
                <w:tab w:val="left" w:pos="1080"/>
                <w:tab w:val="left" w:pos="1440"/>
              </w:tabs>
              <w:spacing w:before="60" w:after="60"/>
              <w:rPr>
                <w:ins w:id="1183" w:author="Vijay Shah" w:date="2014-04-11T10:42:00Z"/>
                <w:rFonts w:ascii="Calibri" w:hAnsi="Calibri" w:cs="Arial"/>
                <w:sz w:val="16"/>
                <w:szCs w:val="24"/>
              </w:rPr>
            </w:pPr>
            <w:ins w:id="1184" w:author="Vijay Shah" w:date="2014-04-11T10:42:00Z">
              <w:r w:rsidRPr="00522EFF">
                <w:rPr>
                  <w:rFonts w:ascii="Calibri" w:hAnsi="Calibri" w:cs="Arial"/>
                  <w:sz w:val="16"/>
                  <w:szCs w:val="24"/>
                </w:rPr>
                <w:t>Contact</w:t>
              </w:r>
            </w:ins>
          </w:p>
        </w:tc>
        <w:tc>
          <w:tcPr>
            <w:tcW w:w="2506" w:type="dxa"/>
            <w:tcBorders>
              <w:top w:val="nil"/>
              <w:left w:val="nil"/>
              <w:bottom w:val="single" w:sz="4" w:space="0" w:color="auto"/>
              <w:right w:val="single" w:sz="4" w:space="0" w:color="auto"/>
            </w:tcBorders>
            <w:shd w:val="clear" w:color="auto" w:fill="FFFFFF"/>
            <w:vAlign w:val="center"/>
            <w:hideMark/>
          </w:tcPr>
          <w:p w:rsidR="00522EFF" w:rsidRPr="00522EFF" w:rsidRDefault="00522EFF" w:rsidP="00522EFF">
            <w:pPr>
              <w:tabs>
                <w:tab w:val="left" w:pos="360"/>
                <w:tab w:val="left" w:pos="720"/>
                <w:tab w:val="left" w:pos="1080"/>
                <w:tab w:val="left" w:pos="1440"/>
              </w:tabs>
              <w:spacing w:before="60" w:after="60"/>
              <w:rPr>
                <w:ins w:id="1185" w:author="Vijay Shah" w:date="2014-04-11T10:42:00Z"/>
                <w:rFonts w:ascii="Calibri" w:hAnsi="Calibri" w:cs="Arial"/>
                <w:sz w:val="16"/>
                <w:szCs w:val="24"/>
              </w:rPr>
            </w:pPr>
            <w:ins w:id="1186" w:author="Vijay Shah" w:date="2014-04-11T10:42:00Z">
              <w:r w:rsidRPr="00522EFF">
                <w:rPr>
                  <w:rFonts w:ascii="Calibri" w:hAnsi="Calibri" w:cs="Arial"/>
                  <w:sz w:val="16"/>
                  <w:szCs w:val="24"/>
                </w:rPr>
                <w:t>/contact</w:t>
              </w:r>
            </w:ins>
          </w:p>
        </w:tc>
        <w:tc>
          <w:tcPr>
            <w:tcW w:w="1178" w:type="dxa"/>
            <w:tcBorders>
              <w:top w:val="nil"/>
              <w:left w:val="single" w:sz="4" w:space="0" w:color="auto"/>
              <w:bottom w:val="single" w:sz="4" w:space="0" w:color="auto"/>
              <w:right w:val="single" w:sz="4" w:space="0" w:color="auto"/>
            </w:tcBorders>
            <w:shd w:val="clear" w:color="auto" w:fill="FFFFFF"/>
            <w:vAlign w:val="center"/>
            <w:hideMark/>
          </w:tcPr>
          <w:p w:rsidR="00522EFF" w:rsidRPr="00522EFF" w:rsidRDefault="00522EFF" w:rsidP="00522EFF">
            <w:pPr>
              <w:tabs>
                <w:tab w:val="left" w:pos="360"/>
                <w:tab w:val="left" w:pos="720"/>
                <w:tab w:val="left" w:pos="1080"/>
                <w:tab w:val="left" w:pos="1440"/>
              </w:tabs>
              <w:spacing w:before="60" w:after="60"/>
              <w:rPr>
                <w:ins w:id="1187" w:author="Vijay Shah" w:date="2014-04-11T10:42:00Z"/>
                <w:rFonts w:ascii="Calibri" w:hAnsi="Calibri" w:cs="Arial"/>
                <w:sz w:val="16"/>
                <w:szCs w:val="24"/>
              </w:rPr>
            </w:pPr>
            <w:ins w:id="1188" w:author="Vijay Shah" w:date="2014-04-11T10:42:00Z">
              <w:r w:rsidRPr="00522EFF">
                <w:rPr>
                  <w:rFonts w:ascii="Calibri" w:hAnsi="Calibri" w:cs="Arial"/>
                  <w:sz w:val="16"/>
                  <w:szCs w:val="24"/>
                </w:rPr>
                <w:t>0..N</w:t>
              </w:r>
            </w:ins>
          </w:p>
        </w:tc>
        <w:tc>
          <w:tcPr>
            <w:tcW w:w="2148" w:type="dxa"/>
            <w:tcBorders>
              <w:top w:val="nil"/>
              <w:left w:val="nil"/>
              <w:bottom w:val="single" w:sz="4" w:space="0" w:color="auto"/>
              <w:right w:val="single" w:sz="4" w:space="0" w:color="auto"/>
            </w:tcBorders>
            <w:shd w:val="clear" w:color="auto" w:fill="FFFFFF"/>
            <w:vAlign w:val="center"/>
            <w:hideMark/>
          </w:tcPr>
          <w:p w:rsidR="00522EFF" w:rsidRPr="00522EFF" w:rsidRDefault="00522EFF" w:rsidP="00522EFF">
            <w:pPr>
              <w:tabs>
                <w:tab w:val="left" w:pos="360"/>
                <w:tab w:val="left" w:pos="720"/>
                <w:tab w:val="left" w:pos="1080"/>
                <w:tab w:val="left" w:pos="1440"/>
              </w:tabs>
              <w:spacing w:before="60" w:after="60"/>
              <w:rPr>
                <w:ins w:id="1189" w:author="Vijay Shah" w:date="2014-04-11T10:42:00Z"/>
                <w:rFonts w:ascii="Calibri" w:eastAsia="Calibri" w:hAnsi="Calibri" w:cs="Arial"/>
                <w:sz w:val="16"/>
                <w:szCs w:val="24"/>
              </w:rPr>
            </w:pPr>
          </w:p>
        </w:tc>
      </w:tr>
      <w:tr w:rsidR="00522EFF" w:rsidRPr="00522EFF" w:rsidTr="00507431">
        <w:tblPrEx>
          <w:tblW w:w="8452" w:type="dxa"/>
          <w:jc w:val="center"/>
          <w:tblInd w:w="103" w:type="dxa"/>
          <w:tblPrExChange w:id="1190" w:author="Vijay Shah" w:date="2014-04-17T22:37:00Z">
            <w:tblPrEx>
              <w:tblW w:w="8452" w:type="dxa"/>
              <w:jc w:val="center"/>
              <w:tblInd w:w="103" w:type="dxa"/>
            </w:tblPrEx>
          </w:tblPrExChange>
        </w:tblPrEx>
        <w:trPr>
          <w:trHeight w:val="300"/>
          <w:jc w:val="center"/>
          <w:ins w:id="1191" w:author="Vijay Shah" w:date="2014-04-11T10:42:00Z"/>
          <w:trPrChange w:id="1192" w:author="Vijay Shah" w:date="2014-04-17T22:37:00Z">
            <w:trPr>
              <w:gridAfter w:val="0"/>
              <w:trHeight w:val="300"/>
              <w:jc w:val="center"/>
            </w:trPr>
          </w:trPrChange>
        </w:trPr>
        <w:tc>
          <w:tcPr>
            <w:tcW w:w="2620" w:type="dxa"/>
            <w:tcBorders>
              <w:top w:val="nil"/>
              <w:left w:val="single" w:sz="4" w:space="0" w:color="auto"/>
              <w:bottom w:val="single" w:sz="4" w:space="0" w:color="auto"/>
              <w:right w:val="single" w:sz="4" w:space="0" w:color="auto"/>
            </w:tcBorders>
            <w:shd w:val="clear" w:color="auto" w:fill="FFFFFF"/>
            <w:vAlign w:val="center"/>
            <w:hideMark/>
            <w:tcPrChange w:id="1193" w:author="Vijay Shah" w:date="2014-04-17T22:37:00Z">
              <w:tcPr>
                <w:tcW w:w="2620" w:type="dxa"/>
                <w:gridSpan w:val="2"/>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194" w:author="Vijay Shah" w:date="2014-04-11T10:42:00Z"/>
                <w:rFonts w:ascii="Calibri" w:hAnsi="Calibri" w:cs="Arial"/>
                <w:sz w:val="16"/>
                <w:szCs w:val="24"/>
              </w:rPr>
            </w:pPr>
            <w:ins w:id="1195" w:author="Vijay Shah" w:date="2014-04-11T10:42:00Z">
              <w:r w:rsidRPr="00522EFF">
                <w:rPr>
                  <w:rFonts w:ascii="Calibri" w:hAnsi="Calibri" w:cs="Arial"/>
                  <w:sz w:val="16"/>
                  <w:szCs w:val="24"/>
                </w:rPr>
                <w:tab/>
                <w:t>Individual</w:t>
              </w:r>
            </w:ins>
          </w:p>
        </w:tc>
        <w:tc>
          <w:tcPr>
            <w:tcW w:w="2506" w:type="dxa"/>
            <w:tcBorders>
              <w:top w:val="nil"/>
              <w:left w:val="nil"/>
              <w:bottom w:val="single" w:sz="4" w:space="0" w:color="auto"/>
              <w:right w:val="single" w:sz="4" w:space="0" w:color="auto"/>
            </w:tcBorders>
            <w:shd w:val="clear" w:color="auto" w:fill="FFFFFF"/>
            <w:vAlign w:val="center"/>
            <w:hideMark/>
            <w:tcPrChange w:id="1196" w:author="Vijay Shah" w:date="2014-04-17T22:37:00Z">
              <w:tcPr>
                <w:tcW w:w="2506" w:type="dxa"/>
                <w:gridSpan w:val="2"/>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197" w:author="Vijay Shah" w:date="2014-04-11T10:42:00Z"/>
                <w:rFonts w:ascii="Calibri" w:hAnsi="Calibri" w:cs="Arial"/>
                <w:sz w:val="16"/>
                <w:szCs w:val="24"/>
              </w:rPr>
            </w:pPr>
            <w:ins w:id="1198" w:author="Vijay Shah" w:date="2014-04-11T10:42:00Z">
              <w:r w:rsidRPr="00522EFF">
                <w:rPr>
                  <w:rFonts w:ascii="Calibri" w:hAnsi="Calibri" w:cs="Arial"/>
                  <w:sz w:val="16"/>
                  <w:szCs w:val="24"/>
                </w:rPr>
                <w:tab/>
                <w:t>/ individual</w:t>
              </w:r>
            </w:ins>
          </w:p>
        </w:tc>
        <w:tc>
          <w:tcPr>
            <w:tcW w:w="1178" w:type="dxa"/>
            <w:tcBorders>
              <w:top w:val="nil"/>
              <w:left w:val="single" w:sz="4" w:space="0" w:color="auto"/>
              <w:bottom w:val="single" w:sz="4" w:space="0" w:color="auto"/>
              <w:right w:val="single" w:sz="4" w:space="0" w:color="auto"/>
            </w:tcBorders>
            <w:shd w:val="clear" w:color="auto" w:fill="FFFFFF"/>
            <w:vAlign w:val="center"/>
            <w:hideMark/>
            <w:tcPrChange w:id="1199" w:author="Vijay Shah" w:date="2014-04-17T22:37:00Z">
              <w:tcPr>
                <w:tcW w:w="1178" w:type="dxa"/>
                <w:gridSpan w:val="2"/>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00" w:author="Vijay Shah" w:date="2014-04-11T10:42:00Z"/>
                <w:rFonts w:ascii="Calibri" w:hAnsi="Calibri" w:cs="Arial"/>
                <w:sz w:val="16"/>
                <w:szCs w:val="24"/>
              </w:rPr>
            </w:pPr>
            <w:ins w:id="1201" w:author="Vijay Shah" w:date="2014-04-11T10:42:00Z">
              <w:r w:rsidRPr="00522EFF">
                <w:rPr>
                  <w:rFonts w:ascii="Calibri" w:hAnsi="Calibri" w:cs="Arial"/>
                  <w:sz w:val="16"/>
                  <w:szCs w:val="24"/>
                </w:rPr>
                <w:t>0..1</w:t>
              </w:r>
            </w:ins>
          </w:p>
        </w:tc>
        <w:tc>
          <w:tcPr>
            <w:tcW w:w="2148" w:type="dxa"/>
            <w:tcBorders>
              <w:top w:val="nil"/>
              <w:left w:val="nil"/>
              <w:bottom w:val="single" w:sz="4" w:space="0" w:color="auto"/>
              <w:right w:val="single" w:sz="4" w:space="0" w:color="auto"/>
            </w:tcBorders>
            <w:shd w:val="clear" w:color="auto" w:fill="FFFFFF"/>
            <w:vAlign w:val="center"/>
            <w:tcPrChange w:id="1202" w:author="Vijay Shah" w:date="2014-04-17T22:37:00Z">
              <w:tcPr>
                <w:tcW w:w="2148" w:type="dxa"/>
                <w:gridSpan w:val="2"/>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203" w:author="Vijay Shah" w:date="2014-04-11T10:42:00Z"/>
                <w:rFonts w:ascii="Calibri" w:hAnsi="Calibri" w:cs="Arial"/>
                <w:sz w:val="16"/>
                <w:szCs w:val="24"/>
              </w:rPr>
            </w:pPr>
          </w:p>
        </w:tc>
      </w:tr>
      <w:tr w:rsidR="00522EFF" w:rsidRPr="00522EFF" w:rsidTr="00507431">
        <w:tblPrEx>
          <w:tblW w:w="8452" w:type="dxa"/>
          <w:jc w:val="center"/>
          <w:tblInd w:w="103" w:type="dxa"/>
          <w:tblPrExChange w:id="1204" w:author="Vijay Shah" w:date="2014-04-17T22:37:00Z">
            <w:tblPrEx>
              <w:tblW w:w="8452" w:type="dxa"/>
              <w:jc w:val="center"/>
              <w:tblInd w:w="103" w:type="dxa"/>
            </w:tblPrEx>
          </w:tblPrExChange>
        </w:tblPrEx>
        <w:trPr>
          <w:trHeight w:val="300"/>
          <w:jc w:val="center"/>
          <w:ins w:id="1205" w:author="Vijay Shah" w:date="2014-04-11T10:42:00Z"/>
          <w:trPrChange w:id="1206" w:author="Vijay Shah" w:date="2014-04-17T22:37:00Z">
            <w:trPr>
              <w:gridAfter w:val="0"/>
              <w:trHeight w:val="300"/>
              <w:jc w:val="center"/>
            </w:trPr>
          </w:trPrChange>
        </w:trPr>
        <w:tc>
          <w:tcPr>
            <w:tcW w:w="2620" w:type="dxa"/>
            <w:tcBorders>
              <w:top w:val="nil"/>
              <w:left w:val="single" w:sz="4" w:space="0" w:color="auto"/>
              <w:bottom w:val="single" w:sz="4" w:space="0" w:color="auto"/>
              <w:right w:val="single" w:sz="4" w:space="0" w:color="auto"/>
            </w:tcBorders>
            <w:shd w:val="clear" w:color="auto" w:fill="FFFFFF"/>
            <w:vAlign w:val="center"/>
            <w:hideMark/>
            <w:tcPrChange w:id="1207" w:author="Vijay Shah" w:date="2014-04-17T22:37:00Z">
              <w:tcPr>
                <w:tcW w:w="2620" w:type="dxa"/>
                <w:gridSpan w:val="2"/>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08" w:author="Vijay Shah" w:date="2014-04-11T10:42:00Z"/>
                <w:rFonts w:ascii="Calibri" w:hAnsi="Calibri" w:cs="Arial"/>
                <w:sz w:val="16"/>
                <w:szCs w:val="24"/>
              </w:rPr>
            </w:pPr>
            <w:ins w:id="1209" w:author="Vijay Shah" w:date="2014-04-11T10:42:00Z">
              <w:r w:rsidRPr="00522EFF">
                <w:rPr>
                  <w:rFonts w:ascii="Calibri" w:hAnsi="Calibri" w:cs="Arial"/>
                  <w:sz w:val="16"/>
                  <w:szCs w:val="24"/>
                </w:rPr>
                <w:tab/>
                <w:t>Organization</w:t>
              </w:r>
            </w:ins>
          </w:p>
        </w:tc>
        <w:tc>
          <w:tcPr>
            <w:tcW w:w="2506" w:type="dxa"/>
            <w:tcBorders>
              <w:top w:val="nil"/>
              <w:left w:val="nil"/>
              <w:bottom w:val="single" w:sz="4" w:space="0" w:color="auto"/>
              <w:right w:val="single" w:sz="4" w:space="0" w:color="auto"/>
            </w:tcBorders>
            <w:shd w:val="clear" w:color="auto" w:fill="FFFFFF"/>
            <w:vAlign w:val="center"/>
            <w:hideMark/>
            <w:tcPrChange w:id="1210" w:author="Vijay Shah" w:date="2014-04-17T22:37:00Z">
              <w:tcPr>
                <w:tcW w:w="2506" w:type="dxa"/>
                <w:gridSpan w:val="2"/>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11" w:author="Vijay Shah" w:date="2014-04-11T10:42:00Z"/>
                <w:rFonts w:ascii="Calibri" w:hAnsi="Calibri" w:cs="Arial"/>
                <w:sz w:val="16"/>
                <w:szCs w:val="24"/>
              </w:rPr>
            </w:pPr>
            <w:ins w:id="1212" w:author="Vijay Shah" w:date="2014-04-11T10:42:00Z">
              <w:r w:rsidRPr="00522EFF">
                <w:rPr>
                  <w:rFonts w:ascii="Calibri" w:hAnsi="Calibri" w:cs="Arial"/>
                  <w:sz w:val="16"/>
                  <w:szCs w:val="24"/>
                </w:rPr>
                <w:tab/>
                <w:t>/ organization</w:t>
              </w:r>
            </w:ins>
          </w:p>
        </w:tc>
        <w:tc>
          <w:tcPr>
            <w:tcW w:w="1178" w:type="dxa"/>
            <w:tcBorders>
              <w:top w:val="nil"/>
              <w:left w:val="single" w:sz="4" w:space="0" w:color="auto"/>
              <w:bottom w:val="single" w:sz="4" w:space="0" w:color="auto"/>
              <w:right w:val="single" w:sz="4" w:space="0" w:color="auto"/>
            </w:tcBorders>
            <w:shd w:val="clear" w:color="auto" w:fill="FFFFFF"/>
            <w:vAlign w:val="center"/>
            <w:hideMark/>
            <w:tcPrChange w:id="1213" w:author="Vijay Shah" w:date="2014-04-17T22:37:00Z">
              <w:tcPr>
                <w:tcW w:w="1178" w:type="dxa"/>
                <w:gridSpan w:val="2"/>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14" w:author="Vijay Shah" w:date="2014-04-11T10:42:00Z"/>
                <w:rFonts w:ascii="Calibri" w:hAnsi="Calibri" w:cs="Arial"/>
                <w:sz w:val="16"/>
                <w:szCs w:val="24"/>
              </w:rPr>
            </w:pPr>
            <w:ins w:id="1215" w:author="Vijay Shah" w:date="2014-04-11T10:42:00Z">
              <w:r w:rsidRPr="00522EFF">
                <w:rPr>
                  <w:rFonts w:ascii="Calibri" w:hAnsi="Calibri" w:cs="Arial"/>
                  <w:sz w:val="16"/>
                  <w:szCs w:val="24"/>
                </w:rPr>
                <w:t>1..1</w:t>
              </w:r>
            </w:ins>
          </w:p>
        </w:tc>
        <w:tc>
          <w:tcPr>
            <w:tcW w:w="2148" w:type="dxa"/>
            <w:tcBorders>
              <w:top w:val="nil"/>
              <w:left w:val="nil"/>
              <w:bottom w:val="single" w:sz="4" w:space="0" w:color="auto"/>
              <w:right w:val="single" w:sz="4" w:space="0" w:color="auto"/>
            </w:tcBorders>
            <w:shd w:val="clear" w:color="auto" w:fill="FFFFFF"/>
            <w:vAlign w:val="center"/>
            <w:tcPrChange w:id="1216" w:author="Vijay Shah" w:date="2014-04-17T22:37:00Z">
              <w:tcPr>
                <w:tcW w:w="2148" w:type="dxa"/>
                <w:gridSpan w:val="2"/>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217" w:author="Vijay Shah" w:date="2014-04-11T10:42:00Z"/>
                <w:rFonts w:ascii="Calibri" w:hAnsi="Calibri" w:cs="Arial"/>
                <w:sz w:val="16"/>
                <w:szCs w:val="24"/>
              </w:rPr>
            </w:pPr>
          </w:p>
        </w:tc>
      </w:tr>
      <w:tr w:rsidR="00522EFF" w:rsidRPr="00522EFF" w:rsidTr="00507431">
        <w:tblPrEx>
          <w:tblW w:w="8452" w:type="dxa"/>
          <w:jc w:val="center"/>
          <w:tblInd w:w="103" w:type="dxa"/>
          <w:tblPrExChange w:id="1218" w:author="Vijay Shah" w:date="2014-04-17T22:37:00Z">
            <w:tblPrEx>
              <w:tblW w:w="8452" w:type="dxa"/>
              <w:jc w:val="center"/>
              <w:tblInd w:w="103" w:type="dxa"/>
            </w:tblPrEx>
          </w:tblPrExChange>
        </w:tblPrEx>
        <w:trPr>
          <w:trHeight w:val="300"/>
          <w:jc w:val="center"/>
          <w:ins w:id="1219" w:author="Vijay Shah" w:date="2014-04-11T10:42:00Z"/>
          <w:trPrChange w:id="1220" w:author="Vijay Shah" w:date="2014-04-17T22:37:00Z">
            <w:trPr>
              <w:gridAfter w:val="0"/>
              <w:trHeight w:val="300"/>
              <w:jc w:val="center"/>
            </w:trPr>
          </w:trPrChange>
        </w:trPr>
        <w:tc>
          <w:tcPr>
            <w:tcW w:w="2620" w:type="dxa"/>
            <w:tcBorders>
              <w:top w:val="nil"/>
              <w:left w:val="single" w:sz="4" w:space="0" w:color="auto"/>
              <w:bottom w:val="single" w:sz="4" w:space="0" w:color="auto"/>
              <w:right w:val="single" w:sz="4" w:space="0" w:color="auto"/>
            </w:tcBorders>
            <w:shd w:val="clear" w:color="auto" w:fill="FFFFFF"/>
            <w:vAlign w:val="center"/>
            <w:hideMark/>
            <w:tcPrChange w:id="1221" w:author="Vijay Shah" w:date="2014-04-17T22:37:00Z">
              <w:tcPr>
                <w:tcW w:w="2620" w:type="dxa"/>
                <w:gridSpan w:val="2"/>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22" w:author="Vijay Shah" w:date="2014-04-11T10:42:00Z"/>
                <w:rFonts w:ascii="Calibri" w:hAnsi="Calibri" w:cs="Arial"/>
                <w:sz w:val="16"/>
                <w:szCs w:val="24"/>
              </w:rPr>
            </w:pPr>
            <w:ins w:id="1223" w:author="Vijay Shah" w:date="2014-04-11T10:42:00Z">
              <w:r w:rsidRPr="00522EFF">
                <w:rPr>
                  <w:rFonts w:ascii="Calibri" w:hAnsi="Calibri" w:cs="Arial"/>
                  <w:sz w:val="16"/>
                  <w:szCs w:val="24"/>
                </w:rPr>
                <w:tab/>
                <w:t>Role</w:t>
              </w:r>
            </w:ins>
          </w:p>
        </w:tc>
        <w:tc>
          <w:tcPr>
            <w:tcW w:w="2506" w:type="dxa"/>
            <w:tcBorders>
              <w:top w:val="nil"/>
              <w:left w:val="nil"/>
              <w:bottom w:val="single" w:sz="4" w:space="0" w:color="auto"/>
              <w:right w:val="single" w:sz="4" w:space="0" w:color="auto"/>
            </w:tcBorders>
            <w:shd w:val="clear" w:color="auto" w:fill="FFFFFF"/>
            <w:vAlign w:val="center"/>
            <w:hideMark/>
            <w:tcPrChange w:id="1224" w:author="Vijay Shah" w:date="2014-04-17T22:37:00Z">
              <w:tcPr>
                <w:tcW w:w="2506" w:type="dxa"/>
                <w:gridSpan w:val="2"/>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25" w:author="Vijay Shah" w:date="2014-04-11T10:42:00Z"/>
                <w:rFonts w:ascii="Calibri" w:hAnsi="Calibri" w:cs="Arial"/>
                <w:sz w:val="16"/>
                <w:szCs w:val="24"/>
              </w:rPr>
            </w:pPr>
            <w:ins w:id="1226" w:author="Vijay Shah" w:date="2014-04-11T10:42:00Z">
              <w:r w:rsidRPr="00522EFF">
                <w:rPr>
                  <w:rFonts w:ascii="Calibri" w:hAnsi="Calibri" w:cs="Arial"/>
                  <w:sz w:val="16"/>
                  <w:szCs w:val="24"/>
                </w:rPr>
                <w:tab/>
                <w:t>/ role</w:t>
              </w:r>
            </w:ins>
          </w:p>
        </w:tc>
        <w:tc>
          <w:tcPr>
            <w:tcW w:w="1178" w:type="dxa"/>
            <w:tcBorders>
              <w:top w:val="nil"/>
              <w:left w:val="single" w:sz="4" w:space="0" w:color="auto"/>
              <w:bottom w:val="single" w:sz="4" w:space="0" w:color="auto"/>
              <w:right w:val="single" w:sz="4" w:space="0" w:color="auto"/>
            </w:tcBorders>
            <w:shd w:val="clear" w:color="auto" w:fill="FFFFFF"/>
            <w:vAlign w:val="center"/>
            <w:hideMark/>
            <w:tcPrChange w:id="1227" w:author="Vijay Shah" w:date="2014-04-17T22:37:00Z">
              <w:tcPr>
                <w:tcW w:w="1178" w:type="dxa"/>
                <w:gridSpan w:val="2"/>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228" w:author="Vijay Shah" w:date="2014-04-11T10:42:00Z"/>
                <w:rFonts w:ascii="Calibri" w:hAnsi="Calibri" w:cs="Arial"/>
                <w:sz w:val="16"/>
                <w:szCs w:val="24"/>
              </w:rPr>
            </w:pPr>
            <w:ins w:id="1229" w:author="Vijay Shah" w:date="2014-04-11T10:42:00Z">
              <w:r w:rsidRPr="00522EFF">
                <w:rPr>
                  <w:rFonts w:ascii="Calibri" w:hAnsi="Calibri" w:cs="Arial"/>
                  <w:sz w:val="16"/>
                  <w:szCs w:val="24"/>
                </w:rPr>
                <w:t>0..1</w:t>
              </w:r>
            </w:ins>
          </w:p>
        </w:tc>
        <w:tc>
          <w:tcPr>
            <w:tcW w:w="2148" w:type="dxa"/>
            <w:tcBorders>
              <w:top w:val="nil"/>
              <w:left w:val="nil"/>
              <w:bottom w:val="single" w:sz="4" w:space="0" w:color="auto"/>
              <w:right w:val="single" w:sz="4" w:space="0" w:color="auto"/>
            </w:tcBorders>
            <w:shd w:val="clear" w:color="auto" w:fill="FFFFFF"/>
            <w:vAlign w:val="center"/>
            <w:tcPrChange w:id="1230" w:author="Vijay Shah" w:date="2014-04-17T22:37:00Z">
              <w:tcPr>
                <w:tcW w:w="2148" w:type="dxa"/>
                <w:gridSpan w:val="2"/>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231" w:author="Vijay Shah" w:date="2014-04-11T10:42:00Z"/>
                <w:rFonts w:ascii="Calibri" w:hAnsi="Calibri" w:cs="Arial"/>
                <w:sz w:val="16"/>
                <w:szCs w:val="24"/>
              </w:rPr>
            </w:pPr>
          </w:p>
        </w:tc>
      </w:tr>
    </w:tbl>
    <w:p w:rsidR="00522EFF" w:rsidRPr="000A7521" w:rsidRDefault="000A7521">
      <w:pPr>
        <w:pStyle w:val="Heading3"/>
        <w:rPr>
          <w:ins w:id="1232" w:author="Vijay Shah" w:date="2014-04-11T10:42:00Z"/>
        </w:rPr>
        <w:pPrChange w:id="1233" w:author="Vijay Shah" w:date="2014-04-17T22:24:00Z">
          <w:pPr>
            <w:keepNext/>
            <w:spacing w:before="240" w:after="60"/>
            <w:ind w:left="864" w:hanging="864"/>
            <w:outlineLvl w:val="3"/>
          </w:pPr>
        </w:pPrChange>
      </w:pPr>
      <w:ins w:id="1234" w:author="Vijay Shah" w:date="2014-04-17T22:24:00Z">
        <w:r>
          <w:t xml:space="preserve">5.1.3 </w:t>
        </w:r>
      </w:ins>
      <w:ins w:id="1235" w:author="Vijay Shah" w:date="2014-04-11T10:42:00Z">
        <w:r w:rsidR="00522EFF" w:rsidRPr="000A7521">
          <w:t>Administrative Package</w:t>
        </w:r>
      </w:ins>
    </w:p>
    <w:p w:rsidR="00522EFF" w:rsidRDefault="00522EFF" w:rsidP="00522EFF">
      <w:pPr>
        <w:rPr>
          <w:ins w:id="1236" w:author="Vijay Shah" w:date="2014-04-17T22:33:00Z"/>
        </w:rPr>
      </w:pPr>
      <w:ins w:id="1237" w:author="Vijay Shah" w:date="2014-04-11T10:42:00Z">
        <w:r w:rsidRPr="00522EFF">
          <w:t>The Administrative Segment contains multiple elements that provide information such as provenance, source etc. for the form and includes details about the registry from which the form design was retrieved, contact information, classifications, languages used, and style information.</w:t>
        </w:r>
      </w:ins>
    </w:p>
    <w:p w:rsidR="00522EFF" w:rsidRPr="000A7521" w:rsidRDefault="00522EFF">
      <w:pPr>
        <w:pStyle w:val="TableTitle"/>
        <w:rPr>
          <w:ins w:id="1238" w:author="Vijay Shah" w:date="2014-04-11T10:42:00Z"/>
        </w:rPr>
        <w:pPrChange w:id="1239" w:author="Vijay Shah" w:date="2014-04-17T22:24:00Z">
          <w:pPr/>
        </w:pPrChange>
      </w:pPr>
      <w:ins w:id="1240" w:author="Vijay Shah" w:date="2014-04-11T10:42:00Z">
        <w:r w:rsidRPr="000A7521">
          <w:t>Table 5.</w:t>
        </w:r>
      </w:ins>
      <w:ins w:id="1241" w:author="Vijay Shah" w:date="2014-04-17T22:24:00Z">
        <w:r w:rsidR="000A7521">
          <w:t>1.3-1</w:t>
        </w:r>
      </w:ins>
      <w:ins w:id="1242" w:author="Vijay Shah" w:date="2014-04-11T10:42:00Z">
        <w:r w:rsidRPr="000A7521">
          <w:t xml:space="preserve"> Administrative Package</w:t>
        </w:r>
      </w:ins>
    </w:p>
    <w:tbl>
      <w:tblPr>
        <w:tblW w:w="8161" w:type="dxa"/>
        <w:jc w:val="center"/>
        <w:tblLayout w:type="fixed"/>
        <w:tblCellMar>
          <w:top w:w="14" w:type="dxa"/>
          <w:left w:w="115" w:type="dxa"/>
          <w:bottom w:w="14" w:type="dxa"/>
          <w:right w:w="115" w:type="dxa"/>
        </w:tblCellMar>
        <w:tblLook w:val="04A0" w:firstRow="1" w:lastRow="0" w:firstColumn="1" w:lastColumn="0" w:noHBand="0" w:noVBand="1"/>
        <w:tblPrChange w:id="1243" w:author="Vijay Shah" w:date="2014-04-17T22:38:00Z">
          <w:tblPr>
            <w:tblW w:w="9301" w:type="dxa"/>
            <w:jc w:val="center"/>
            <w:tblLayout w:type="fixed"/>
            <w:tblCellMar>
              <w:top w:w="14" w:type="dxa"/>
              <w:left w:w="115" w:type="dxa"/>
              <w:bottom w:w="14" w:type="dxa"/>
              <w:right w:w="115" w:type="dxa"/>
            </w:tblCellMar>
            <w:tblLook w:val="04A0" w:firstRow="1" w:lastRow="0" w:firstColumn="1" w:lastColumn="0" w:noHBand="0" w:noVBand="1"/>
          </w:tblPr>
        </w:tblPrChange>
      </w:tblPr>
      <w:tblGrid>
        <w:gridCol w:w="2461"/>
        <w:gridCol w:w="3870"/>
        <w:gridCol w:w="810"/>
        <w:gridCol w:w="1020"/>
        <w:tblGridChange w:id="1244">
          <w:tblGrid>
            <w:gridCol w:w="2461"/>
            <w:gridCol w:w="3870"/>
            <w:gridCol w:w="810"/>
            <w:gridCol w:w="2160"/>
          </w:tblGrid>
        </w:tblGridChange>
      </w:tblGrid>
      <w:tr w:rsidR="00522EFF" w:rsidRPr="00522EFF" w:rsidTr="00507431">
        <w:trPr>
          <w:trHeight w:val="315"/>
          <w:tblHeader/>
          <w:jc w:val="center"/>
          <w:ins w:id="1245" w:author="Vijay Shah" w:date="2014-04-11T10:42:00Z"/>
          <w:trPrChange w:id="1246" w:author="Vijay Shah" w:date="2014-04-17T22:38:00Z">
            <w:trPr>
              <w:trHeight w:val="315"/>
              <w:tblHeader/>
              <w:jc w:val="center"/>
            </w:trPr>
          </w:trPrChange>
        </w:trPr>
        <w:tc>
          <w:tcPr>
            <w:tcW w:w="246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247" w:author="Vijay Shah" w:date="2014-04-17T22:38:00Z">
              <w:tcPr>
                <w:tcW w:w="246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0"/>
              <w:rPr>
                <w:ins w:id="1248" w:author="Vijay Shah" w:date="2014-04-11T10:42:00Z"/>
                <w:rFonts w:ascii="Calibri" w:hAnsi="Calibri" w:cs="Arial"/>
                <w:color w:val="FFFFFF" w:themeColor="background1"/>
                <w:sz w:val="16"/>
                <w:szCs w:val="24"/>
              </w:rPr>
            </w:pPr>
            <w:ins w:id="1249" w:author="Vijay Shah" w:date="2014-04-11T10:42:00Z">
              <w:r w:rsidRPr="00522EFF">
                <w:rPr>
                  <w:rFonts w:ascii="Calibri" w:hAnsi="Calibri" w:cs="Arial"/>
                  <w:color w:val="FFFFFF" w:themeColor="background1"/>
                  <w:sz w:val="16"/>
                  <w:szCs w:val="24"/>
                </w:rPr>
                <w:t>Name</w:t>
              </w:r>
            </w:ins>
          </w:p>
        </w:tc>
        <w:tc>
          <w:tcPr>
            <w:tcW w:w="387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250" w:author="Vijay Shah" w:date="2014-04-17T22:38:00Z">
              <w:tcPr>
                <w:tcW w:w="38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0"/>
              <w:rPr>
                <w:ins w:id="1251" w:author="Vijay Shah" w:date="2014-04-11T10:42:00Z"/>
                <w:rFonts w:ascii="Calibri" w:hAnsi="Calibri" w:cs="Arial"/>
                <w:color w:val="FFFFFF" w:themeColor="background1"/>
                <w:sz w:val="16"/>
                <w:szCs w:val="24"/>
              </w:rPr>
            </w:pPr>
            <w:ins w:id="1252" w:author="Vijay Shah" w:date="2014-04-11T10:42:00Z">
              <w:r w:rsidRPr="00522EFF">
                <w:rPr>
                  <w:rFonts w:ascii="Calibri" w:hAnsi="Calibri" w:cs="Arial"/>
                  <w:color w:val="FFFFFF" w:themeColor="background1"/>
                  <w:sz w:val="16"/>
                  <w:szCs w:val="24"/>
                </w:rPr>
                <w:t>Relative Location</w:t>
              </w:r>
            </w:ins>
          </w:p>
        </w:tc>
        <w:tc>
          <w:tcPr>
            <w:tcW w:w="81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253" w:author="Vijay Shah" w:date="2014-04-17T22:38:00Z">
              <w:tcPr>
                <w:tcW w:w="81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0"/>
              <w:rPr>
                <w:ins w:id="1254" w:author="Vijay Shah" w:date="2014-04-11T10:42:00Z"/>
                <w:rFonts w:ascii="Calibri" w:hAnsi="Calibri" w:cs="Arial"/>
                <w:color w:val="FFFFFF" w:themeColor="background1"/>
                <w:sz w:val="16"/>
                <w:szCs w:val="24"/>
              </w:rPr>
            </w:pPr>
            <w:ins w:id="1255" w:author="Vijay Shah" w:date="2014-04-11T10:42:00Z">
              <w:r w:rsidRPr="00522EFF">
                <w:rPr>
                  <w:rFonts w:ascii="Calibri" w:hAnsi="Calibri" w:cs="Arial"/>
                  <w:color w:val="FFFFFF" w:themeColor="background1"/>
                  <w:sz w:val="16"/>
                  <w:szCs w:val="24"/>
                </w:rPr>
                <w:t>Card</w:t>
              </w:r>
            </w:ins>
          </w:p>
        </w:tc>
        <w:tc>
          <w:tcPr>
            <w:tcW w:w="102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256" w:author="Vijay Shah" w:date="2014-04-17T22:38:00Z">
              <w:tcPr>
                <w:tcW w:w="216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tabs>
                <w:tab w:val="left" w:pos="360"/>
                <w:tab w:val="left" w:pos="720"/>
                <w:tab w:val="left" w:pos="1080"/>
                <w:tab w:val="left" w:pos="1440"/>
              </w:tabs>
              <w:spacing w:before="0"/>
              <w:rPr>
                <w:ins w:id="1257" w:author="Vijay Shah" w:date="2014-04-11T10:42:00Z"/>
                <w:rFonts w:ascii="Calibri" w:hAnsi="Calibri" w:cs="Arial"/>
                <w:color w:val="FFFFFF" w:themeColor="background1"/>
                <w:sz w:val="16"/>
                <w:szCs w:val="24"/>
              </w:rPr>
            </w:pPr>
            <w:ins w:id="1258" w:author="Vijay Shah" w:date="2014-04-17T22:38:00Z">
              <w:r>
                <w:rPr>
                  <w:rFonts w:ascii="Calibri" w:hAnsi="Calibri" w:cs="Arial"/>
                  <w:color w:val="FFFFFF" w:themeColor="background1"/>
                  <w:sz w:val="16"/>
                  <w:szCs w:val="24"/>
                </w:rPr>
                <w:t>Data Type</w:t>
              </w:r>
            </w:ins>
          </w:p>
        </w:tc>
      </w:tr>
      <w:tr w:rsidR="00522EFF" w:rsidRPr="00522EFF" w:rsidTr="00507431">
        <w:trPr>
          <w:trHeight w:val="144"/>
          <w:jc w:val="center"/>
          <w:ins w:id="1259" w:author="Vijay Shah" w:date="2014-04-11T10:42:00Z"/>
          <w:trPrChange w:id="1260"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261"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62" w:author="Vijay Shah" w:date="2014-04-11T10:42:00Z"/>
                <w:rFonts w:ascii="Calibri" w:hAnsi="Calibri" w:cs="Arial"/>
                <w:sz w:val="16"/>
                <w:szCs w:val="24"/>
              </w:rPr>
            </w:pPr>
            <w:ins w:id="1263" w:author="Vijay Shah" w:date="2014-04-11T10:42:00Z">
              <w:r w:rsidRPr="00522EFF">
                <w:rPr>
                  <w:rFonts w:asciiTheme="minorHAnsi" w:hAnsiTheme="minorHAnsi" w:cs="Arial"/>
                  <w:color w:val="000000"/>
                  <w:sz w:val="16"/>
                </w:rPr>
                <w:t>Administrative Package</w:t>
              </w:r>
            </w:ins>
          </w:p>
        </w:tc>
        <w:tc>
          <w:tcPr>
            <w:tcW w:w="3870" w:type="dxa"/>
            <w:tcBorders>
              <w:top w:val="nil"/>
              <w:left w:val="nil"/>
              <w:bottom w:val="single" w:sz="4" w:space="0" w:color="auto"/>
              <w:right w:val="single" w:sz="4" w:space="0" w:color="auto"/>
            </w:tcBorders>
            <w:shd w:val="clear" w:color="auto" w:fill="FFFFFF"/>
            <w:vAlign w:val="center"/>
            <w:hideMark/>
            <w:tcPrChange w:id="1264"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07431" w:rsidRDefault="00522EFF" w:rsidP="00522EFF">
            <w:pPr>
              <w:tabs>
                <w:tab w:val="left" w:pos="360"/>
                <w:tab w:val="left" w:pos="720"/>
                <w:tab w:val="left" w:pos="1080"/>
                <w:tab w:val="left" w:pos="1440"/>
              </w:tabs>
              <w:spacing w:before="0"/>
              <w:rPr>
                <w:ins w:id="1265" w:author="Vijay Shah" w:date="2014-04-11T10:42:00Z"/>
                <w:rFonts w:ascii="Calibri" w:hAnsi="Calibri" w:cs="Arial"/>
                <w:sz w:val="16"/>
                <w:szCs w:val="24"/>
              </w:rPr>
            </w:pPr>
            <w:ins w:id="1266" w:author="Vijay Shah" w:date="2014-04-11T10:42:00Z">
              <w:r w:rsidRPr="00507431">
                <w:rPr>
                  <w:rFonts w:asciiTheme="minorHAnsi" w:hAnsiTheme="minorHAnsi" w:cs="Arial"/>
                  <w:bCs/>
                  <w:color w:val="000000"/>
                  <w:sz w:val="16"/>
                  <w:rPrChange w:id="1267" w:author="Vijay Shah" w:date="2014-04-17T22:38:00Z">
                    <w:rPr>
                      <w:rFonts w:asciiTheme="minorHAnsi" w:hAnsiTheme="minorHAnsi" w:cs="Arial"/>
                      <w:b/>
                      <w:bCs/>
                      <w:color w:val="000000"/>
                      <w:sz w:val="16"/>
                    </w:rPr>
                  </w:rPrChange>
                </w:rPr>
                <w:t>/SDCForm:form_package/administrative_package</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268"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69" w:author="Vijay Shah" w:date="2014-04-11T10:42:00Z"/>
                <w:rFonts w:ascii="Calibri" w:hAnsi="Calibri" w:cs="Arial"/>
                <w:sz w:val="16"/>
                <w:szCs w:val="24"/>
              </w:rPr>
            </w:pPr>
            <w:ins w:id="1270" w:author="Vijay Shah" w:date="2014-04-11T10:42:00Z">
              <w:r w:rsidRPr="00522EFF">
                <w:rPr>
                  <w:rFonts w:asciiTheme="minorHAnsi" w:hAnsiTheme="minorHAnsi" w:cs="Arial"/>
                  <w:color w:val="000000"/>
                  <w:sz w:val="16"/>
                </w:rPr>
                <w:t>1..1</w:t>
              </w:r>
            </w:ins>
          </w:p>
        </w:tc>
        <w:tc>
          <w:tcPr>
            <w:tcW w:w="1020" w:type="dxa"/>
            <w:tcBorders>
              <w:top w:val="nil"/>
              <w:left w:val="nil"/>
              <w:bottom w:val="single" w:sz="4" w:space="0" w:color="auto"/>
              <w:right w:val="single" w:sz="4" w:space="0" w:color="auto"/>
            </w:tcBorders>
            <w:shd w:val="clear" w:color="auto" w:fill="FFFFFF"/>
            <w:vAlign w:val="center"/>
            <w:hideMark/>
            <w:tcPrChange w:id="1271"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72" w:author="Vijay Shah" w:date="2014-04-11T10:42:00Z"/>
                <w:rFonts w:ascii="Calibri" w:hAnsi="Calibri" w:cs="Arial"/>
                <w:sz w:val="16"/>
                <w:szCs w:val="24"/>
              </w:rPr>
            </w:pPr>
          </w:p>
        </w:tc>
      </w:tr>
      <w:tr w:rsidR="00522EFF" w:rsidRPr="00522EFF" w:rsidTr="00507431">
        <w:trPr>
          <w:trHeight w:val="144"/>
          <w:jc w:val="center"/>
          <w:ins w:id="1273" w:author="Vijay Shah" w:date="2014-04-11T10:42:00Z"/>
          <w:trPrChange w:id="1274"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275"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76" w:author="Vijay Shah" w:date="2014-04-11T10:42:00Z"/>
                <w:rFonts w:ascii="Calibri" w:hAnsi="Calibri" w:cs="Arial"/>
                <w:sz w:val="16"/>
                <w:szCs w:val="24"/>
              </w:rPr>
            </w:pPr>
            <w:ins w:id="1277" w:author="Vijay Shah" w:date="2014-04-11T10:42:00Z">
              <w:r w:rsidRPr="00522EFF">
                <w:rPr>
                  <w:rFonts w:asciiTheme="minorHAnsi" w:hAnsiTheme="minorHAnsi" w:cs="Arial"/>
                  <w:color w:val="000000"/>
                  <w:sz w:val="16"/>
                </w:rPr>
                <w:tab/>
                <w:t>Submission Rule</w:t>
              </w:r>
            </w:ins>
          </w:p>
        </w:tc>
        <w:tc>
          <w:tcPr>
            <w:tcW w:w="3870" w:type="dxa"/>
            <w:tcBorders>
              <w:top w:val="nil"/>
              <w:left w:val="nil"/>
              <w:bottom w:val="single" w:sz="4" w:space="0" w:color="auto"/>
              <w:right w:val="single" w:sz="4" w:space="0" w:color="auto"/>
            </w:tcBorders>
            <w:shd w:val="clear" w:color="auto" w:fill="FFFFFF"/>
            <w:vAlign w:val="center"/>
            <w:hideMark/>
            <w:tcPrChange w:id="1278"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79" w:author="Vijay Shah" w:date="2014-04-11T10:42:00Z"/>
                <w:rFonts w:ascii="Calibri" w:hAnsi="Calibri" w:cs="Arial"/>
                <w:sz w:val="16"/>
                <w:szCs w:val="24"/>
              </w:rPr>
            </w:pPr>
            <w:ins w:id="1280" w:author="Vijay Shah" w:date="2014-04-11T10:42:00Z">
              <w:r w:rsidRPr="00522EFF">
                <w:rPr>
                  <w:rFonts w:asciiTheme="minorHAnsi" w:hAnsiTheme="minorHAnsi" w:cs="Arial"/>
                  <w:color w:val="000000"/>
                  <w:sz w:val="16"/>
                </w:rPr>
                <w:tab/>
                <w:t>/submission_rule</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281"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82" w:author="Vijay Shah" w:date="2014-04-11T10:42:00Z"/>
                <w:rFonts w:ascii="Calibri" w:hAnsi="Calibri" w:cs="Arial"/>
                <w:sz w:val="16"/>
                <w:szCs w:val="24"/>
              </w:rPr>
            </w:pPr>
            <w:ins w:id="1283" w:author="Vijay Shah" w:date="2014-04-11T10:42:00Z">
              <w:r w:rsidRPr="00522EFF">
                <w:rPr>
                  <w:rFonts w:asciiTheme="minorHAnsi" w:hAnsiTheme="minorHAnsi" w:cs="Arial"/>
                  <w:color w:val="000000"/>
                  <w:sz w:val="16"/>
                </w:rPr>
                <w:t>1..N</w:t>
              </w:r>
            </w:ins>
          </w:p>
        </w:tc>
        <w:tc>
          <w:tcPr>
            <w:tcW w:w="1020" w:type="dxa"/>
            <w:tcBorders>
              <w:top w:val="nil"/>
              <w:left w:val="nil"/>
              <w:bottom w:val="single" w:sz="4" w:space="0" w:color="auto"/>
              <w:right w:val="single" w:sz="4" w:space="0" w:color="auto"/>
            </w:tcBorders>
            <w:shd w:val="clear" w:color="auto" w:fill="FFFFFF"/>
            <w:vAlign w:val="center"/>
            <w:hideMark/>
            <w:tcPrChange w:id="1284"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85" w:author="Vijay Shah" w:date="2014-04-11T10:42:00Z"/>
                <w:rFonts w:ascii="Calibri" w:hAnsi="Calibri" w:cs="Arial"/>
                <w:sz w:val="16"/>
                <w:szCs w:val="24"/>
              </w:rPr>
            </w:pPr>
          </w:p>
        </w:tc>
      </w:tr>
      <w:tr w:rsidR="00522EFF" w:rsidRPr="00522EFF" w:rsidTr="00507431">
        <w:trPr>
          <w:trHeight w:val="144"/>
          <w:jc w:val="center"/>
          <w:ins w:id="1286" w:author="Vijay Shah" w:date="2014-04-11T10:42:00Z"/>
          <w:trPrChange w:id="1287"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288"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89" w:author="Vijay Shah" w:date="2014-04-11T10:42:00Z"/>
                <w:rFonts w:asciiTheme="minorHAnsi" w:hAnsiTheme="minorHAnsi" w:cs="Arial"/>
                <w:color w:val="000000"/>
                <w:sz w:val="16"/>
              </w:rPr>
            </w:pPr>
            <w:ins w:id="1290"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t>@Form ID</w:t>
              </w:r>
            </w:ins>
          </w:p>
        </w:tc>
        <w:tc>
          <w:tcPr>
            <w:tcW w:w="3870" w:type="dxa"/>
            <w:tcBorders>
              <w:top w:val="nil"/>
              <w:left w:val="nil"/>
              <w:bottom w:val="single" w:sz="4" w:space="0" w:color="auto"/>
              <w:right w:val="single" w:sz="4" w:space="0" w:color="auto"/>
            </w:tcBorders>
            <w:shd w:val="clear" w:color="auto" w:fill="FFFFFF"/>
            <w:vAlign w:val="center"/>
            <w:hideMark/>
            <w:tcPrChange w:id="1291"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92" w:author="Vijay Shah" w:date="2014-04-11T10:42:00Z"/>
                <w:rFonts w:asciiTheme="minorHAnsi" w:hAnsiTheme="minorHAnsi" w:cs="Arial"/>
                <w:color w:val="000000"/>
                <w:sz w:val="16"/>
              </w:rPr>
            </w:pPr>
            <w:ins w:id="1293" w:author="Vijay Shah" w:date="2014-04-11T10:42:00Z">
              <w:r w:rsidRPr="00522EFF">
                <w:rPr>
                  <w:rFonts w:asciiTheme="minorHAnsi" w:hAnsiTheme="minorHAnsi" w:cs="Arial"/>
                  <w:color w:val="000000"/>
                  <w:sz w:val="16"/>
                </w:rPr>
                <w:tab/>
                <w:t>@form_</w:t>
              </w:r>
              <w:r w:rsidRPr="00522EFF" w:rsidDel="00A656CC">
                <w:rPr>
                  <w:rFonts w:asciiTheme="minorHAnsi" w:hAnsiTheme="minorHAnsi" w:cs="Arial"/>
                  <w:color w:val="000000"/>
                  <w:sz w:val="16"/>
                </w:rPr>
                <w:t xml:space="preserve"> </w:t>
              </w:r>
              <w:r w:rsidRPr="00522EFF">
                <w:rPr>
                  <w:rFonts w:asciiTheme="minorHAnsi" w:hAnsiTheme="minorHAnsi" w:cs="Arial"/>
                  <w:color w:val="000000"/>
                  <w:sz w:val="16"/>
                </w:rPr>
                <w:t>identifier</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294"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95" w:author="Vijay Shah" w:date="2014-04-11T10:42:00Z"/>
                <w:rFonts w:asciiTheme="minorHAnsi" w:hAnsiTheme="minorHAnsi" w:cs="Arial"/>
                <w:color w:val="000000"/>
                <w:sz w:val="16"/>
              </w:rPr>
            </w:pPr>
            <w:ins w:id="1296" w:author="Vijay Shah" w:date="2014-04-11T10:42:00Z">
              <w:r w:rsidRPr="00522EFF">
                <w:rPr>
                  <w:rFonts w:asciiTheme="minorHAnsi" w:hAnsiTheme="minorHAnsi" w:cs="Arial"/>
                  <w:color w:val="000000"/>
                  <w:sz w:val="16"/>
                </w:rPr>
                <w:t> 1..1</w:t>
              </w:r>
            </w:ins>
          </w:p>
        </w:tc>
        <w:tc>
          <w:tcPr>
            <w:tcW w:w="1020" w:type="dxa"/>
            <w:tcBorders>
              <w:top w:val="nil"/>
              <w:left w:val="nil"/>
              <w:bottom w:val="single" w:sz="4" w:space="0" w:color="auto"/>
              <w:right w:val="single" w:sz="4" w:space="0" w:color="auto"/>
            </w:tcBorders>
            <w:shd w:val="clear" w:color="auto" w:fill="FFFFFF"/>
            <w:vAlign w:val="center"/>
            <w:hideMark/>
            <w:tcPrChange w:id="1297"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298" w:author="Vijay Shah" w:date="2014-04-11T10:42:00Z"/>
                <w:rFonts w:ascii="Calibri" w:hAnsi="Calibri" w:cs="Arial"/>
                <w:sz w:val="16"/>
                <w:szCs w:val="24"/>
              </w:rPr>
            </w:pPr>
            <w:ins w:id="1299" w:author="Vijay Shah" w:date="2014-04-11T10:42:00Z">
              <w:r w:rsidRPr="00522EFF">
                <w:rPr>
                  <w:rFonts w:ascii="Calibri" w:hAnsi="Calibri" w:cs="Arial"/>
                  <w:sz w:val="16"/>
                  <w:szCs w:val="24"/>
                </w:rPr>
                <w:t>String</w:t>
              </w:r>
            </w:ins>
          </w:p>
        </w:tc>
      </w:tr>
      <w:tr w:rsidR="00522EFF" w:rsidRPr="00522EFF" w:rsidTr="00507431">
        <w:trPr>
          <w:trHeight w:val="144"/>
          <w:jc w:val="center"/>
          <w:ins w:id="1300" w:author="Vijay Shah" w:date="2014-04-11T10:42:00Z"/>
          <w:trPrChange w:id="1301"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02"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03" w:author="Vijay Shah" w:date="2014-04-11T10:42:00Z"/>
                <w:rFonts w:asciiTheme="minorHAnsi" w:hAnsiTheme="minorHAnsi" w:cs="Arial"/>
                <w:color w:val="000000"/>
                <w:sz w:val="16"/>
              </w:rPr>
            </w:pPr>
            <w:ins w:id="1304"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t>@Rule IDand Version</w:t>
              </w:r>
            </w:ins>
          </w:p>
        </w:tc>
        <w:tc>
          <w:tcPr>
            <w:tcW w:w="3870" w:type="dxa"/>
            <w:tcBorders>
              <w:top w:val="nil"/>
              <w:left w:val="nil"/>
              <w:bottom w:val="single" w:sz="4" w:space="0" w:color="auto"/>
              <w:right w:val="single" w:sz="4" w:space="0" w:color="auto"/>
            </w:tcBorders>
            <w:shd w:val="clear" w:color="auto" w:fill="FFFFFF"/>
            <w:vAlign w:val="center"/>
            <w:hideMark/>
            <w:tcPrChange w:id="1305"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06" w:author="Vijay Shah" w:date="2014-04-11T10:42:00Z"/>
                <w:rFonts w:asciiTheme="minorHAnsi" w:hAnsiTheme="minorHAnsi" w:cs="Arial"/>
                <w:color w:val="000000"/>
                <w:sz w:val="16"/>
              </w:rPr>
            </w:pPr>
            <w:ins w:id="1307" w:author="Vijay Shah" w:date="2014-04-11T10:42:00Z">
              <w:r w:rsidRPr="00522EFF">
                <w:rPr>
                  <w:rFonts w:asciiTheme="minorHAnsi" w:hAnsiTheme="minorHAnsi" w:cs="Arial"/>
                  <w:color w:val="000000"/>
                  <w:sz w:val="16"/>
                </w:rPr>
                <w:tab/>
                <w:t>@rule_id_and_version</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08"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09" w:author="Vijay Shah" w:date="2014-04-11T10:42:00Z"/>
                <w:rFonts w:asciiTheme="minorHAnsi" w:hAnsiTheme="minorHAnsi" w:cs="Arial"/>
                <w:color w:val="000000"/>
                <w:sz w:val="16"/>
              </w:rPr>
            </w:pPr>
            <w:ins w:id="1310" w:author="Vijay Shah" w:date="2014-04-11T10:42:00Z">
              <w:r w:rsidRPr="00522EFF">
                <w:rPr>
                  <w:rFonts w:asciiTheme="minorHAnsi" w:hAnsiTheme="minorHAnsi" w:cs="Arial"/>
                  <w:color w:val="000000"/>
                  <w:sz w:val="16"/>
                </w:rPr>
                <w:t> 0..N</w:t>
              </w:r>
            </w:ins>
          </w:p>
        </w:tc>
        <w:tc>
          <w:tcPr>
            <w:tcW w:w="1020" w:type="dxa"/>
            <w:tcBorders>
              <w:top w:val="nil"/>
              <w:left w:val="nil"/>
              <w:bottom w:val="single" w:sz="4" w:space="0" w:color="auto"/>
              <w:right w:val="single" w:sz="4" w:space="0" w:color="auto"/>
            </w:tcBorders>
            <w:shd w:val="clear" w:color="auto" w:fill="FFFFFF"/>
            <w:vAlign w:val="center"/>
            <w:hideMark/>
            <w:tcPrChange w:id="1311"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12" w:author="Vijay Shah" w:date="2014-04-11T10:42:00Z"/>
                <w:rFonts w:ascii="Calibri" w:hAnsi="Calibri" w:cs="Arial"/>
                <w:sz w:val="16"/>
                <w:szCs w:val="24"/>
              </w:rPr>
            </w:pPr>
            <w:ins w:id="1313" w:author="Vijay Shah" w:date="2014-04-11T10:42:00Z">
              <w:r w:rsidRPr="00522EFF">
                <w:rPr>
                  <w:rFonts w:ascii="Calibri" w:hAnsi="Calibri" w:cs="Arial"/>
                  <w:sz w:val="16"/>
                  <w:szCs w:val="24"/>
                </w:rPr>
                <w:t>String</w:t>
              </w:r>
            </w:ins>
          </w:p>
        </w:tc>
      </w:tr>
      <w:tr w:rsidR="00522EFF" w:rsidRPr="00522EFF" w:rsidTr="00507431">
        <w:trPr>
          <w:trHeight w:val="144"/>
          <w:jc w:val="center"/>
          <w:ins w:id="1314" w:author="Vijay Shah" w:date="2014-04-11T10:42:00Z"/>
          <w:trPrChange w:id="1315"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16"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17" w:author="Vijay Shah" w:date="2014-04-11T10:42:00Z"/>
                <w:rFonts w:ascii="Calibri" w:hAnsi="Calibri" w:cs="Arial"/>
                <w:sz w:val="16"/>
                <w:szCs w:val="24"/>
              </w:rPr>
            </w:pPr>
            <w:ins w:id="1318"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t>Destination</w:t>
              </w:r>
            </w:ins>
          </w:p>
        </w:tc>
        <w:tc>
          <w:tcPr>
            <w:tcW w:w="3870" w:type="dxa"/>
            <w:tcBorders>
              <w:top w:val="nil"/>
              <w:left w:val="nil"/>
              <w:bottom w:val="single" w:sz="4" w:space="0" w:color="auto"/>
              <w:right w:val="single" w:sz="4" w:space="0" w:color="auto"/>
            </w:tcBorders>
            <w:shd w:val="clear" w:color="auto" w:fill="FFFFFF"/>
            <w:vAlign w:val="center"/>
            <w:hideMark/>
            <w:tcPrChange w:id="1319"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20" w:author="Vijay Shah" w:date="2014-04-11T10:42:00Z"/>
                <w:rFonts w:ascii="Calibri" w:hAnsi="Calibri" w:cs="Arial"/>
                <w:sz w:val="16"/>
                <w:szCs w:val="24"/>
              </w:rPr>
            </w:pPr>
            <w:ins w:id="1321"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t>/destination</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22"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23" w:author="Vijay Shah" w:date="2014-04-11T10:42:00Z"/>
                <w:rFonts w:ascii="Calibri" w:hAnsi="Calibri" w:cs="Arial"/>
                <w:sz w:val="16"/>
                <w:szCs w:val="24"/>
              </w:rPr>
            </w:pPr>
            <w:ins w:id="1324" w:author="Vijay Shah" w:date="2014-04-11T10:42:00Z">
              <w:r w:rsidRPr="00522EFF">
                <w:rPr>
                  <w:rFonts w:asciiTheme="minorHAnsi" w:hAnsiTheme="minorHAnsi" w:cs="Arial"/>
                  <w:color w:val="000000"/>
                  <w:sz w:val="16"/>
                </w:rPr>
                <w:t>0..N</w:t>
              </w:r>
            </w:ins>
          </w:p>
        </w:tc>
        <w:tc>
          <w:tcPr>
            <w:tcW w:w="1020" w:type="dxa"/>
            <w:tcBorders>
              <w:top w:val="nil"/>
              <w:left w:val="nil"/>
              <w:bottom w:val="single" w:sz="4" w:space="0" w:color="auto"/>
              <w:right w:val="single" w:sz="4" w:space="0" w:color="auto"/>
            </w:tcBorders>
            <w:shd w:val="clear" w:color="auto" w:fill="FFFFFF"/>
            <w:vAlign w:val="center"/>
            <w:hideMark/>
            <w:tcPrChange w:id="1325"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26" w:author="Vijay Shah" w:date="2014-04-11T10:42:00Z"/>
                <w:rFonts w:ascii="Calibri" w:hAnsi="Calibri" w:cs="Arial"/>
                <w:sz w:val="16"/>
                <w:szCs w:val="24"/>
              </w:rPr>
            </w:pPr>
          </w:p>
        </w:tc>
      </w:tr>
      <w:tr w:rsidR="00522EFF" w:rsidRPr="00522EFF" w:rsidTr="00507431">
        <w:trPr>
          <w:trHeight w:val="144"/>
          <w:jc w:val="center"/>
          <w:ins w:id="1327" w:author="Vijay Shah" w:date="2014-04-11T10:42:00Z"/>
          <w:trPrChange w:id="1328"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29"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30" w:author="Vijay Shah" w:date="2014-04-11T10:42:00Z"/>
                <w:rFonts w:ascii="Calibri" w:hAnsi="Calibri" w:cs="Arial"/>
                <w:sz w:val="16"/>
                <w:szCs w:val="24"/>
              </w:rPr>
            </w:pPr>
            <w:ins w:id="1331"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r>
              <w:r w:rsidRPr="00522EFF">
                <w:rPr>
                  <w:rFonts w:asciiTheme="minorHAnsi" w:hAnsiTheme="minorHAnsi" w:cs="Arial"/>
                  <w:color w:val="000000"/>
                  <w:sz w:val="16"/>
                </w:rPr>
                <w:tab/>
                <w:t>Endpoint</w:t>
              </w:r>
            </w:ins>
          </w:p>
        </w:tc>
        <w:tc>
          <w:tcPr>
            <w:tcW w:w="3870" w:type="dxa"/>
            <w:tcBorders>
              <w:top w:val="nil"/>
              <w:left w:val="nil"/>
              <w:bottom w:val="single" w:sz="4" w:space="0" w:color="auto"/>
              <w:right w:val="single" w:sz="4" w:space="0" w:color="auto"/>
            </w:tcBorders>
            <w:shd w:val="clear" w:color="auto" w:fill="FFFFFF"/>
            <w:vAlign w:val="center"/>
            <w:hideMark/>
            <w:tcPrChange w:id="1332"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33" w:author="Vijay Shah" w:date="2014-04-11T10:42:00Z"/>
                <w:rFonts w:ascii="Calibri" w:hAnsi="Calibri" w:cs="Arial"/>
                <w:sz w:val="16"/>
                <w:szCs w:val="24"/>
              </w:rPr>
            </w:pPr>
            <w:ins w:id="1334"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r>
              <w:r w:rsidRPr="00522EFF">
                <w:rPr>
                  <w:rFonts w:asciiTheme="minorHAnsi" w:hAnsiTheme="minorHAnsi" w:cs="Arial"/>
                  <w:color w:val="000000"/>
                  <w:sz w:val="16"/>
                </w:rPr>
                <w:tab/>
                <w:t>/endpoint</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35"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36" w:author="Vijay Shah" w:date="2014-04-11T10:42:00Z"/>
                <w:rFonts w:ascii="Calibri" w:hAnsi="Calibri" w:cs="Arial"/>
                <w:sz w:val="16"/>
                <w:szCs w:val="24"/>
              </w:rPr>
            </w:pPr>
            <w:ins w:id="1337" w:author="Vijay Shah" w:date="2014-04-11T10:42:00Z">
              <w:r w:rsidRPr="00522EFF">
                <w:rPr>
                  <w:rFonts w:asciiTheme="minorHAnsi" w:hAnsiTheme="minorHAnsi" w:cs="Arial"/>
                  <w:color w:val="000000"/>
                  <w:sz w:val="16"/>
                </w:rPr>
                <w:t>0..N</w:t>
              </w:r>
            </w:ins>
          </w:p>
        </w:tc>
        <w:tc>
          <w:tcPr>
            <w:tcW w:w="1020" w:type="dxa"/>
            <w:tcBorders>
              <w:top w:val="nil"/>
              <w:left w:val="nil"/>
              <w:bottom w:val="single" w:sz="4" w:space="0" w:color="auto"/>
              <w:right w:val="single" w:sz="4" w:space="0" w:color="auto"/>
            </w:tcBorders>
            <w:shd w:val="clear" w:color="auto" w:fill="FFFFFF"/>
            <w:vAlign w:val="center"/>
            <w:hideMark/>
            <w:tcPrChange w:id="1338"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39" w:author="Vijay Shah" w:date="2014-04-11T10:42:00Z"/>
                <w:rFonts w:ascii="Calibri" w:hAnsi="Calibri" w:cs="Arial"/>
                <w:sz w:val="16"/>
                <w:szCs w:val="24"/>
              </w:rPr>
            </w:pPr>
            <w:ins w:id="1340" w:author="Vijay Shah" w:date="2014-04-11T10:42:00Z">
              <w:r w:rsidRPr="00522EFF">
                <w:rPr>
                  <w:rFonts w:asciiTheme="minorHAnsi" w:hAnsiTheme="minorHAnsi" w:cs="Arial"/>
                  <w:color w:val="000000"/>
                  <w:sz w:val="16"/>
                </w:rPr>
                <w:t>anyURI</w:t>
              </w:r>
            </w:ins>
          </w:p>
        </w:tc>
      </w:tr>
      <w:tr w:rsidR="00522EFF" w:rsidRPr="00522EFF" w:rsidTr="00507431">
        <w:trPr>
          <w:trHeight w:val="144"/>
          <w:jc w:val="center"/>
          <w:ins w:id="1341" w:author="Vijay Shah" w:date="2014-04-11T10:42:00Z"/>
          <w:trPrChange w:id="1342"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43"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44" w:author="Vijay Shah" w:date="2014-04-11T10:42:00Z"/>
                <w:rFonts w:ascii="Calibri" w:hAnsi="Calibri" w:cs="Arial"/>
                <w:sz w:val="16"/>
                <w:szCs w:val="24"/>
              </w:rPr>
            </w:pPr>
            <w:ins w:id="1345"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r>
              <w:r w:rsidRPr="00522EFF">
                <w:rPr>
                  <w:rFonts w:asciiTheme="minorHAnsi" w:hAnsiTheme="minorHAnsi" w:cs="Arial"/>
                  <w:color w:val="000000"/>
                  <w:sz w:val="16"/>
                </w:rPr>
                <w:tab/>
                <w:t>Description</w:t>
              </w:r>
            </w:ins>
          </w:p>
        </w:tc>
        <w:tc>
          <w:tcPr>
            <w:tcW w:w="3870" w:type="dxa"/>
            <w:tcBorders>
              <w:top w:val="nil"/>
              <w:left w:val="nil"/>
              <w:bottom w:val="single" w:sz="4" w:space="0" w:color="auto"/>
              <w:right w:val="single" w:sz="4" w:space="0" w:color="auto"/>
            </w:tcBorders>
            <w:shd w:val="clear" w:color="auto" w:fill="FFFFFF"/>
            <w:vAlign w:val="center"/>
            <w:hideMark/>
            <w:tcPrChange w:id="1346"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47" w:author="Vijay Shah" w:date="2014-04-11T10:42:00Z"/>
                <w:rFonts w:ascii="Calibri" w:hAnsi="Calibri" w:cs="Arial"/>
                <w:sz w:val="16"/>
                <w:szCs w:val="24"/>
              </w:rPr>
            </w:pPr>
            <w:ins w:id="1348"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r>
              <w:r w:rsidRPr="00522EFF">
                <w:rPr>
                  <w:rFonts w:asciiTheme="minorHAnsi" w:hAnsiTheme="minorHAnsi" w:cs="Arial"/>
                  <w:color w:val="000000"/>
                  <w:sz w:val="16"/>
                </w:rPr>
                <w:tab/>
                <w:t>/description</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49"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50" w:author="Vijay Shah" w:date="2014-04-11T10:42:00Z"/>
                <w:rFonts w:ascii="Calibri" w:hAnsi="Calibri" w:cs="Arial"/>
                <w:sz w:val="16"/>
                <w:szCs w:val="24"/>
              </w:rPr>
            </w:pPr>
            <w:ins w:id="1351" w:author="Vijay Shah" w:date="2014-04-11T10:42:00Z">
              <w:r w:rsidRPr="00522EFF">
                <w:rPr>
                  <w:rFonts w:asciiTheme="minorHAnsi" w:hAnsiTheme="minorHAnsi" w:cs="Arial"/>
                  <w:color w:val="000000"/>
                  <w:sz w:val="16"/>
                </w:rPr>
                <w:t>0..1</w:t>
              </w:r>
            </w:ins>
          </w:p>
        </w:tc>
        <w:tc>
          <w:tcPr>
            <w:tcW w:w="1020" w:type="dxa"/>
            <w:tcBorders>
              <w:top w:val="nil"/>
              <w:left w:val="nil"/>
              <w:bottom w:val="single" w:sz="4" w:space="0" w:color="auto"/>
              <w:right w:val="single" w:sz="4" w:space="0" w:color="auto"/>
            </w:tcBorders>
            <w:shd w:val="clear" w:color="auto" w:fill="FFFFFF"/>
            <w:vAlign w:val="center"/>
            <w:hideMark/>
            <w:tcPrChange w:id="1352"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53" w:author="Vijay Shah" w:date="2014-04-11T10:42:00Z"/>
                <w:rFonts w:ascii="Calibri" w:hAnsi="Calibri" w:cs="Arial"/>
                <w:sz w:val="16"/>
                <w:szCs w:val="24"/>
              </w:rPr>
            </w:pPr>
            <w:ins w:id="1354" w:author="Vijay Shah" w:date="2014-04-11T10:42:00Z">
              <w:r w:rsidRPr="00522EFF">
                <w:rPr>
                  <w:rFonts w:asciiTheme="minorHAnsi" w:hAnsiTheme="minorHAnsi" w:cs="Arial"/>
                  <w:color w:val="000000"/>
                  <w:sz w:val="16"/>
                </w:rPr>
                <w:t xml:space="preserve">String </w:t>
              </w:r>
            </w:ins>
          </w:p>
        </w:tc>
      </w:tr>
      <w:tr w:rsidR="00522EFF" w:rsidRPr="00522EFF" w:rsidTr="00507431">
        <w:trPr>
          <w:trHeight w:val="144"/>
          <w:jc w:val="center"/>
          <w:ins w:id="1355" w:author="Vijay Shah" w:date="2014-04-11T10:42:00Z"/>
          <w:trPrChange w:id="1356"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57"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58" w:author="Vijay Shah" w:date="2014-04-11T10:42:00Z"/>
                <w:rFonts w:ascii="Calibri" w:hAnsi="Calibri" w:cs="Arial"/>
                <w:sz w:val="16"/>
                <w:szCs w:val="24"/>
              </w:rPr>
            </w:pPr>
            <w:ins w:id="1359" w:author="Vijay Shah" w:date="2014-04-11T10:42:00Z">
              <w:r w:rsidRPr="00522EFF">
                <w:rPr>
                  <w:rFonts w:asciiTheme="minorHAnsi" w:hAnsiTheme="minorHAnsi" w:cs="Arial"/>
                  <w:b/>
                  <w:bCs/>
                  <w:color w:val="000000"/>
                  <w:sz w:val="16"/>
                </w:rPr>
                <w:tab/>
              </w:r>
              <w:r w:rsidRPr="00522EFF">
                <w:rPr>
                  <w:rFonts w:asciiTheme="minorHAnsi" w:hAnsiTheme="minorHAnsi" w:cs="Arial"/>
                  <w:b/>
                  <w:bCs/>
                  <w:color w:val="000000"/>
                  <w:sz w:val="16"/>
                </w:rPr>
                <w:tab/>
              </w:r>
              <w:r w:rsidRPr="00522EFF">
                <w:rPr>
                  <w:rFonts w:asciiTheme="minorHAnsi" w:hAnsiTheme="minorHAnsi" w:cs="Arial"/>
                  <w:color w:val="000000"/>
                  <w:sz w:val="16"/>
                </w:rPr>
                <w:tab/>
                <w:t>Organization</w:t>
              </w:r>
            </w:ins>
          </w:p>
        </w:tc>
        <w:tc>
          <w:tcPr>
            <w:tcW w:w="3870" w:type="dxa"/>
            <w:tcBorders>
              <w:top w:val="nil"/>
              <w:left w:val="nil"/>
              <w:bottom w:val="single" w:sz="4" w:space="0" w:color="auto"/>
              <w:right w:val="single" w:sz="4" w:space="0" w:color="auto"/>
            </w:tcBorders>
            <w:shd w:val="clear" w:color="auto" w:fill="FFFFFF"/>
            <w:vAlign w:val="center"/>
            <w:hideMark/>
            <w:tcPrChange w:id="1360"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61" w:author="Vijay Shah" w:date="2014-04-11T10:42:00Z"/>
                <w:rFonts w:ascii="Calibri" w:hAnsi="Calibri" w:cs="Arial"/>
                <w:sz w:val="16"/>
                <w:szCs w:val="24"/>
              </w:rPr>
            </w:pPr>
            <w:ins w:id="1362"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r>
              <w:r w:rsidRPr="00522EFF">
                <w:rPr>
                  <w:rFonts w:asciiTheme="minorHAnsi" w:hAnsiTheme="minorHAnsi" w:cs="Arial"/>
                  <w:color w:val="000000"/>
                  <w:sz w:val="16"/>
                </w:rPr>
                <w:tab/>
                <w:t>/organization</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63"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64" w:author="Vijay Shah" w:date="2014-04-11T10:42:00Z"/>
                <w:rFonts w:ascii="Calibri" w:hAnsi="Calibri" w:cs="Arial"/>
                <w:sz w:val="16"/>
                <w:szCs w:val="24"/>
              </w:rPr>
            </w:pPr>
            <w:ins w:id="1365" w:author="Vijay Shah" w:date="2014-04-11T10:42:00Z">
              <w:r w:rsidRPr="00522EFF">
                <w:rPr>
                  <w:rFonts w:asciiTheme="minorHAnsi" w:hAnsiTheme="minorHAnsi" w:cs="Arial"/>
                  <w:color w:val="000000"/>
                  <w:sz w:val="16"/>
                </w:rPr>
                <w:t>0..1</w:t>
              </w:r>
            </w:ins>
          </w:p>
        </w:tc>
        <w:tc>
          <w:tcPr>
            <w:tcW w:w="1020" w:type="dxa"/>
            <w:tcBorders>
              <w:top w:val="nil"/>
              <w:left w:val="nil"/>
              <w:bottom w:val="single" w:sz="4" w:space="0" w:color="auto"/>
              <w:right w:val="single" w:sz="4" w:space="0" w:color="auto"/>
            </w:tcBorders>
            <w:shd w:val="clear" w:color="auto" w:fill="FFFFFF"/>
            <w:vAlign w:val="center"/>
            <w:tcPrChange w:id="1366" w:author="Vijay Shah" w:date="2014-04-17T22:38:00Z">
              <w:tcPr>
                <w:tcW w:w="216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1367" w:author="Vijay Shah" w:date="2014-04-11T10:42:00Z"/>
                <w:rFonts w:ascii="Calibri" w:hAnsi="Calibri" w:cs="Arial"/>
                <w:sz w:val="16"/>
                <w:szCs w:val="24"/>
              </w:rPr>
            </w:pPr>
          </w:p>
        </w:tc>
      </w:tr>
      <w:tr w:rsidR="00522EFF" w:rsidRPr="00522EFF" w:rsidTr="00507431">
        <w:trPr>
          <w:trHeight w:val="144"/>
          <w:jc w:val="center"/>
          <w:ins w:id="1368" w:author="Vijay Shah" w:date="2014-04-11T10:42:00Z"/>
          <w:trPrChange w:id="1369"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70"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71" w:author="Vijay Shah" w:date="2014-04-11T10:42:00Z"/>
                <w:rFonts w:ascii="Calibri" w:hAnsi="Calibri" w:cs="Arial"/>
                <w:sz w:val="16"/>
                <w:szCs w:val="24"/>
              </w:rPr>
            </w:pPr>
            <w:ins w:id="1372" w:author="Vijay Shah" w:date="2014-04-11T10:42:00Z">
              <w:r w:rsidRPr="00522EFF">
                <w:rPr>
                  <w:rFonts w:asciiTheme="minorHAnsi" w:hAnsiTheme="minorHAnsi" w:cs="Arial"/>
                  <w:color w:val="000000"/>
                  <w:sz w:val="16"/>
                </w:rPr>
                <w:tab/>
                <w:t>Compliance Rule</w:t>
              </w:r>
            </w:ins>
          </w:p>
        </w:tc>
        <w:tc>
          <w:tcPr>
            <w:tcW w:w="3870" w:type="dxa"/>
            <w:tcBorders>
              <w:top w:val="nil"/>
              <w:left w:val="nil"/>
              <w:bottom w:val="single" w:sz="4" w:space="0" w:color="auto"/>
              <w:right w:val="single" w:sz="4" w:space="0" w:color="auto"/>
            </w:tcBorders>
            <w:shd w:val="clear" w:color="auto" w:fill="FFFFFF"/>
            <w:vAlign w:val="center"/>
            <w:hideMark/>
            <w:tcPrChange w:id="1373"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74" w:author="Vijay Shah" w:date="2014-04-11T10:42:00Z"/>
                <w:rFonts w:ascii="Calibri" w:hAnsi="Calibri" w:cs="Arial"/>
                <w:sz w:val="16"/>
                <w:szCs w:val="24"/>
              </w:rPr>
            </w:pPr>
            <w:ins w:id="1375" w:author="Vijay Shah" w:date="2014-04-11T10:42:00Z">
              <w:r w:rsidRPr="00522EFF">
                <w:rPr>
                  <w:rFonts w:asciiTheme="minorHAnsi" w:hAnsiTheme="minorHAnsi" w:cs="Arial"/>
                  <w:color w:val="000000"/>
                  <w:sz w:val="16"/>
                </w:rPr>
                <w:tab/>
                <w:t>/compliance_rule</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76"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77" w:author="Vijay Shah" w:date="2014-04-11T10:42:00Z"/>
                <w:rFonts w:ascii="Calibri" w:hAnsi="Calibri" w:cs="Arial"/>
                <w:sz w:val="16"/>
                <w:szCs w:val="24"/>
              </w:rPr>
            </w:pPr>
            <w:ins w:id="1378" w:author="Vijay Shah" w:date="2014-04-11T10:42:00Z">
              <w:r w:rsidRPr="00522EFF">
                <w:rPr>
                  <w:rFonts w:asciiTheme="minorHAnsi" w:hAnsiTheme="minorHAnsi" w:cs="Arial"/>
                  <w:color w:val="000000"/>
                  <w:sz w:val="16"/>
                </w:rPr>
                <w:t>1..N</w:t>
              </w:r>
            </w:ins>
          </w:p>
        </w:tc>
        <w:tc>
          <w:tcPr>
            <w:tcW w:w="1020" w:type="dxa"/>
            <w:tcBorders>
              <w:top w:val="nil"/>
              <w:left w:val="nil"/>
              <w:bottom w:val="single" w:sz="4" w:space="0" w:color="auto"/>
              <w:right w:val="single" w:sz="4" w:space="0" w:color="auto"/>
            </w:tcBorders>
            <w:shd w:val="clear" w:color="auto" w:fill="FFFFFF"/>
            <w:vAlign w:val="center"/>
            <w:tcPrChange w:id="1379" w:author="Vijay Shah" w:date="2014-04-17T22:38:00Z">
              <w:tcPr>
                <w:tcW w:w="216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1380" w:author="Vijay Shah" w:date="2014-04-11T10:42:00Z"/>
                <w:rFonts w:ascii="Calibri" w:hAnsi="Calibri" w:cs="Arial"/>
                <w:sz w:val="16"/>
                <w:szCs w:val="24"/>
              </w:rPr>
            </w:pPr>
          </w:p>
        </w:tc>
      </w:tr>
      <w:tr w:rsidR="00522EFF" w:rsidRPr="00522EFF" w:rsidTr="00507431">
        <w:trPr>
          <w:trHeight w:val="144"/>
          <w:jc w:val="center"/>
          <w:ins w:id="1381" w:author="Vijay Shah" w:date="2014-04-11T10:42:00Z"/>
          <w:trPrChange w:id="1382"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83"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84" w:author="Vijay Shah" w:date="2014-04-11T10:42:00Z"/>
                <w:rFonts w:ascii="Calibri" w:hAnsi="Calibri" w:cs="Arial"/>
                <w:sz w:val="16"/>
                <w:szCs w:val="24"/>
              </w:rPr>
            </w:pPr>
            <w:ins w:id="1385"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t>Expression</w:t>
              </w:r>
            </w:ins>
          </w:p>
        </w:tc>
        <w:tc>
          <w:tcPr>
            <w:tcW w:w="3870" w:type="dxa"/>
            <w:tcBorders>
              <w:top w:val="nil"/>
              <w:left w:val="nil"/>
              <w:bottom w:val="single" w:sz="4" w:space="0" w:color="auto"/>
              <w:right w:val="single" w:sz="4" w:space="0" w:color="auto"/>
            </w:tcBorders>
            <w:shd w:val="clear" w:color="auto" w:fill="FFFFFF"/>
            <w:vAlign w:val="center"/>
            <w:hideMark/>
            <w:tcPrChange w:id="1386"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87" w:author="Vijay Shah" w:date="2014-04-11T10:42:00Z"/>
                <w:rFonts w:ascii="Calibri" w:hAnsi="Calibri" w:cs="Arial"/>
                <w:sz w:val="16"/>
                <w:szCs w:val="24"/>
              </w:rPr>
            </w:pPr>
            <w:ins w:id="1388" w:author="Vijay Shah" w:date="2014-04-11T10:42:00Z">
              <w:r w:rsidRPr="00522EFF">
                <w:rPr>
                  <w:rFonts w:asciiTheme="minorHAnsi" w:hAnsiTheme="minorHAnsi" w:cs="Arial"/>
                  <w:color w:val="000000"/>
                  <w:sz w:val="16"/>
                </w:rPr>
                <w:tab/>
              </w:r>
              <w:r w:rsidRPr="00522EFF">
                <w:rPr>
                  <w:rFonts w:asciiTheme="minorHAnsi" w:hAnsiTheme="minorHAnsi" w:cs="Arial"/>
                  <w:color w:val="000000"/>
                  <w:sz w:val="16"/>
                </w:rPr>
                <w:tab/>
                <w:t>/expression</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389"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90" w:author="Vijay Shah" w:date="2014-04-11T10:42:00Z"/>
                <w:rFonts w:ascii="Calibri" w:hAnsi="Calibri" w:cs="Arial"/>
                <w:sz w:val="16"/>
                <w:szCs w:val="24"/>
              </w:rPr>
            </w:pPr>
            <w:ins w:id="1391" w:author="Vijay Shah" w:date="2014-04-11T10:42:00Z">
              <w:r w:rsidRPr="00522EFF">
                <w:rPr>
                  <w:rFonts w:asciiTheme="minorHAnsi" w:hAnsiTheme="minorHAnsi" w:cs="Arial"/>
                  <w:color w:val="000000"/>
                  <w:sz w:val="16"/>
                </w:rPr>
                <w:t>0..N</w:t>
              </w:r>
            </w:ins>
          </w:p>
        </w:tc>
        <w:tc>
          <w:tcPr>
            <w:tcW w:w="1020" w:type="dxa"/>
            <w:tcBorders>
              <w:top w:val="nil"/>
              <w:left w:val="nil"/>
              <w:bottom w:val="single" w:sz="4" w:space="0" w:color="auto"/>
              <w:right w:val="single" w:sz="4" w:space="0" w:color="auto"/>
            </w:tcBorders>
            <w:shd w:val="clear" w:color="auto" w:fill="FFFFFF"/>
            <w:vAlign w:val="center"/>
            <w:hideMark/>
            <w:tcPrChange w:id="1392"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93" w:author="Vijay Shah" w:date="2014-04-11T10:42:00Z"/>
                <w:rFonts w:ascii="Calibri" w:hAnsi="Calibri" w:cs="Arial"/>
                <w:sz w:val="16"/>
                <w:szCs w:val="24"/>
              </w:rPr>
            </w:pPr>
            <w:ins w:id="1394" w:author="Vijay Shah" w:date="2014-04-11T10:42:00Z">
              <w:r w:rsidRPr="00522EFF">
                <w:rPr>
                  <w:rFonts w:asciiTheme="minorHAnsi" w:hAnsiTheme="minorHAnsi" w:cs="Arial"/>
                  <w:sz w:val="16"/>
                </w:rPr>
                <w:t>String</w:t>
              </w:r>
            </w:ins>
          </w:p>
        </w:tc>
      </w:tr>
      <w:tr w:rsidR="00522EFF" w:rsidRPr="00522EFF" w:rsidTr="00507431">
        <w:trPr>
          <w:trHeight w:val="144"/>
          <w:jc w:val="center"/>
          <w:ins w:id="1395" w:author="Vijay Shah" w:date="2014-04-11T10:42:00Z"/>
          <w:trPrChange w:id="1396"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397"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398" w:author="Vijay Shah" w:date="2014-04-11T10:42:00Z"/>
                <w:rFonts w:ascii="Calibri" w:hAnsi="Calibri" w:cs="Arial"/>
                <w:sz w:val="16"/>
                <w:szCs w:val="24"/>
              </w:rPr>
            </w:pPr>
            <w:ins w:id="1399" w:author="Vijay Shah" w:date="2014-04-11T10:42:00Z">
              <w:r w:rsidRPr="00522EFF">
                <w:rPr>
                  <w:rFonts w:asciiTheme="minorHAnsi" w:hAnsiTheme="minorHAnsi" w:cs="Arial"/>
                  <w:color w:val="000000"/>
                  <w:sz w:val="16"/>
                </w:rPr>
                <w:tab/>
                <w:t>Origin Summary</w:t>
              </w:r>
            </w:ins>
          </w:p>
        </w:tc>
        <w:tc>
          <w:tcPr>
            <w:tcW w:w="3870" w:type="dxa"/>
            <w:tcBorders>
              <w:top w:val="nil"/>
              <w:left w:val="nil"/>
              <w:bottom w:val="single" w:sz="4" w:space="0" w:color="auto"/>
              <w:right w:val="single" w:sz="4" w:space="0" w:color="auto"/>
            </w:tcBorders>
            <w:shd w:val="clear" w:color="auto" w:fill="FFFFFF"/>
            <w:vAlign w:val="center"/>
            <w:hideMark/>
            <w:tcPrChange w:id="1400"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01" w:author="Vijay Shah" w:date="2014-04-11T10:42:00Z"/>
                <w:rFonts w:ascii="Calibri" w:hAnsi="Calibri" w:cs="Arial"/>
                <w:sz w:val="16"/>
                <w:szCs w:val="24"/>
              </w:rPr>
            </w:pPr>
            <w:ins w:id="1402" w:author="Vijay Shah" w:date="2014-04-11T10:42:00Z">
              <w:r w:rsidRPr="00522EFF">
                <w:rPr>
                  <w:rFonts w:asciiTheme="minorHAnsi" w:hAnsiTheme="minorHAnsi" w:cs="Arial"/>
                  <w:color w:val="000000"/>
                  <w:sz w:val="16"/>
                </w:rPr>
                <w:tab/>
                <w:t>/originating_registry_summary</w:t>
              </w:r>
            </w:ins>
          </w:p>
        </w:tc>
        <w:tc>
          <w:tcPr>
            <w:tcW w:w="810" w:type="dxa"/>
            <w:tcBorders>
              <w:top w:val="nil"/>
              <w:left w:val="single" w:sz="4" w:space="0" w:color="auto"/>
              <w:bottom w:val="single" w:sz="4" w:space="0" w:color="auto"/>
              <w:right w:val="single" w:sz="4" w:space="0" w:color="auto"/>
            </w:tcBorders>
            <w:shd w:val="clear" w:color="auto" w:fill="FFFFFF"/>
            <w:vAlign w:val="center"/>
            <w:hideMark/>
            <w:tcPrChange w:id="1403" w:author="Vijay Shah" w:date="2014-04-17T22:38:00Z">
              <w:tcPr>
                <w:tcW w:w="81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04" w:author="Vijay Shah" w:date="2014-04-11T10:42:00Z"/>
                <w:rFonts w:ascii="Calibri" w:hAnsi="Calibri" w:cs="Arial"/>
                <w:sz w:val="16"/>
                <w:szCs w:val="24"/>
              </w:rPr>
            </w:pPr>
            <w:ins w:id="1405" w:author="Vijay Shah" w:date="2014-04-11T10:42:00Z">
              <w:r w:rsidRPr="00522EFF">
                <w:rPr>
                  <w:rFonts w:asciiTheme="minorHAnsi" w:hAnsiTheme="minorHAnsi" w:cs="Arial"/>
                  <w:color w:val="000000"/>
                  <w:sz w:val="16"/>
                </w:rPr>
                <w:t>1..1</w:t>
              </w:r>
            </w:ins>
          </w:p>
        </w:tc>
        <w:tc>
          <w:tcPr>
            <w:tcW w:w="1020" w:type="dxa"/>
            <w:tcBorders>
              <w:top w:val="nil"/>
              <w:left w:val="nil"/>
              <w:bottom w:val="single" w:sz="4" w:space="0" w:color="auto"/>
              <w:right w:val="single" w:sz="4" w:space="0" w:color="auto"/>
            </w:tcBorders>
            <w:shd w:val="clear" w:color="auto" w:fill="FFFFFF"/>
            <w:vAlign w:val="center"/>
            <w:hideMark/>
            <w:tcPrChange w:id="1406" w:author="Vijay Shah" w:date="2014-04-17T22:38:00Z">
              <w:tcPr>
                <w:tcW w:w="21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07" w:author="Vijay Shah" w:date="2014-04-11T10:42:00Z"/>
                <w:rFonts w:ascii="Calibri" w:eastAsia="Calibri" w:hAnsi="Calibri" w:cs="Arial"/>
                <w:sz w:val="16"/>
                <w:szCs w:val="24"/>
              </w:rPr>
            </w:pPr>
          </w:p>
        </w:tc>
      </w:tr>
      <w:tr w:rsidR="00522EFF" w:rsidRPr="00522EFF" w:rsidTr="00507431">
        <w:trPr>
          <w:trHeight w:val="144"/>
          <w:jc w:val="center"/>
          <w:ins w:id="1408" w:author="Vijay Shah" w:date="2014-04-11T10:42:00Z"/>
          <w:trPrChange w:id="1409"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410"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11" w:author="Vijay Shah" w:date="2014-04-11T10:42:00Z"/>
                <w:rFonts w:ascii="Calibri" w:hAnsi="Calibri" w:cs="Arial"/>
                <w:sz w:val="16"/>
                <w:szCs w:val="24"/>
              </w:rPr>
            </w:pPr>
            <w:ins w:id="1412" w:author="Vijay Shah" w:date="2014-04-11T10:42:00Z">
              <w:r w:rsidRPr="00522EFF">
                <w:rPr>
                  <w:rFonts w:asciiTheme="minorHAnsi" w:hAnsiTheme="minorHAnsi" w:cs="Arial"/>
                  <w:color w:val="000000"/>
                  <w:sz w:val="16"/>
                </w:rPr>
                <w:tab/>
                <w:t>Form language</w:t>
              </w:r>
            </w:ins>
          </w:p>
        </w:tc>
        <w:tc>
          <w:tcPr>
            <w:tcW w:w="3870" w:type="dxa"/>
            <w:tcBorders>
              <w:top w:val="nil"/>
              <w:left w:val="nil"/>
              <w:bottom w:val="single" w:sz="4" w:space="0" w:color="auto"/>
              <w:right w:val="single" w:sz="4" w:space="0" w:color="auto"/>
            </w:tcBorders>
            <w:shd w:val="clear" w:color="auto" w:fill="FFFFFF"/>
            <w:noWrap/>
            <w:vAlign w:val="center"/>
            <w:hideMark/>
            <w:tcPrChange w:id="1413" w:author="Vijay Shah" w:date="2014-04-17T22:38:00Z">
              <w:tcPr>
                <w:tcW w:w="3870" w:type="dxa"/>
                <w:tcBorders>
                  <w:top w:val="nil"/>
                  <w:left w:val="nil"/>
                  <w:bottom w:val="single" w:sz="4" w:space="0" w:color="auto"/>
                  <w:right w:val="single" w:sz="4" w:space="0" w:color="auto"/>
                </w:tcBorders>
                <w:shd w:val="clear" w:color="auto" w:fill="FFFFFF"/>
                <w:noWrap/>
                <w:vAlign w:val="center"/>
                <w:hideMark/>
              </w:tcPr>
            </w:tcPrChange>
          </w:tcPr>
          <w:p w:rsidR="00522EFF" w:rsidRPr="00522EFF" w:rsidRDefault="00522EFF" w:rsidP="00522EFF">
            <w:pPr>
              <w:tabs>
                <w:tab w:val="left" w:pos="360"/>
                <w:tab w:val="left" w:pos="720"/>
                <w:tab w:val="left" w:pos="1080"/>
                <w:tab w:val="left" w:pos="1440"/>
              </w:tabs>
              <w:spacing w:before="0"/>
              <w:rPr>
                <w:ins w:id="1414" w:author="Vijay Shah" w:date="2014-04-11T10:42:00Z"/>
                <w:rFonts w:ascii="Calibri" w:hAnsi="Calibri" w:cs="Arial"/>
                <w:sz w:val="16"/>
                <w:szCs w:val="24"/>
              </w:rPr>
            </w:pPr>
            <w:ins w:id="1415" w:author="Vijay Shah" w:date="2014-04-11T10:42:00Z">
              <w:r w:rsidRPr="00522EFF">
                <w:rPr>
                  <w:rFonts w:asciiTheme="minorHAnsi" w:hAnsiTheme="minorHAnsi" w:cs="Arial"/>
                  <w:color w:val="000000"/>
                  <w:sz w:val="16"/>
                </w:rPr>
                <w:tab/>
                <w:t>/form_language</w:t>
              </w:r>
            </w:ins>
          </w:p>
        </w:tc>
        <w:tc>
          <w:tcPr>
            <w:tcW w:w="810" w:type="dxa"/>
            <w:tcBorders>
              <w:top w:val="nil"/>
              <w:left w:val="single" w:sz="4" w:space="0" w:color="auto"/>
              <w:bottom w:val="single" w:sz="4" w:space="0" w:color="auto"/>
              <w:right w:val="single" w:sz="4" w:space="0" w:color="auto"/>
            </w:tcBorders>
            <w:shd w:val="clear" w:color="auto" w:fill="FFFFFF"/>
            <w:noWrap/>
            <w:vAlign w:val="center"/>
            <w:hideMark/>
            <w:tcPrChange w:id="1416" w:author="Vijay Shah" w:date="2014-04-17T22:38:00Z">
              <w:tcPr>
                <w:tcW w:w="810" w:type="dxa"/>
                <w:tcBorders>
                  <w:top w:val="nil"/>
                  <w:left w:val="single" w:sz="4" w:space="0" w:color="auto"/>
                  <w:bottom w:val="single" w:sz="4" w:space="0" w:color="auto"/>
                  <w:right w:val="single" w:sz="4" w:space="0" w:color="auto"/>
                </w:tcBorders>
                <w:shd w:val="clear" w:color="auto" w:fill="FFFFFF"/>
                <w:noWrap/>
                <w:vAlign w:val="center"/>
                <w:hideMark/>
              </w:tcPr>
            </w:tcPrChange>
          </w:tcPr>
          <w:p w:rsidR="00522EFF" w:rsidRPr="00522EFF" w:rsidRDefault="00522EFF" w:rsidP="00522EFF">
            <w:pPr>
              <w:tabs>
                <w:tab w:val="left" w:pos="360"/>
                <w:tab w:val="left" w:pos="720"/>
                <w:tab w:val="left" w:pos="1080"/>
                <w:tab w:val="left" w:pos="1440"/>
              </w:tabs>
              <w:spacing w:before="0"/>
              <w:rPr>
                <w:ins w:id="1417" w:author="Vijay Shah" w:date="2014-04-11T10:42:00Z"/>
                <w:rFonts w:ascii="Calibri" w:hAnsi="Calibri" w:cs="Arial"/>
                <w:sz w:val="16"/>
                <w:szCs w:val="24"/>
              </w:rPr>
            </w:pPr>
            <w:ins w:id="1418" w:author="Vijay Shah" w:date="2014-04-11T10:42:00Z">
              <w:r w:rsidRPr="00522EFF">
                <w:rPr>
                  <w:rFonts w:asciiTheme="minorHAnsi" w:hAnsiTheme="minorHAnsi" w:cs="Arial"/>
                  <w:color w:val="000000"/>
                  <w:sz w:val="16"/>
                </w:rPr>
                <w:t>1..1</w:t>
              </w:r>
            </w:ins>
          </w:p>
        </w:tc>
        <w:tc>
          <w:tcPr>
            <w:tcW w:w="1020" w:type="dxa"/>
            <w:tcBorders>
              <w:top w:val="nil"/>
              <w:left w:val="nil"/>
              <w:bottom w:val="single" w:sz="4" w:space="0" w:color="auto"/>
              <w:right w:val="single" w:sz="4" w:space="0" w:color="auto"/>
            </w:tcBorders>
            <w:shd w:val="clear" w:color="auto" w:fill="FFFFFF"/>
            <w:noWrap/>
            <w:vAlign w:val="center"/>
            <w:tcPrChange w:id="1419" w:author="Vijay Shah" w:date="2014-04-17T22:38:00Z">
              <w:tcPr>
                <w:tcW w:w="2160" w:type="dxa"/>
                <w:tcBorders>
                  <w:top w:val="nil"/>
                  <w:left w:val="nil"/>
                  <w:bottom w:val="single" w:sz="4" w:space="0" w:color="auto"/>
                  <w:right w:val="single" w:sz="4" w:space="0" w:color="auto"/>
                </w:tcBorders>
                <w:shd w:val="clear" w:color="auto" w:fill="FFFFFF"/>
                <w:noWrap/>
                <w:vAlign w:val="center"/>
              </w:tcPr>
            </w:tcPrChange>
          </w:tcPr>
          <w:p w:rsidR="00522EFF" w:rsidRPr="00522EFF" w:rsidRDefault="00522EFF" w:rsidP="00522EFF">
            <w:pPr>
              <w:tabs>
                <w:tab w:val="left" w:pos="360"/>
                <w:tab w:val="left" w:pos="720"/>
                <w:tab w:val="left" w:pos="1080"/>
                <w:tab w:val="left" w:pos="1440"/>
              </w:tabs>
              <w:spacing w:before="0"/>
              <w:rPr>
                <w:ins w:id="1420" w:author="Vijay Shah" w:date="2014-04-11T10:42:00Z"/>
                <w:rFonts w:ascii="Calibri" w:hAnsi="Calibri" w:cs="Arial"/>
                <w:sz w:val="16"/>
                <w:szCs w:val="24"/>
              </w:rPr>
            </w:pPr>
          </w:p>
        </w:tc>
      </w:tr>
      <w:tr w:rsidR="00522EFF" w:rsidRPr="00522EFF" w:rsidTr="00507431">
        <w:trPr>
          <w:trHeight w:val="144"/>
          <w:jc w:val="center"/>
          <w:ins w:id="1421" w:author="Vijay Shah" w:date="2014-04-11T10:42:00Z"/>
          <w:trPrChange w:id="1422"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423"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24" w:author="Vijay Shah" w:date="2014-04-11T10:42:00Z"/>
                <w:rFonts w:ascii="Calibri" w:hAnsi="Calibri" w:cs="Arial"/>
                <w:sz w:val="16"/>
                <w:szCs w:val="24"/>
              </w:rPr>
            </w:pPr>
            <w:ins w:id="1425" w:author="Vijay Shah" w:date="2014-04-11T10:42:00Z">
              <w:r w:rsidRPr="00522EFF">
                <w:rPr>
                  <w:rFonts w:asciiTheme="minorHAnsi" w:hAnsiTheme="minorHAnsi" w:cs="Arial"/>
                  <w:color w:val="000000"/>
                  <w:sz w:val="16"/>
                </w:rPr>
                <w:tab/>
                <w:t>Contact information</w:t>
              </w:r>
            </w:ins>
          </w:p>
        </w:tc>
        <w:tc>
          <w:tcPr>
            <w:tcW w:w="3870" w:type="dxa"/>
            <w:tcBorders>
              <w:top w:val="nil"/>
              <w:left w:val="nil"/>
              <w:bottom w:val="single" w:sz="4" w:space="0" w:color="auto"/>
              <w:right w:val="single" w:sz="4" w:space="0" w:color="auto"/>
            </w:tcBorders>
            <w:shd w:val="clear" w:color="auto" w:fill="FFFFFF"/>
            <w:vAlign w:val="center"/>
            <w:hideMark/>
            <w:tcPrChange w:id="1426"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27" w:author="Vijay Shah" w:date="2014-04-11T10:42:00Z"/>
                <w:rFonts w:ascii="Calibri" w:hAnsi="Calibri" w:cs="Arial"/>
                <w:sz w:val="16"/>
                <w:szCs w:val="24"/>
              </w:rPr>
            </w:pPr>
            <w:ins w:id="1428" w:author="Vijay Shah" w:date="2014-04-11T10:42:00Z">
              <w:r w:rsidRPr="00522EFF">
                <w:rPr>
                  <w:rFonts w:asciiTheme="minorHAnsi" w:hAnsiTheme="minorHAnsi" w:cs="Arial"/>
                  <w:color w:val="000000"/>
                  <w:sz w:val="16"/>
                </w:rPr>
                <w:tab/>
                <w:t>/contacts</w:t>
              </w:r>
            </w:ins>
          </w:p>
        </w:tc>
        <w:tc>
          <w:tcPr>
            <w:tcW w:w="810" w:type="dxa"/>
            <w:tcBorders>
              <w:top w:val="nil"/>
              <w:left w:val="single" w:sz="4" w:space="0" w:color="auto"/>
              <w:bottom w:val="single" w:sz="4" w:space="0" w:color="auto"/>
              <w:right w:val="single" w:sz="4" w:space="0" w:color="auto"/>
            </w:tcBorders>
            <w:shd w:val="clear" w:color="auto" w:fill="FFFFFF"/>
            <w:noWrap/>
            <w:vAlign w:val="center"/>
            <w:hideMark/>
            <w:tcPrChange w:id="1429" w:author="Vijay Shah" w:date="2014-04-17T22:38:00Z">
              <w:tcPr>
                <w:tcW w:w="810" w:type="dxa"/>
                <w:tcBorders>
                  <w:top w:val="nil"/>
                  <w:left w:val="single" w:sz="4" w:space="0" w:color="auto"/>
                  <w:bottom w:val="single" w:sz="4" w:space="0" w:color="auto"/>
                  <w:right w:val="single" w:sz="4" w:space="0" w:color="auto"/>
                </w:tcBorders>
                <w:shd w:val="clear" w:color="auto" w:fill="FFFFFF"/>
                <w:noWrap/>
                <w:vAlign w:val="center"/>
                <w:hideMark/>
              </w:tcPr>
            </w:tcPrChange>
          </w:tcPr>
          <w:p w:rsidR="00522EFF" w:rsidRPr="00522EFF" w:rsidRDefault="00522EFF" w:rsidP="00522EFF">
            <w:pPr>
              <w:tabs>
                <w:tab w:val="left" w:pos="360"/>
                <w:tab w:val="left" w:pos="720"/>
                <w:tab w:val="left" w:pos="1080"/>
                <w:tab w:val="left" w:pos="1440"/>
              </w:tabs>
              <w:spacing w:before="0"/>
              <w:rPr>
                <w:ins w:id="1430" w:author="Vijay Shah" w:date="2014-04-11T10:42:00Z"/>
                <w:rFonts w:ascii="Calibri" w:hAnsi="Calibri" w:cs="Arial"/>
                <w:sz w:val="16"/>
                <w:szCs w:val="24"/>
              </w:rPr>
            </w:pPr>
            <w:ins w:id="1431" w:author="Vijay Shah" w:date="2014-04-11T10:42:00Z">
              <w:r w:rsidRPr="00522EFF">
                <w:rPr>
                  <w:rFonts w:asciiTheme="minorHAnsi" w:hAnsiTheme="minorHAnsi" w:cs="Arial"/>
                  <w:color w:val="000000"/>
                  <w:sz w:val="16"/>
                </w:rPr>
                <w:t>0..N</w:t>
              </w:r>
            </w:ins>
          </w:p>
        </w:tc>
        <w:tc>
          <w:tcPr>
            <w:tcW w:w="1020" w:type="dxa"/>
            <w:tcBorders>
              <w:top w:val="nil"/>
              <w:left w:val="nil"/>
              <w:bottom w:val="single" w:sz="4" w:space="0" w:color="auto"/>
              <w:right w:val="single" w:sz="4" w:space="0" w:color="auto"/>
            </w:tcBorders>
            <w:shd w:val="clear" w:color="auto" w:fill="FFFFFF"/>
            <w:vAlign w:val="center"/>
            <w:tcPrChange w:id="1432" w:author="Vijay Shah" w:date="2014-04-17T22:38:00Z">
              <w:tcPr>
                <w:tcW w:w="216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1433" w:author="Vijay Shah" w:date="2014-04-11T10:42:00Z"/>
                <w:rFonts w:ascii="Calibri" w:hAnsi="Calibri" w:cs="Arial"/>
                <w:sz w:val="16"/>
                <w:szCs w:val="24"/>
              </w:rPr>
            </w:pPr>
          </w:p>
        </w:tc>
      </w:tr>
      <w:tr w:rsidR="00522EFF" w:rsidRPr="00522EFF" w:rsidTr="00507431">
        <w:trPr>
          <w:trHeight w:val="144"/>
          <w:jc w:val="center"/>
          <w:ins w:id="1434" w:author="Vijay Shah" w:date="2014-04-11T10:42:00Z"/>
          <w:trPrChange w:id="1435" w:author="Vijay Shah" w:date="2014-04-17T22:38:00Z">
            <w:trPr>
              <w:trHeight w:val="144"/>
              <w:jc w:val="center"/>
            </w:trPr>
          </w:trPrChange>
        </w:trPr>
        <w:tc>
          <w:tcPr>
            <w:tcW w:w="2461" w:type="dxa"/>
            <w:tcBorders>
              <w:top w:val="nil"/>
              <w:left w:val="single" w:sz="4" w:space="0" w:color="auto"/>
              <w:bottom w:val="single" w:sz="4" w:space="0" w:color="auto"/>
              <w:right w:val="single" w:sz="4" w:space="0" w:color="auto"/>
            </w:tcBorders>
            <w:shd w:val="clear" w:color="auto" w:fill="FFFFFF"/>
            <w:vAlign w:val="center"/>
            <w:hideMark/>
            <w:tcPrChange w:id="1436" w:author="Vijay Shah" w:date="2014-04-17T22:38:00Z">
              <w:tcPr>
                <w:tcW w:w="246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37" w:author="Vijay Shah" w:date="2014-04-11T10:42:00Z"/>
                <w:rFonts w:ascii="Calibri" w:hAnsi="Calibri" w:cs="Arial"/>
                <w:sz w:val="16"/>
                <w:szCs w:val="24"/>
              </w:rPr>
            </w:pPr>
            <w:ins w:id="1438" w:author="Vijay Shah" w:date="2014-04-11T10:42:00Z">
              <w:r w:rsidRPr="00522EFF">
                <w:rPr>
                  <w:rFonts w:asciiTheme="minorHAnsi" w:hAnsiTheme="minorHAnsi" w:cs="Arial"/>
                  <w:color w:val="000000"/>
                  <w:sz w:val="16"/>
                </w:rPr>
                <w:tab/>
                <w:t>Registration information</w:t>
              </w:r>
            </w:ins>
          </w:p>
        </w:tc>
        <w:tc>
          <w:tcPr>
            <w:tcW w:w="3870" w:type="dxa"/>
            <w:tcBorders>
              <w:top w:val="nil"/>
              <w:left w:val="nil"/>
              <w:bottom w:val="single" w:sz="4" w:space="0" w:color="auto"/>
              <w:right w:val="single" w:sz="4" w:space="0" w:color="auto"/>
            </w:tcBorders>
            <w:shd w:val="clear" w:color="auto" w:fill="FFFFFF"/>
            <w:vAlign w:val="center"/>
            <w:hideMark/>
            <w:tcPrChange w:id="1439" w:author="Vijay Shah" w:date="2014-04-17T22:38:00Z">
              <w:tcPr>
                <w:tcW w:w="387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440" w:author="Vijay Shah" w:date="2014-04-11T10:42:00Z"/>
                <w:rFonts w:ascii="Calibri" w:hAnsi="Calibri" w:cs="Arial"/>
                <w:sz w:val="16"/>
                <w:szCs w:val="24"/>
              </w:rPr>
            </w:pPr>
            <w:ins w:id="1441" w:author="Vijay Shah" w:date="2014-04-11T10:42:00Z">
              <w:r w:rsidRPr="00522EFF">
                <w:rPr>
                  <w:rFonts w:asciiTheme="minorHAnsi" w:hAnsiTheme="minorHAnsi" w:cs="Arial"/>
                  <w:color w:val="000000"/>
                  <w:sz w:val="16"/>
                </w:rPr>
                <w:tab/>
                <w:t>/registration</w:t>
              </w:r>
            </w:ins>
          </w:p>
        </w:tc>
        <w:tc>
          <w:tcPr>
            <w:tcW w:w="810" w:type="dxa"/>
            <w:tcBorders>
              <w:top w:val="nil"/>
              <w:left w:val="single" w:sz="4" w:space="0" w:color="auto"/>
              <w:bottom w:val="single" w:sz="4" w:space="0" w:color="auto"/>
              <w:right w:val="single" w:sz="4" w:space="0" w:color="auto"/>
            </w:tcBorders>
            <w:shd w:val="clear" w:color="auto" w:fill="FFFFFF"/>
            <w:noWrap/>
            <w:vAlign w:val="center"/>
            <w:hideMark/>
            <w:tcPrChange w:id="1442" w:author="Vijay Shah" w:date="2014-04-17T22:38:00Z">
              <w:tcPr>
                <w:tcW w:w="810" w:type="dxa"/>
                <w:tcBorders>
                  <w:top w:val="nil"/>
                  <w:left w:val="single" w:sz="4" w:space="0" w:color="auto"/>
                  <w:bottom w:val="single" w:sz="4" w:space="0" w:color="auto"/>
                  <w:right w:val="single" w:sz="4" w:space="0" w:color="auto"/>
                </w:tcBorders>
                <w:shd w:val="clear" w:color="auto" w:fill="FFFFFF"/>
                <w:noWrap/>
                <w:vAlign w:val="center"/>
                <w:hideMark/>
              </w:tcPr>
            </w:tcPrChange>
          </w:tcPr>
          <w:p w:rsidR="00522EFF" w:rsidRPr="00522EFF" w:rsidRDefault="00522EFF" w:rsidP="00522EFF">
            <w:pPr>
              <w:tabs>
                <w:tab w:val="left" w:pos="360"/>
                <w:tab w:val="left" w:pos="720"/>
                <w:tab w:val="left" w:pos="1080"/>
                <w:tab w:val="left" w:pos="1440"/>
              </w:tabs>
              <w:spacing w:before="0"/>
              <w:rPr>
                <w:ins w:id="1443" w:author="Vijay Shah" w:date="2014-04-11T10:42:00Z"/>
                <w:rFonts w:ascii="Calibri" w:hAnsi="Calibri" w:cs="Arial"/>
                <w:sz w:val="16"/>
                <w:szCs w:val="24"/>
              </w:rPr>
            </w:pPr>
            <w:ins w:id="1444" w:author="Vijay Shah" w:date="2014-04-11T10:42:00Z">
              <w:r w:rsidRPr="00522EFF">
                <w:rPr>
                  <w:rFonts w:asciiTheme="minorHAnsi" w:hAnsiTheme="minorHAnsi" w:cs="Arial"/>
                  <w:color w:val="000000"/>
                  <w:sz w:val="16"/>
                </w:rPr>
                <w:t>0..1</w:t>
              </w:r>
            </w:ins>
          </w:p>
        </w:tc>
        <w:tc>
          <w:tcPr>
            <w:tcW w:w="1020" w:type="dxa"/>
            <w:tcBorders>
              <w:top w:val="nil"/>
              <w:left w:val="nil"/>
              <w:bottom w:val="single" w:sz="4" w:space="0" w:color="auto"/>
              <w:right w:val="single" w:sz="4" w:space="0" w:color="auto"/>
            </w:tcBorders>
            <w:shd w:val="clear" w:color="auto" w:fill="FFFFFF"/>
            <w:vAlign w:val="center"/>
            <w:tcPrChange w:id="1445" w:author="Vijay Shah" w:date="2014-04-17T22:38:00Z">
              <w:tcPr>
                <w:tcW w:w="216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1446" w:author="Vijay Shah" w:date="2014-04-11T10:42:00Z"/>
                <w:rFonts w:ascii="Calibri" w:hAnsi="Calibri" w:cs="Arial"/>
                <w:sz w:val="16"/>
                <w:szCs w:val="24"/>
              </w:rPr>
            </w:pPr>
          </w:p>
        </w:tc>
      </w:tr>
    </w:tbl>
    <w:p w:rsidR="00522EFF" w:rsidRDefault="001A344E">
      <w:pPr>
        <w:pStyle w:val="Heading4"/>
        <w:rPr>
          <w:ins w:id="1447" w:author="Vijay Shah" w:date="2014-04-17T22:34:00Z"/>
        </w:rPr>
        <w:pPrChange w:id="1448" w:author="Vijay Shah" w:date="2014-04-17T22:34:00Z">
          <w:pPr>
            <w:jc w:val="center"/>
          </w:pPr>
        </w:pPrChange>
      </w:pPr>
      <w:ins w:id="1449" w:author="Vijay Shah" w:date="2014-04-17T22:34:00Z">
        <w:r>
          <w:t>5.1.3.1 Origin Summary</w:t>
        </w:r>
      </w:ins>
    </w:p>
    <w:p w:rsidR="001A344E" w:rsidRDefault="001A344E">
      <w:pPr>
        <w:rPr>
          <w:ins w:id="1450" w:author="Vijay Shah" w:date="2014-04-17T22:34:00Z"/>
        </w:rPr>
        <w:pPrChange w:id="1451" w:author="Vijay Shah" w:date="2014-04-17T22:34:00Z">
          <w:pPr>
            <w:ind w:left="1440"/>
          </w:pPr>
        </w:pPrChange>
      </w:pPr>
      <w:ins w:id="1452" w:author="Vijay Shah" w:date="2014-04-17T22:34:00Z">
        <w:r w:rsidRPr="00F33756">
          <w:t xml:space="preserve">The </w:t>
        </w:r>
        <w:r w:rsidRPr="001A344E">
          <w:rPr>
            <w:rPrChange w:id="1453" w:author="Vijay Shah" w:date="2014-04-17T22:34:00Z">
              <w:rPr>
                <w:i/>
              </w:rPr>
            </w:rPrChange>
          </w:rPr>
          <w:t xml:space="preserve">Administrative </w:t>
        </w:r>
        <w:r w:rsidRPr="00F33756">
          <w:t>Segment</w:t>
        </w:r>
        <w:r w:rsidRPr="001A344E">
          <w:rPr>
            <w:rPrChange w:id="1454" w:author="Vijay Shah" w:date="2014-04-17T22:34:00Z">
              <w:rPr>
                <w:b/>
              </w:rPr>
            </w:rPrChange>
          </w:rPr>
          <w:t xml:space="preserve"> </w:t>
        </w:r>
        <w:r w:rsidRPr="00F33756">
          <w:t xml:space="preserve">contains exactly one </w:t>
        </w:r>
        <w:r w:rsidRPr="001A344E">
          <w:rPr>
            <w:rPrChange w:id="1455" w:author="Vijay Shah" w:date="2014-04-17T22:34:00Z">
              <w:rPr>
                <w:i/>
              </w:rPr>
            </w:rPrChange>
          </w:rPr>
          <w:t>Origin Summary</w:t>
        </w:r>
        <w:r w:rsidRPr="00F33756">
          <w:t xml:space="preserve">. The </w:t>
        </w:r>
        <w:r w:rsidRPr="001A344E">
          <w:rPr>
            <w:rPrChange w:id="1456" w:author="Vijay Shah" w:date="2014-04-17T22:34:00Z">
              <w:rPr>
                <w:i/>
              </w:rPr>
            </w:rPrChange>
          </w:rPr>
          <w:t>Origin Summary</w:t>
        </w:r>
        <w:r w:rsidRPr="00F33756">
          <w:t xml:space="preserve"> documents the registry to which this form has been registered</w:t>
        </w:r>
        <w:r w:rsidRPr="001A344E">
          <w:rPr>
            <w:rPrChange w:id="1457" w:author="Vijay Shah" w:date="2014-04-17T22:34:00Z">
              <w:rPr>
                <w:rFonts w:eastAsia="Calibri" w:cs="Arial"/>
                <w:color w:val="000000"/>
                <w:highlight w:val="white"/>
              </w:rPr>
            </w:rPrChange>
          </w:rPr>
          <w:t>. The summary may refer to an individual registry system or an aggregate of registry systems.</w:t>
        </w:r>
      </w:ins>
    </w:p>
    <w:p w:rsidR="00522EFF" w:rsidRPr="000A7521" w:rsidRDefault="00522EFF">
      <w:pPr>
        <w:pStyle w:val="TableTitle"/>
        <w:rPr>
          <w:ins w:id="1458" w:author="Vijay Shah" w:date="2014-04-11T10:42:00Z"/>
        </w:rPr>
        <w:pPrChange w:id="1459" w:author="Vijay Shah" w:date="2014-04-17T22:25:00Z">
          <w:pPr/>
        </w:pPrChange>
      </w:pPr>
      <w:ins w:id="1460" w:author="Vijay Shah" w:date="2014-04-11T10:42:00Z">
        <w:r w:rsidRPr="000A7521">
          <w:t>Table 5.</w:t>
        </w:r>
      </w:ins>
      <w:ins w:id="1461" w:author="Vijay Shah" w:date="2014-04-17T22:25:00Z">
        <w:r w:rsidR="000A7521">
          <w:t>1.3-2</w:t>
        </w:r>
      </w:ins>
      <w:ins w:id="1462" w:author="Vijay Shah" w:date="2014-04-11T10:42:00Z">
        <w:r w:rsidRPr="000A7521">
          <w:t xml:space="preserve">: Origin Summary </w:t>
        </w:r>
      </w:ins>
    </w:p>
    <w:tbl>
      <w:tblPr>
        <w:tblW w:w="8188" w:type="dxa"/>
        <w:jc w:val="center"/>
        <w:tblInd w:w="-441" w:type="dxa"/>
        <w:tblLook w:val="04A0" w:firstRow="1" w:lastRow="0" w:firstColumn="1" w:lastColumn="0" w:noHBand="0" w:noVBand="1"/>
        <w:tblPrChange w:id="1463" w:author="Vijay Shah" w:date="2014-04-17T22:39:00Z">
          <w:tblPr>
            <w:tblW w:w="8996" w:type="dxa"/>
            <w:jc w:val="center"/>
            <w:tblInd w:w="-441" w:type="dxa"/>
            <w:tblLook w:val="04A0" w:firstRow="1" w:lastRow="0" w:firstColumn="1" w:lastColumn="0" w:noHBand="0" w:noVBand="1"/>
          </w:tblPr>
        </w:tblPrChange>
      </w:tblPr>
      <w:tblGrid>
        <w:gridCol w:w="2700"/>
        <w:gridCol w:w="3860"/>
        <w:gridCol w:w="608"/>
        <w:gridCol w:w="1020"/>
        <w:tblGridChange w:id="1464">
          <w:tblGrid>
            <w:gridCol w:w="2700"/>
            <w:gridCol w:w="3860"/>
            <w:gridCol w:w="608"/>
            <w:gridCol w:w="1828"/>
          </w:tblGrid>
        </w:tblGridChange>
      </w:tblGrid>
      <w:tr w:rsidR="00522EFF" w:rsidRPr="00522EFF" w:rsidTr="00507431">
        <w:trPr>
          <w:trHeight w:val="315"/>
          <w:jc w:val="center"/>
          <w:ins w:id="1465" w:author="Vijay Shah" w:date="2014-04-11T10:42:00Z"/>
          <w:trPrChange w:id="1466" w:author="Vijay Shah" w:date="2014-04-17T22:39:00Z">
            <w:trPr>
              <w:trHeight w:val="315"/>
              <w:jc w:val="center"/>
            </w:trPr>
          </w:trPrChange>
        </w:trPr>
        <w:tc>
          <w:tcPr>
            <w:tcW w:w="270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467" w:author="Vijay Shah" w:date="2014-04-17T22:39:00Z">
              <w:tcPr>
                <w:tcW w:w="270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468" w:author="Vijay Shah" w:date="2014-04-11T10:42:00Z"/>
                <w:rFonts w:ascii="Calibri" w:hAnsi="Calibri" w:cs="Arial"/>
                <w:color w:val="FFFFFF" w:themeColor="background1"/>
                <w:sz w:val="16"/>
                <w:szCs w:val="24"/>
              </w:rPr>
            </w:pPr>
            <w:ins w:id="1469" w:author="Vijay Shah" w:date="2014-04-11T10:42:00Z">
              <w:r w:rsidRPr="00522EFF">
                <w:rPr>
                  <w:rFonts w:ascii="Calibri" w:hAnsi="Calibri" w:cs="Arial"/>
                  <w:color w:val="FFFFFF" w:themeColor="background1"/>
                  <w:sz w:val="16"/>
                  <w:szCs w:val="24"/>
                </w:rPr>
                <w:t>Name</w:t>
              </w:r>
            </w:ins>
          </w:p>
        </w:tc>
        <w:tc>
          <w:tcPr>
            <w:tcW w:w="386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470" w:author="Vijay Shah" w:date="2014-04-17T22:39:00Z">
              <w:tcPr>
                <w:tcW w:w="386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471" w:author="Vijay Shah" w:date="2014-04-11T10:42:00Z"/>
                <w:rFonts w:ascii="Calibri" w:hAnsi="Calibri" w:cs="Arial"/>
                <w:color w:val="FFFFFF" w:themeColor="background1"/>
                <w:sz w:val="16"/>
                <w:szCs w:val="24"/>
              </w:rPr>
            </w:pPr>
            <w:ins w:id="1472" w:author="Vijay Shah" w:date="2014-04-11T10:42:00Z">
              <w:r w:rsidRPr="00522EFF">
                <w:rPr>
                  <w:rFonts w:ascii="Calibri" w:hAnsi="Calibri" w:cs="Arial"/>
                  <w:color w:val="FFFFFF" w:themeColor="background1"/>
                  <w:sz w:val="16"/>
                  <w:szCs w:val="24"/>
                </w:rPr>
                <w:t>Relative Location</w:t>
              </w:r>
            </w:ins>
          </w:p>
        </w:tc>
        <w:tc>
          <w:tcPr>
            <w:tcW w:w="6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473" w:author="Vijay Shah" w:date="2014-04-17T22:39:00Z">
              <w:tcPr>
                <w:tcW w:w="6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474" w:author="Vijay Shah" w:date="2014-04-11T10:42:00Z"/>
                <w:rFonts w:ascii="Calibri" w:hAnsi="Calibri" w:cs="Arial"/>
                <w:color w:val="FFFFFF" w:themeColor="background1"/>
                <w:sz w:val="16"/>
                <w:szCs w:val="24"/>
              </w:rPr>
            </w:pPr>
            <w:ins w:id="1475" w:author="Vijay Shah" w:date="2014-04-11T10:42:00Z">
              <w:r w:rsidRPr="00522EFF">
                <w:rPr>
                  <w:rFonts w:ascii="Calibri" w:hAnsi="Calibri" w:cs="Arial"/>
                  <w:color w:val="FFFFFF" w:themeColor="background1"/>
                  <w:sz w:val="16"/>
                  <w:szCs w:val="24"/>
                </w:rPr>
                <w:t>Card</w:t>
              </w:r>
            </w:ins>
          </w:p>
        </w:tc>
        <w:tc>
          <w:tcPr>
            <w:tcW w:w="102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476" w:author="Vijay Shah" w:date="2014-04-17T22:39:00Z">
              <w:tcPr>
                <w:tcW w:w="1828"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tabs>
                <w:tab w:val="left" w:pos="360"/>
                <w:tab w:val="left" w:pos="720"/>
                <w:tab w:val="left" w:pos="1080"/>
                <w:tab w:val="left" w:pos="1440"/>
              </w:tabs>
              <w:spacing w:before="60" w:after="60"/>
              <w:rPr>
                <w:ins w:id="1477" w:author="Vijay Shah" w:date="2014-04-11T10:42:00Z"/>
                <w:rFonts w:ascii="Calibri" w:hAnsi="Calibri" w:cs="Arial"/>
                <w:color w:val="FFFFFF" w:themeColor="background1"/>
                <w:sz w:val="16"/>
                <w:szCs w:val="24"/>
              </w:rPr>
            </w:pPr>
            <w:ins w:id="1478" w:author="Vijay Shah" w:date="2014-04-17T22:38:00Z">
              <w:r>
                <w:rPr>
                  <w:rFonts w:ascii="Calibri" w:hAnsi="Calibri" w:cs="Arial"/>
                  <w:color w:val="FFFFFF" w:themeColor="background1"/>
                  <w:sz w:val="16"/>
                  <w:szCs w:val="24"/>
                </w:rPr>
                <w:t>Data Type</w:t>
              </w:r>
            </w:ins>
          </w:p>
        </w:tc>
      </w:tr>
      <w:tr w:rsidR="00522EFF" w:rsidRPr="00522EFF" w:rsidTr="00507431">
        <w:trPr>
          <w:trHeight w:val="300"/>
          <w:jc w:val="center"/>
          <w:ins w:id="1479" w:author="Vijay Shah" w:date="2014-04-11T10:42:00Z"/>
          <w:trPrChange w:id="1480" w:author="Vijay Shah" w:date="2014-04-17T22:39:00Z">
            <w:trPr>
              <w:trHeight w:val="300"/>
              <w:jc w:val="center"/>
            </w:trPr>
          </w:trPrChange>
        </w:trPr>
        <w:tc>
          <w:tcPr>
            <w:tcW w:w="2700" w:type="dxa"/>
            <w:tcBorders>
              <w:top w:val="nil"/>
              <w:left w:val="single" w:sz="4" w:space="0" w:color="auto"/>
              <w:bottom w:val="single" w:sz="4" w:space="0" w:color="auto"/>
              <w:right w:val="single" w:sz="4" w:space="0" w:color="auto"/>
            </w:tcBorders>
            <w:shd w:val="clear" w:color="auto" w:fill="FFFFFF"/>
            <w:vAlign w:val="center"/>
            <w:hideMark/>
            <w:tcPrChange w:id="1481" w:author="Vijay Shah" w:date="2014-04-17T22:39:00Z">
              <w:tcPr>
                <w:tcW w:w="270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482" w:author="Vijay Shah" w:date="2014-04-11T10:42:00Z"/>
                <w:rFonts w:ascii="Calibri" w:hAnsi="Calibri" w:cs="Arial"/>
                <w:sz w:val="16"/>
                <w:szCs w:val="24"/>
              </w:rPr>
            </w:pPr>
            <w:ins w:id="1483" w:author="Vijay Shah" w:date="2014-04-11T10:42:00Z">
              <w:r w:rsidRPr="00522EFF">
                <w:rPr>
                  <w:rFonts w:ascii="Calibri" w:hAnsi="Calibri" w:cs="Arial"/>
                  <w:sz w:val="16"/>
                  <w:szCs w:val="24"/>
                </w:rPr>
                <w:t>Origin Summary</w:t>
              </w:r>
            </w:ins>
          </w:p>
        </w:tc>
        <w:tc>
          <w:tcPr>
            <w:tcW w:w="3860" w:type="dxa"/>
            <w:tcBorders>
              <w:top w:val="nil"/>
              <w:left w:val="nil"/>
              <w:bottom w:val="single" w:sz="4" w:space="0" w:color="auto"/>
              <w:right w:val="single" w:sz="4" w:space="0" w:color="auto"/>
            </w:tcBorders>
            <w:shd w:val="clear" w:color="auto" w:fill="FFFFFF"/>
            <w:vAlign w:val="center"/>
            <w:hideMark/>
            <w:tcPrChange w:id="1484" w:author="Vijay Shah" w:date="2014-04-17T22:39:00Z">
              <w:tcPr>
                <w:tcW w:w="38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485" w:author="Vijay Shah" w:date="2014-04-11T10:42:00Z"/>
                <w:rFonts w:ascii="Calibri" w:hAnsi="Calibri" w:cs="Arial"/>
                <w:sz w:val="16"/>
                <w:szCs w:val="24"/>
              </w:rPr>
            </w:pPr>
            <w:ins w:id="1486" w:author="Vijay Shah" w:date="2014-04-11T10:42:00Z">
              <w:r w:rsidRPr="00522EFF">
                <w:rPr>
                  <w:rFonts w:asciiTheme="minorHAnsi" w:hAnsiTheme="minorHAnsi" w:cs="Arial"/>
                  <w:bCs/>
                  <w:color w:val="000000"/>
                  <w:sz w:val="18"/>
                </w:rPr>
                <w:t>/</w:t>
              </w:r>
              <w:r w:rsidRPr="00522EFF">
                <w:rPr>
                  <w:rFonts w:asciiTheme="minorHAnsi" w:hAnsiTheme="minorHAnsi" w:cs="Arial"/>
                  <w:bCs/>
                  <w:color w:val="000000"/>
                  <w:sz w:val="16"/>
                  <w:szCs w:val="16"/>
                </w:rPr>
                <w:t>administrative_package</w:t>
              </w:r>
              <w:r w:rsidRPr="00522EFF">
                <w:rPr>
                  <w:rFonts w:ascii="Calibri" w:hAnsi="Calibri" w:cs="Arial"/>
                  <w:sz w:val="16"/>
                  <w:szCs w:val="24"/>
                </w:rPr>
                <w:t>/originating_registry_summary</w:t>
              </w:r>
            </w:ins>
          </w:p>
        </w:tc>
        <w:tc>
          <w:tcPr>
            <w:tcW w:w="608" w:type="dxa"/>
            <w:tcBorders>
              <w:top w:val="nil"/>
              <w:left w:val="single" w:sz="4" w:space="0" w:color="auto"/>
              <w:bottom w:val="single" w:sz="4" w:space="0" w:color="auto"/>
              <w:right w:val="single" w:sz="4" w:space="0" w:color="auto"/>
            </w:tcBorders>
            <w:shd w:val="clear" w:color="auto" w:fill="FFFFFF"/>
            <w:vAlign w:val="center"/>
            <w:hideMark/>
            <w:tcPrChange w:id="1487" w:author="Vijay Shah" w:date="2014-04-17T22:39:00Z">
              <w:tcPr>
                <w:tcW w:w="60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488" w:author="Vijay Shah" w:date="2014-04-11T10:42:00Z"/>
                <w:rFonts w:ascii="Calibri" w:hAnsi="Calibri" w:cs="Arial"/>
                <w:sz w:val="16"/>
                <w:szCs w:val="24"/>
              </w:rPr>
            </w:pPr>
            <w:ins w:id="1489" w:author="Vijay Shah" w:date="2014-04-11T10:42:00Z">
              <w:r w:rsidRPr="00522EFF">
                <w:rPr>
                  <w:rFonts w:ascii="Calibri" w:hAnsi="Calibri" w:cs="Arial"/>
                  <w:sz w:val="16"/>
                  <w:szCs w:val="24"/>
                </w:rPr>
                <w:t>1..1</w:t>
              </w:r>
            </w:ins>
          </w:p>
        </w:tc>
        <w:tc>
          <w:tcPr>
            <w:tcW w:w="1020" w:type="dxa"/>
            <w:tcBorders>
              <w:top w:val="nil"/>
              <w:left w:val="nil"/>
              <w:bottom w:val="single" w:sz="4" w:space="0" w:color="auto"/>
              <w:right w:val="single" w:sz="4" w:space="0" w:color="auto"/>
            </w:tcBorders>
            <w:shd w:val="clear" w:color="auto" w:fill="FFFFFF"/>
            <w:vAlign w:val="center"/>
            <w:hideMark/>
            <w:tcPrChange w:id="1490" w:author="Vijay Shah" w:date="2014-04-17T22:39:00Z">
              <w:tcPr>
                <w:tcW w:w="1828"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491" w:author="Vijay Shah" w:date="2014-04-11T10:42:00Z"/>
                <w:rFonts w:ascii="Calibri" w:eastAsia="Calibri" w:hAnsi="Calibri" w:cs="Arial"/>
                <w:sz w:val="16"/>
                <w:szCs w:val="24"/>
              </w:rPr>
            </w:pPr>
          </w:p>
        </w:tc>
      </w:tr>
      <w:tr w:rsidR="00522EFF" w:rsidRPr="00522EFF" w:rsidTr="00507431">
        <w:trPr>
          <w:trHeight w:val="300"/>
          <w:jc w:val="center"/>
          <w:ins w:id="1492" w:author="Vijay Shah" w:date="2014-04-11T10:42:00Z"/>
          <w:trPrChange w:id="1493" w:author="Vijay Shah" w:date="2014-04-17T22:39:00Z">
            <w:trPr>
              <w:trHeight w:val="300"/>
              <w:jc w:val="center"/>
            </w:trPr>
          </w:trPrChange>
        </w:trPr>
        <w:tc>
          <w:tcPr>
            <w:tcW w:w="2700" w:type="dxa"/>
            <w:tcBorders>
              <w:top w:val="nil"/>
              <w:left w:val="single" w:sz="4" w:space="0" w:color="auto"/>
              <w:bottom w:val="single" w:sz="4" w:space="0" w:color="auto"/>
              <w:right w:val="single" w:sz="4" w:space="0" w:color="auto"/>
            </w:tcBorders>
            <w:shd w:val="clear" w:color="auto" w:fill="FFFFFF"/>
            <w:vAlign w:val="center"/>
            <w:hideMark/>
            <w:tcPrChange w:id="1494" w:author="Vijay Shah" w:date="2014-04-17T22:39:00Z">
              <w:tcPr>
                <w:tcW w:w="270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495" w:author="Vijay Shah" w:date="2014-04-11T10:42:00Z"/>
                <w:rFonts w:ascii="Calibri" w:hAnsi="Calibri" w:cs="Arial"/>
                <w:sz w:val="16"/>
                <w:szCs w:val="24"/>
              </w:rPr>
            </w:pPr>
            <w:ins w:id="1496" w:author="Vijay Shah" w:date="2014-04-11T10:42:00Z">
              <w:r w:rsidRPr="00522EFF">
                <w:rPr>
                  <w:rFonts w:ascii="Calibri" w:hAnsi="Calibri" w:cs="Arial"/>
                  <w:sz w:val="16"/>
                  <w:szCs w:val="24"/>
                </w:rPr>
                <w:tab/>
                <w:t>Registry Organization</w:t>
              </w:r>
            </w:ins>
          </w:p>
        </w:tc>
        <w:tc>
          <w:tcPr>
            <w:tcW w:w="3860" w:type="dxa"/>
            <w:tcBorders>
              <w:top w:val="nil"/>
              <w:left w:val="nil"/>
              <w:bottom w:val="single" w:sz="4" w:space="0" w:color="auto"/>
              <w:right w:val="single" w:sz="4" w:space="0" w:color="auto"/>
            </w:tcBorders>
            <w:shd w:val="clear" w:color="auto" w:fill="FFFFFF"/>
            <w:vAlign w:val="center"/>
            <w:hideMark/>
            <w:tcPrChange w:id="1497" w:author="Vijay Shah" w:date="2014-04-17T22:39:00Z">
              <w:tcPr>
                <w:tcW w:w="386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498" w:author="Vijay Shah" w:date="2014-04-11T10:42:00Z"/>
                <w:rFonts w:ascii="Calibri" w:hAnsi="Calibri" w:cs="Arial"/>
                <w:sz w:val="16"/>
                <w:szCs w:val="24"/>
              </w:rPr>
            </w:pPr>
            <w:ins w:id="1499" w:author="Vijay Shah" w:date="2014-04-11T10:42:00Z">
              <w:r w:rsidRPr="00522EFF">
                <w:rPr>
                  <w:rFonts w:ascii="Calibri" w:hAnsi="Calibri" w:cs="Arial"/>
                  <w:sz w:val="16"/>
                  <w:szCs w:val="24"/>
                </w:rPr>
                <w:tab/>
                <w:t>/registry_organization</w:t>
              </w:r>
            </w:ins>
          </w:p>
        </w:tc>
        <w:tc>
          <w:tcPr>
            <w:tcW w:w="608" w:type="dxa"/>
            <w:tcBorders>
              <w:top w:val="nil"/>
              <w:left w:val="single" w:sz="4" w:space="0" w:color="auto"/>
              <w:bottom w:val="single" w:sz="4" w:space="0" w:color="auto"/>
              <w:right w:val="single" w:sz="4" w:space="0" w:color="auto"/>
            </w:tcBorders>
            <w:shd w:val="clear" w:color="auto" w:fill="FFFFFF"/>
            <w:vAlign w:val="center"/>
            <w:hideMark/>
            <w:tcPrChange w:id="1500" w:author="Vijay Shah" w:date="2014-04-17T22:39:00Z">
              <w:tcPr>
                <w:tcW w:w="60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501" w:author="Vijay Shah" w:date="2014-04-11T10:42:00Z"/>
                <w:rFonts w:ascii="Calibri" w:hAnsi="Calibri" w:cs="Arial"/>
                <w:sz w:val="16"/>
                <w:szCs w:val="24"/>
              </w:rPr>
            </w:pPr>
            <w:ins w:id="1502" w:author="Vijay Shah" w:date="2014-04-11T10:42:00Z">
              <w:r w:rsidRPr="00522EFF">
                <w:rPr>
                  <w:rFonts w:ascii="Calibri" w:hAnsi="Calibri" w:cs="Arial"/>
                  <w:sz w:val="16"/>
                  <w:szCs w:val="24"/>
                </w:rPr>
                <w:t>1..1</w:t>
              </w:r>
            </w:ins>
          </w:p>
        </w:tc>
        <w:tc>
          <w:tcPr>
            <w:tcW w:w="1020" w:type="dxa"/>
            <w:tcBorders>
              <w:top w:val="nil"/>
              <w:left w:val="nil"/>
              <w:bottom w:val="single" w:sz="4" w:space="0" w:color="auto"/>
              <w:right w:val="single" w:sz="4" w:space="0" w:color="auto"/>
            </w:tcBorders>
            <w:shd w:val="clear" w:color="auto" w:fill="FFFFFF"/>
            <w:vAlign w:val="center"/>
            <w:hideMark/>
            <w:tcPrChange w:id="1503" w:author="Vijay Shah" w:date="2014-04-17T22:39:00Z">
              <w:tcPr>
                <w:tcW w:w="1828"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07431" w:rsidP="00522EFF">
            <w:pPr>
              <w:tabs>
                <w:tab w:val="left" w:pos="360"/>
                <w:tab w:val="left" w:pos="720"/>
                <w:tab w:val="left" w:pos="1080"/>
                <w:tab w:val="left" w:pos="1440"/>
              </w:tabs>
              <w:spacing w:before="60" w:after="60"/>
              <w:rPr>
                <w:ins w:id="1504" w:author="Vijay Shah" w:date="2014-04-11T10:42:00Z"/>
                <w:rFonts w:ascii="Calibri" w:hAnsi="Calibri" w:cs="Arial"/>
                <w:sz w:val="16"/>
                <w:szCs w:val="24"/>
              </w:rPr>
            </w:pPr>
            <w:ins w:id="1505" w:author="Vijay Shah" w:date="2014-04-17T22:39:00Z">
              <w:r>
                <w:rPr>
                  <w:rFonts w:ascii="Calibri" w:hAnsi="Calibri" w:cs="Arial"/>
                  <w:sz w:val="16"/>
                  <w:szCs w:val="24"/>
                </w:rPr>
                <w:t>String</w:t>
              </w:r>
            </w:ins>
          </w:p>
        </w:tc>
      </w:tr>
      <w:tr w:rsidR="00507431" w:rsidRPr="00522EFF" w:rsidTr="00507431">
        <w:trPr>
          <w:trHeight w:val="300"/>
          <w:jc w:val="center"/>
          <w:ins w:id="1506" w:author="Vijay Shah" w:date="2014-04-11T10:42:00Z"/>
          <w:trPrChange w:id="1507" w:author="Vijay Shah" w:date="2014-04-17T22:39:00Z">
            <w:trPr>
              <w:trHeight w:val="300"/>
              <w:jc w:val="center"/>
            </w:trPr>
          </w:trPrChange>
        </w:trPr>
        <w:tc>
          <w:tcPr>
            <w:tcW w:w="2700" w:type="dxa"/>
            <w:tcBorders>
              <w:top w:val="nil"/>
              <w:left w:val="single" w:sz="4" w:space="0" w:color="auto"/>
              <w:bottom w:val="single" w:sz="4" w:space="0" w:color="auto"/>
              <w:right w:val="single" w:sz="4" w:space="0" w:color="auto"/>
            </w:tcBorders>
            <w:shd w:val="clear" w:color="auto" w:fill="FFFFFF"/>
            <w:vAlign w:val="center"/>
            <w:hideMark/>
            <w:tcPrChange w:id="1508" w:author="Vijay Shah" w:date="2014-04-17T22:39:00Z">
              <w:tcPr>
                <w:tcW w:w="2700"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09" w:author="Vijay Shah" w:date="2014-04-11T10:42:00Z"/>
                <w:rFonts w:ascii="Calibri" w:hAnsi="Calibri" w:cs="Arial"/>
                <w:sz w:val="16"/>
                <w:szCs w:val="24"/>
              </w:rPr>
            </w:pPr>
            <w:ins w:id="1510" w:author="Vijay Shah" w:date="2014-04-11T10:42:00Z">
              <w:r w:rsidRPr="00522EFF">
                <w:rPr>
                  <w:rFonts w:ascii="Calibri" w:hAnsi="Calibri" w:cs="Arial"/>
                  <w:sz w:val="16"/>
                  <w:szCs w:val="24"/>
                </w:rPr>
                <w:tab/>
                <w:t>Reference Standard ID</w:t>
              </w:r>
            </w:ins>
          </w:p>
        </w:tc>
        <w:tc>
          <w:tcPr>
            <w:tcW w:w="3860" w:type="dxa"/>
            <w:tcBorders>
              <w:top w:val="nil"/>
              <w:left w:val="nil"/>
              <w:bottom w:val="single" w:sz="4" w:space="0" w:color="auto"/>
              <w:right w:val="single" w:sz="4" w:space="0" w:color="auto"/>
            </w:tcBorders>
            <w:shd w:val="clear" w:color="auto" w:fill="FFFFFF"/>
            <w:vAlign w:val="center"/>
            <w:hideMark/>
            <w:tcPrChange w:id="1511" w:author="Vijay Shah" w:date="2014-04-17T22:39:00Z">
              <w:tcPr>
                <w:tcW w:w="3860"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12" w:author="Vijay Shah" w:date="2014-04-11T10:42:00Z"/>
                <w:rFonts w:ascii="Calibri" w:hAnsi="Calibri" w:cs="Arial"/>
                <w:sz w:val="16"/>
                <w:szCs w:val="24"/>
              </w:rPr>
            </w:pPr>
            <w:ins w:id="1513" w:author="Vijay Shah" w:date="2014-04-11T10:42:00Z">
              <w:r w:rsidRPr="00522EFF">
                <w:rPr>
                  <w:rFonts w:ascii="Calibri" w:hAnsi="Calibri" w:cs="Arial"/>
                  <w:sz w:val="16"/>
                  <w:szCs w:val="24"/>
                </w:rPr>
                <w:tab/>
                <w:t>/reference_standard_identifier</w:t>
              </w:r>
            </w:ins>
          </w:p>
        </w:tc>
        <w:tc>
          <w:tcPr>
            <w:tcW w:w="608" w:type="dxa"/>
            <w:tcBorders>
              <w:top w:val="nil"/>
              <w:left w:val="single" w:sz="4" w:space="0" w:color="auto"/>
              <w:bottom w:val="single" w:sz="4" w:space="0" w:color="auto"/>
              <w:right w:val="single" w:sz="4" w:space="0" w:color="auto"/>
            </w:tcBorders>
            <w:shd w:val="clear" w:color="auto" w:fill="FFFFFF"/>
            <w:vAlign w:val="center"/>
            <w:hideMark/>
            <w:tcPrChange w:id="1514" w:author="Vijay Shah" w:date="2014-04-17T22:39:00Z">
              <w:tcPr>
                <w:tcW w:w="60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15" w:author="Vijay Shah" w:date="2014-04-11T10:42:00Z"/>
                <w:rFonts w:ascii="Calibri" w:hAnsi="Calibri" w:cs="Arial"/>
                <w:sz w:val="16"/>
                <w:szCs w:val="24"/>
              </w:rPr>
            </w:pPr>
            <w:ins w:id="1516" w:author="Vijay Shah" w:date="2014-04-11T10:42:00Z">
              <w:r w:rsidRPr="00522EFF">
                <w:rPr>
                  <w:rFonts w:ascii="Calibri" w:hAnsi="Calibri" w:cs="Arial"/>
                  <w:sz w:val="16"/>
                  <w:szCs w:val="24"/>
                </w:rPr>
                <w:t>1..1</w:t>
              </w:r>
            </w:ins>
          </w:p>
        </w:tc>
        <w:tc>
          <w:tcPr>
            <w:tcW w:w="1020" w:type="dxa"/>
            <w:tcBorders>
              <w:top w:val="nil"/>
              <w:left w:val="nil"/>
              <w:bottom w:val="single" w:sz="4" w:space="0" w:color="auto"/>
              <w:right w:val="single" w:sz="4" w:space="0" w:color="auto"/>
            </w:tcBorders>
            <w:shd w:val="clear" w:color="auto" w:fill="FFFFFF"/>
            <w:hideMark/>
            <w:tcPrChange w:id="1517" w:author="Vijay Shah" w:date="2014-04-17T22:39:00Z">
              <w:tcPr>
                <w:tcW w:w="1828"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18" w:author="Vijay Shah" w:date="2014-04-11T10:42:00Z"/>
                <w:rFonts w:ascii="Calibri" w:hAnsi="Calibri" w:cs="Arial"/>
                <w:sz w:val="16"/>
                <w:szCs w:val="24"/>
              </w:rPr>
            </w:pPr>
            <w:ins w:id="1519" w:author="Vijay Shah" w:date="2014-04-17T22:39:00Z">
              <w:r w:rsidRPr="00D44881">
                <w:rPr>
                  <w:rFonts w:ascii="Calibri" w:hAnsi="Calibri" w:cs="Arial"/>
                  <w:sz w:val="16"/>
                  <w:szCs w:val="24"/>
                </w:rPr>
                <w:t>String</w:t>
              </w:r>
            </w:ins>
          </w:p>
        </w:tc>
      </w:tr>
      <w:tr w:rsidR="00507431" w:rsidRPr="00522EFF" w:rsidTr="00507431">
        <w:trPr>
          <w:trHeight w:val="300"/>
          <w:jc w:val="center"/>
          <w:ins w:id="1520" w:author="Vijay Shah" w:date="2014-04-11T10:42:00Z"/>
          <w:trPrChange w:id="1521" w:author="Vijay Shah" w:date="2014-04-17T22:39:00Z">
            <w:trPr>
              <w:trHeight w:val="300"/>
              <w:jc w:val="center"/>
            </w:trPr>
          </w:trPrChange>
        </w:trPr>
        <w:tc>
          <w:tcPr>
            <w:tcW w:w="2700" w:type="dxa"/>
            <w:tcBorders>
              <w:top w:val="nil"/>
              <w:left w:val="single" w:sz="4" w:space="0" w:color="auto"/>
              <w:bottom w:val="single" w:sz="4" w:space="0" w:color="auto"/>
              <w:right w:val="single" w:sz="4" w:space="0" w:color="auto"/>
            </w:tcBorders>
            <w:shd w:val="clear" w:color="auto" w:fill="FFFFFF"/>
            <w:vAlign w:val="center"/>
            <w:hideMark/>
            <w:tcPrChange w:id="1522" w:author="Vijay Shah" w:date="2014-04-17T22:39:00Z">
              <w:tcPr>
                <w:tcW w:w="2700"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23" w:author="Vijay Shah" w:date="2014-04-11T10:42:00Z"/>
                <w:rFonts w:ascii="Calibri" w:hAnsi="Calibri" w:cs="Arial"/>
                <w:sz w:val="16"/>
                <w:szCs w:val="24"/>
              </w:rPr>
            </w:pPr>
            <w:ins w:id="1524" w:author="Vijay Shah" w:date="2014-04-11T10:42:00Z">
              <w:r w:rsidRPr="00522EFF">
                <w:rPr>
                  <w:rFonts w:ascii="Calibri" w:hAnsi="Calibri" w:cs="Arial"/>
                  <w:sz w:val="16"/>
                  <w:szCs w:val="24"/>
                </w:rPr>
                <w:tab/>
                <w:t>SLA for registry</w:t>
              </w:r>
            </w:ins>
          </w:p>
        </w:tc>
        <w:tc>
          <w:tcPr>
            <w:tcW w:w="3860" w:type="dxa"/>
            <w:tcBorders>
              <w:top w:val="nil"/>
              <w:left w:val="nil"/>
              <w:bottom w:val="single" w:sz="4" w:space="0" w:color="auto"/>
              <w:right w:val="single" w:sz="4" w:space="0" w:color="auto"/>
            </w:tcBorders>
            <w:shd w:val="clear" w:color="auto" w:fill="FFFFFF"/>
            <w:vAlign w:val="center"/>
            <w:hideMark/>
            <w:tcPrChange w:id="1525" w:author="Vijay Shah" w:date="2014-04-17T22:39:00Z">
              <w:tcPr>
                <w:tcW w:w="3860"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26" w:author="Vijay Shah" w:date="2014-04-11T10:42:00Z"/>
                <w:rFonts w:ascii="Calibri" w:hAnsi="Calibri" w:cs="Arial"/>
                <w:sz w:val="16"/>
                <w:szCs w:val="24"/>
              </w:rPr>
            </w:pPr>
            <w:ins w:id="1527" w:author="Vijay Shah" w:date="2014-04-11T10:42:00Z">
              <w:r w:rsidRPr="00522EFF">
                <w:rPr>
                  <w:rFonts w:ascii="Calibri" w:hAnsi="Calibri" w:cs="Arial"/>
                  <w:sz w:val="16"/>
                  <w:szCs w:val="24"/>
                </w:rPr>
                <w:tab/>
                <w:t>/SLA_for_registry</w:t>
              </w:r>
            </w:ins>
          </w:p>
        </w:tc>
        <w:tc>
          <w:tcPr>
            <w:tcW w:w="608" w:type="dxa"/>
            <w:tcBorders>
              <w:top w:val="nil"/>
              <w:left w:val="single" w:sz="4" w:space="0" w:color="auto"/>
              <w:bottom w:val="single" w:sz="4" w:space="0" w:color="auto"/>
              <w:right w:val="single" w:sz="4" w:space="0" w:color="auto"/>
            </w:tcBorders>
            <w:shd w:val="clear" w:color="auto" w:fill="FFFFFF"/>
            <w:vAlign w:val="center"/>
            <w:hideMark/>
            <w:tcPrChange w:id="1528" w:author="Vijay Shah" w:date="2014-04-17T22:39:00Z">
              <w:tcPr>
                <w:tcW w:w="60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29" w:author="Vijay Shah" w:date="2014-04-11T10:42:00Z"/>
                <w:rFonts w:ascii="Calibri" w:hAnsi="Calibri" w:cs="Arial"/>
                <w:sz w:val="16"/>
                <w:szCs w:val="24"/>
              </w:rPr>
            </w:pPr>
            <w:ins w:id="1530" w:author="Vijay Shah" w:date="2014-04-11T10:42:00Z">
              <w:r w:rsidRPr="00522EFF">
                <w:rPr>
                  <w:rFonts w:ascii="Calibri" w:hAnsi="Calibri" w:cs="Arial"/>
                  <w:sz w:val="16"/>
                  <w:szCs w:val="24"/>
                </w:rPr>
                <w:t>0..1</w:t>
              </w:r>
            </w:ins>
          </w:p>
        </w:tc>
        <w:tc>
          <w:tcPr>
            <w:tcW w:w="1020" w:type="dxa"/>
            <w:tcBorders>
              <w:top w:val="nil"/>
              <w:left w:val="nil"/>
              <w:bottom w:val="single" w:sz="4" w:space="0" w:color="auto"/>
              <w:right w:val="single" w:sz="4" w:space="0" w:color="auto"/>
            </w:tcBorders>
            <w:shd w:val="clear" w:color="auto" w:fill="FFFFFF"/>
            <w:hideMark/>
            <w:tcPrChange w:id="1531" w:author="Vijay Shah" w:date="2014-04-17T22:39:00Z">
              <w:tcPr>
                <w:tcW w:w="1828"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32" w:author="Vijay Shah" w:date="2014-04-11T10:42:00Z"/>
                <w:rFonts w:ascii="Calibri" w:hAnsi="Calibri" w:cs="Arial"/>
                <w:sz w:val="16"/>
                <w:szCs w:val="24"/>
              </w:rPr>
            </w:pPr>
            <w:ins w:id="1533" w:author="Vijay Shah" w:date="2014-04-17T22:39:00Z">
              <w:r w:rsidRPr="00D44881">
                <w:rPr>
                  <w:rFonts w:ascii="Calibri" w:hAnsi="Calibri" w:cs="Arial"/>
                  <w:sz w:val="16"/>
                  <w:szCs w:val="24"/>
                </w:rPr>
                <w:t>String</w:t>
              </w:r>
            </w:ins>
          </w:p>
        </w:tc>
      </w:tr>
      <w:tr w:rsidR="00507431" w:rsidRPr="00522EFF" w:rsidTr="00507431">
        <w:trPr>
          <w:trHeight w:val="300"/>
          <w:jc w:val="center"/>
          <w:ins w:id="1534" w:author="Vijay Shah" w:date="2014-04-11T10:42:00Z"/>
          <w:trPrChange w:id="1535" w:author="Vijay Shah" w:date="2014-04-17T22:39:00Z">
            <w:trPr>
              <w:trHeight w:val="300"/>
              <w:jc w:val="center"/>
            </w:trPr>
          </w:trPrChange>
        </w:trPr>
        <w:tc>
          <w:tcPr>
            <w:tcW w:w="2700" w:type="dxa"/>
            <w:tcBorders>
              <w:top w:val="nil"/>
              <w:left w:val="single" w:sz="4" w:space="0" w:color="auto"/>
              <w:bottom w:val="single" w:sz="4" w:space="0" w:color="auto"/>
              <w:right w:val="single" w:sz="4" w:space="0" w:color="auto"/>
            </w:tcBorders>
            <w:shd w:val="clear" w:color="auto" w:fill="FFFFFF"/>
            <w:vAlign w:val="center"/>
            <w:hideMark/>
            <w:tcPrChange w:id="1536" w:author="Vijay Shah" w:date="2014-04-17T22:39:00Z">
              <w:tcPr>
                <w:tcW w:w="2700"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37" w:author="Vijay Shah" w:date="2014-04-11T10:42:00Z"/>
                <w:rFonts w:ascii="Calibri" w:hAnsi="Calibri" w:cs="Arial"/>
                <w:sz w:val="16"/>
                <w:szCs w:val="24"/>
              </w:rPr>
            </w:pPr>
            <w:ins w:id="1538" w:author="Vijay Shah" w:date="2014-04-11T10:42:00Z">
              <w:r w:rsidRPr="00522EFF">
                <w:rPr>
                  <w:rFonts w:ascii="Calibri" w:hAnsi="Calibri" w:cs="Arial"/>
                  <w:sz w:val="16"/>
                  <w:szCs w:val="24"/>
                </w:rPr>
                <w:tab/>
                <w:t>Purpose for registry</w:t>
              </w:r>
            </w:ins>
          </w:p>
        </w:tc>
        <w:tc>
          <w:tcPr>
            <w:tcW w:w="3860" w:type="dxa"/>
            <w:tcBorders>
              <w:top w:val="nil"/>
              <w:left w:val="nil"/>
              <w:bottom w:val="single" w:sz="4" w:space="0" w:color="auto"/>
              <w:right w:val="single" w:sz="4" w:space="0" w:color="auto"/>
            </w:tcBorders>
            <w:shd w:val="clear" w:color="auto" w:fill="FFFFFF"/>
            <w:vAlign w:val="center"/>
            <w:hideMark/>
            <w:tcPrChange w:id="1539" w:author="Vijay Shah" w:date="2014-04-17T22:39:00Z">
              <w:tcPr>
                <w:tcW w:w="3860"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40" w:author="Vijay Shah" w:date="2014-04-11T10:42:00Z"/>
                <w:rFonts w:ascii="Calibri" w:hAnsi="Calibri" w:cs="Arial"/>
                <w:sz w:val="16"/>
                <w:szCs w:val="24"/>
              </w:rPr>
            </w:pPr>
            <w:ins w:id="1541" w:author="Vijay Shah" w:date="2014-04-11T10:42:00Z">
              <w:r w:rsidRPr="00522EFF">
                <w:rPr>
                  <w:rFonts w:ascii="Calibri" w:hAnsi="Calibri" w:cs="Arial"/>
                  <w:sz w:val="16"/>
                  <w:szCs w:val="24"/>
                </w:rPr>
                <w:tab/>
                <w:t>/purpose_for_registry</w:t>
              </w:r>
            </w:ins>
          </w:p>
        </w:tc>
        <w:tc>
          <w:tcPr>
            <w:tcW w:w="608" w:type="dxa"/>
            <w:tcBorders>
              <w:top w:val="nil"/>
              <w:left w:val="single" w:sz="4" w:space="0" w:color="auto"/>
              <w:bottom w:val="single" w:sz="4" w:space="0" w:color="auto"/>
              <w:right w:val="single" w:sz="4" w:space="0" w:color="auto"/>
            </w:tcBorders>
            <w:shd w:val="clear" w:color="auto" w:fill="FFFFFF"/>
            <w:vAlign w:val="center"/>
            <w:hideMark/>
            <w:tcPrChange w:id="1542" w:author="Vijay Shah" w:date="2014-04-17T22:39:00Z">
              <w:tcPr>
                <w:tcW w:w="60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43" w:author="Vijay Shah" w:date="2014-04-11T10:42:00Z"/>
                <w:rFonts w:ascii="Calibri" w:hAnsi="Calibri" w:cs="Arial"/>
                <w:sz w:val="16"/>
                <w:szCs w:val="24"/>
              </w:rPr>
            </w:pPr>
            <w:ins w:id="1544" w:author="Vijay Shah" w:date="2014-04-11T10:42:00Z">
              <w:r w:rsidRPr="00522EFF">
                <w:rPr>
                  <w:rFonts w:ascii="Calibri" w:hAnsi="Calibri" w:cs="Arial"/>
                  <w:sz w:val="16"/>
                  <w:szCs w:val="24"/>
                </w:rPr>
                <w:t>0..1</w:t>
              </w:r>
            </w:ins>
          </w:p>
        </w:tc>
        <w:tc>
          <w:tcPr>
            <w:tcW w:w="1020" w:type="dxa"/>
            <w:tcBorders>
              <w:top w:val="nil"/>
              <w:left w:val="nil"/>
              <w:bottom w:val="single" w:sz="4" w:space="0" w:color="auto"/>
              <w:right w:val="single" w:sz="4" w:space="0" w:color="auto"/>
            </w:tcBorders>
            <w:shd w:val="clear" w:color="auto" w:fill="FFFFFF"/>
            <w:hideMark/>
            <w:tcPrChange w:id="1545" w:author="Vijay Shah" w:date="2014-04-17T22:39:00Z">
              <w:tcPr>
                <w:tcW w:w="1828"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46" w:author="Vijay Shah" w:date="2014-04-11T10:42:00Z"/>
                <w:rFonts w:ascii="Calibri" w:hAnsi="Calibri" w:cs="Arial"/>
                <w:sz w:val="16"/>
                <w:szCs w:val="24"/>
              </w:rPr>
            </w:pPr>
            <w:ins w:id="1547" w:author="Vijay Shah" w:date="2014-04-17T22:39:00Z">
              <w:r w:rsidRPr="00D44881">
                <w:rPr>
                  <w:rFonts w:ascii="Calibri" w:hAnsi="Calibri" w:cs="Arial"/>
                  <w:sz w:val="16"/>
                  <w:szCs w:val="24"/>
                </w:rPr>
                <w:t>String</w:t>
              </w:r>
            </w:ins>
          </w:p>
        </w:tc>
      </w:tr>
      <w:tr w:rsidR="00507431" w:rsidRPr="00522EFF" w:rsidTr="00507431">
        <w:trPr>
          <w:trHeight w:val="300"/>
          <w:jc w:val="center"/>
          <w:ins w:id="1548" w:author="Vijay Shah" w:date="2014-04-11T10:42:00Z"/>
          <w:trPrChange w:id="1549" w:author="Vijay Shah" w:date="2014-04-17T22:39:00Z">
            <w:trPr>
              <w:trHeight w:val="300"/>
              <w:jc w:val="center"/>
            </w:trPr>
          </w:trPrChange>
        </w:trPr>
        <w:tc>
          <w:tcPr>
            <w:tcW w:w="27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Change w:id="1550" w:author="Vijay Shah" w:date="2014-04-17T22:39:00Z">
              <w:tcPr>
                <w:tcW w:w="27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tcPrChange>
          </w:tcPr>
          <w:p w:rsidR="00507431" w:rsidRPr="00522EFF" w:rsidRDefault="00507431" w:rsidP="00522EFF">
            <w:pPr>
              <w:tabs>
                <w:tab w:val="left" w:pos="360"/>
                <w:tab w:val="left" w:pos="720"/>
                <w:tab w:val="left" w:pos="1080"/>
                <w:tab w:val="left" w:pos="1440"/>
              </w:tabs>
              <w:spacing w:before="60" w:after="60"/>
              <w:rPr>
                <w:ins w:id="1551" w:author="Vijay Shah" w:date="2014-04-11T10:42:00Z"/>
                <w:rFonts w:ascii="Calibri" w:hAnsi="Calibri" w:cs="Arial"/>
                <w:sz w:val="16"/>
                <w:szCs w:val="24"/>
              </w:rPr>
            </w:pPr>
            <w:ins w:id="1552" w:author="Vijay Shah" w:date="2014-04-11T10:42:00Z">
              <w:r w:rsidRPr="00522EFF">
                <w:rPr>
                  <w:rFonts w:ascii="Calibri" w:hAnsi="Calibri" w:cs="Arial"/>
                  <w:sz w:val="16"/>
                  <w:szCs w:val="24"/>
                </w:rPr>
                <w:tab/>
                <w:t>Manual for registry</w:t>
              </w:r>
            </w:ins>
          </w:p>
        </w:tc>
        <w:tc>
          <w:tcPr>
            <w:tcW w:w="3860" w:type="dxa"/>
            <w:tcBorders>
              <w:top w:val="single" w:sz="4" w:space="0" w:color="auto"/>
              <w:left w:val="nil"/>
              <w:bottom w:val="single" w:sz="4" w:space="0" w:color="auto"/>
              <w:right w:val="single" w:sz="4" w:space="0" w:color="auto"/>
            </w:tcBorders>
            <w:shd w:val="clear" w:color="auto" w:fill="FFFFFF"/>
            <w:vAlign w:val="center"/>
            <w:hideMark/>
            <w:tcPrChange w:id="1553" w:author="Vijay Shah" w:date="2014-04-17T22:39:00Z">
              <w:tcPr>
                <w:tcW w:w="386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54" w:author="Vijay Shah" w:date="2014-04-11T10:42:00Z"/>
                <w:rFonts w:ascii="Calibri" w:hAnsi="Calibri" w:cs="Arial"/>
                <w:sz w:val="16"/>
                <w:szCs w:val="24"/>
              </w:rPr>
            </w:pPr>
            <w:ins w:id="1555" w:author="Vijay Shah" w:date="2014-04-11T10:42:00Z">
              <w:r w:rsidRPr="00522EFF">
                <w:rPr>
                  <w:rFonts w:ascii="Calibri" w:hAnsi="Calibri" w:cs="Arial"/>
                  <w:sz w:val="16"/>
                  <w:szCs w:val="24"/>
                </w:rPr>
                <w:tab/>
                <w:t>/manual_for_registry</w:t>
              </w:r>
            </w:ins>
          </w:p>
        </w:tc>
        <w:tc>
          <w:tcPr>
            <w:tcW w:w="60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556" w:author="Vijay Shah" w:date="2014-04-17T22:39:00Z">
              <w:tcPr>
                <w:tcW w:w="60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57" w:author="Vijay Shah" w:date="2014-04-11T10:42:00Z"/>
                <w:rFonts w:ascii="Calibri" w:hAnsi="Calibri" w:cs="Arial"/>
                <w:sz w:val="16"/>
                <w:szCs w:val="24"/>
              </w:rPr>
            </w:pPr>
            <w:ins w:id="1558" w:author="Vijay Shah" w:date="2014-04-11T10:42:00Z">
              <w:r w:rsidRPr="00522EFF">
                <w:rPr>
                  <w:rFonts w:ascii="Calibri" w:hAnsi="Calibri" w:cs="Arial"/>
                  <w:sz w:val="16"/>
                  <w:szCs w:val="24"/>
                </w:rPr>
                <w:t>0..1</w:t>
              </w:r>
            </w:ins>
          </w:p>
        </w:tc>
        <w:tc>
          <w:tcPr>
            <w:tcW w:w="1020" w:type="dxa"/>
            <w:tcBorders>
              <w:top w:val="single" w:sz="4" w:space="0" w:color="auto"/>
              <w:left w:val="nil"/>
              <w:bottom w:val="single" w:sz="4" w:space="0" w:color="auto"/>
              <w:right w:val="single" w:sz="4" w:space="0" w:color="auto"/>
            </w:tcBorders>
            <w:shd w:val="clear" w:color="auto" w:fill="FFFFFF"/>
            <w:hideMark/>
            <w:tcPrChange w:id="1559" w:author="Vijay Shah" w:date="2014-04-17T22:39:00Z">
              <w:tcPr>
                <w:tcW w:w="182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60" w:author="Vijay Shah" w:date="2014-04-11T10:42:00Z"/>
                <w:rFonts w:ascii="Calibri" w:hAnsi="Calibri" w:cs="Arial"/>
                <w:sz w:val="16"/>
                <w:szCs w:val="24"/>
              </w:rPr>
            </w:pPr>
            <w:ins w:id="1561" w:author="Vijay Shah" w:date="2014-04-17T22:39:00Z">
              <w:r w:rsidRPr="00D44881">
                <w:rPr>
                  <w:rFonts w:ascii="Calibri" w:hAnsi="Calibri" w:cs="Arial"/>
                  <w:sz w:val="16"/>
                  <w:szCs w:val="24"/>
                </w:rPr>
                <w:t>String</w:t>
              </w:r>
            </w:ins>
          </w:p>
        </w:tc>
      </w:tr>
      <w:tr w:rsidR="00507431" w:rsidRPr="00522EFF" w:rsidTr="00507431">
        <w:trPr>
          <w:trHeight w:val="300"/>
          <w:jc w:val="center"/>
          <w:ins w:id="1562" w:author="Vijay Shah" w:date="2014-04-11T10:42:00Z"/>
          <w:trPrChange w:id="1563" w:author="Vijay Shah" w:date="2014-04-17T22:39:00Z">
            <w:trPr>
              <w:trHeight w:val="300"/>
              <w:jc w:val="center"/>
            </w:trPr>
          </w:trPrChange>
        </w:trPr>
        <w:tc>
          <w:tcPr>
            <w:tcW w:w="27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Change w:id="1564" w:author="Vijay Shah" w:date="2014-04-17T22:39:00Z">
              <w:tcPr>
                <w:tcW w:w="27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tcPrChange>
          </w:tcPr>
          <w:p w:rsidR="00507431" w:rsidRPr="00522EFF" w:rsidRDefault="00507431" w:rsidP="00522EFF">
            <w:pPr>
              <w:tabs>
                <w:tab w:val="left" w:pos="360"/>
                <w:tab w:val="left" w:pos="720"/>
                <w:tab w:val="left" w:pos="1080"/>
                <w:tab w:val="left" w:pos="1440"/>
              </w:tabs>
              <w:spacing w:before="60" w:after="60"/>
              <w:rPr>
                <w:ins w:id="1565" w:author="Vijay Shah" w:date="2014-04-11T10:42:00Z"/>
                <w:rFonts w:ascii="Calibri" w:hAnsi="Calibri" w:cs="Arial"/>
                <w:sz w:val="16"/>
                <w:szCs w:val="24"/>
              </w:rPr>
            </w:pPr>
            <w:ins w:id="1566" w:author="Vijay Shah" w:date="2014-04-11T10:42:00Z">
              <w:r w:rsidRPr="00522EFF">
                <w:rPr>
                  <w:rFonts w:ascii="Calibri" w:hAnsi="Calibri" w:cs="Arial"/>
                  <w:sz w:val="16"/>
                  <w:szCs w:val="24"/>
                </w:rPr>
                <w:tab/>
                <w:t>Specification</w:t>
              </w:r>
            </w:ins>
          </w:p>
        </w:tc>
        <w:tc>
          <w:tcPr>
            <w:tcW w:w="3860" w:type="dxa"/>
            <w:tcBorders>
              <w:top w:val="single" w:sz="4" w:space="0" w:color="auto"/>
              <w:left w:val="nil"/>
              <w:bottom w:val="single" w:sz="4" w:space="0" w:color="auto"/>
              <w:right w:val="single" w:sz="4" w:space="0" w:color="auto"/>
            </w:tcBorders>
            <w:shd w:val="clear" w:color="auto" w:fill="FFFFFF"/>
            <w:vAlign w:val="center"/>
            <w:hideMark/>
            <w:tcPrChange w:id="1567" w:author="Vijay Shah" w:date="2014-04-17T22:39:00Z">
              <w:tcPr>
                <w:tcW w:w="386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68" w:author="Vijay Shah" w:date="2014-04-11T10:42:00Z"/>
                <w:rFonts w:ascii="Calibri" w:hAnsi="Calibri" w:cs="Arial"/>
                <w:sz w:val="16"/>
                <w:szCs w:val="24"/>
              </w:rPr>
            </w:pPr>
            <w:ins w:id="1569" w:author="Vijay Shah" w:date="2014-04-11T10:42:00Z">
              <w:r w:rsidRPr="00522EFF">
                <w:rPr>
                  <w:rFonts w:ascii="Calibri" w:hAnsi="Calibri" w:cs="Arial"/>
                  <w:sz w:val="16"/>
                  <w:szCs w:val="24"/>
                </w:rPr>
                <w:tab/>
                <w:t>/specification_for_interface</w:t>
              </w:r>
            </w:ins>
          </w:p>
        </w:tc>
        <w:tc>
          <w:tcPr>
            <w:tcW w:w="60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570" w:author="Vijay Shah" w:date="2014-04-17T22:39:00Z">
              <w:tcPr>
                <w:tcW w:w="60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71" w:author="Vijay Shah" w:date="2014-04-11T10:42:00Z"/>
                <w:rFonts w:ascii="Calibri" w:hAnsi="Calibri" w:cs="Arial"/>
                <w:sz w:val="16"/>
                <w:szCs w:val="24"/>
              </w:rPr>
            </w:pPr>
            <w:ins w:id="1572" w:author="Vijay Shah" w:date="2014-04-11T10:42:00Z">
              <w:r w:rsidRPr="00522EFF">
                <w:rPr>
                  <w:rFonts w:ascii="Calibri" w:hAnsi="Calibri" w:cs="Arial"/>
                  <w:sz w:val="16"/>
                  <w:szCs w:val="24"/>
                </w:rPr>
                <w:t>0..1</w:t>
              </w:r>
            </w:ins>
          </w:p>
        </w:tc>
        <w:tc>
          <w:tcPr>
            <w:tcW w:w="1020" w:type="dxa"/>
            <w:tcBorders>
              <w:top w:val="single" w:sz="4" w:space="0" w:color="auto"/>
              <w:left w:val="nil"/>
              <w:bottom w:val="single" w:sz="4" w:space="0" w:color="auto"/>
              <w:right w:val="single" w:sz="4" w:space="0" w:color="auto"/>
            </w:tcBorders>
            <w:shd w:val="clear" w:color="auto" w:fill="FFFFFF"/>
            <w:hideMark/>
            <w:tcPrChange w:id="1573" w:author="Vijay Shah" w:date="2014-04-17T22:39:00Z">
              <w:tcPr>
                <w:tcW w:w="182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574" w:author="Vijay Shah" w:date="2014-04-11T10:42:00Z"/>
                <w:rFonts w:ascii="Calibri" w:hAnsi="Calibri" w:cs="Arial"/>
                <w:sz w:val="16"/>
                <w:szCs w:val="24"/>
              </w:rPr>
            </w:pPr>
            <w:ins w:id="1575" w:author="Vijay Shah" w:date="2014-04-17T22:39:00Z">
              <w:r w:rsidRPr="00D44881">
                <w:rPr>
                  <w:rFonts w:ascii="Calibri" w:hAnsi="Calibri" w:cs="Arial"/>
                  <w:sz w:val="16"/>
                  <w:szCs w:val="24"/>
                </w:rPr>
                <w:t>String</w:t>
              </w:r>
            </w:ins>
          </w:p>
        </w:tc>
      </w:tr>
    </w:tbl>
    <w:p w:rsidR="000A7521" w:rsidRDefault="001A344E">
      <w:pPr>
        <w:pStyle w:val="Heading4"/>
        <w:rPr>
          <w:ins w:id="1576" w:author="Vijay Shah" w:date="2014-04-17T22:34:00Z"/>
        </w:rPr>
        <w:pPrChange w:id="1577" w:author="Vijay Shah" w:date="2014-04-17T22:35:00Z">
          <w:pPr/>
        </w:pPrChange>
      </w:pPr>
      <w:ins w:id="1578" w:author="Vijay Shah" w:date="2014-04-17T22:35:00Z">
        <w:r>
          <w:t>5.1.3.2 Form Language</w:t>
        </w:r>
      </w:ins>
    </w:p>
    <w:p w:rsidR="001A344E" w:rsidRDefault="001A344E">
      <w:pPr>
        <w:rPr>
          <w:ins w:id="1579" w:author="Vijay Shah" w:date="2014-04-17T22:35:00Z"/>
        </w:rPr>
        <w:pPrChange w:id="1580" w:author="Vijay Shah" w:date="2014-04-17T22:36:00Z">
          <w:pPr>
            <w:ind w:left="1080"/>
          </w:pPr>
        </w:pPrChange>
      </w:pPr>
      <w:ins w:id="1581" w:author="Vijay Shah" w:date="2014-04-17T22:35:00Z">
        <w:r w:rsidRPr="00F33756">
          <w:t xml:space="preserve">The </w:t>
        </w:r>
        <w:r w:rsidRPr="005B3B1F">
          <w:rPr>
            <w:rPrChange w:id="1582" w:author="Vijay Shah" w:date="2014-04-17T22:36:00Z">
              <w:rPr>
                <w:i/>
              </w:rPr>
            </w:rPrChange>
          </w:rPr>
          <w:t xml:space="preserve">Administrative Segment </w:t>
        </w:r>
        <w:r w:rsidRPr="00F33756">
          <w:t xml:space="preserve">contains exactly one </w:t>
        </w:r>
        <w:r w:rsidRPr="005B3B1F">
          <w:rPr>
            <w:rPrChange w:id="1583" w:author="Vijay Shah" w:date="2014-04-17T22:36:00Z">
              <w:rPr>
                <w:i/>
              </w:rPr>
            </w:rPrChange>
          </w:rPr>
          <w:t>form language</w:t>
        </w:r>
        <w:r w:rsidRPr="00F33756">
          <w:t>. Form language represents the selection of languages used to express style, logic, format and textual aspects of the form design.</w:t>
        </w:r>
      </w:ins>
    </w:p>
    <w:p w:rsidR="00522EFF" w:rsidRPr="000A7521" w:rsidRDefault="00522EFF">
      <w:pPr>
        <w:pStyle w:val="TableTitle"/>
        <w:rPr>
          <w:ins w:id="1584" w:author="Vijay Shah" w:date="2014-04-11T10:42:00Z"/>
        </w:rPr>
        <w:pPrChange w:id="1585" w:author="Vijay Shah" w:date="2014-04-17T22:26:00Z">
          <w:pPr/>
        </w:pPrChange>
      </w:pPr>
      <w:ins w:id="1586" w:author="Vijay Shah" w:date="2014-04-11T10:42:00Z">
        <w:r w:rsidRPr="000A7521">
          <w:t>Table 5.</w:t>
        </w:r>
      </w:ins>
      <w:ins w:id="1587" w:author="Vijay Shah" w:date="2014-04-17T22:26:00Z">
        <w:r w:rsidR="000A7521">
          <w:t>1.3-3</w:t>
        </w:r>
      </w:ins>
      <w:ins w:id="1588" w:author="Vijay Shah" w:date="2014-04-11T10:42:00Z">
        <w:r w:rsidRPr="000A7521">
          <w:t>: Form Language</w:t>
        </w:r>
      </w:ins>
    </w:p>
    <w:tbl>
      <w:tblPr>
        <w:tblW w:w="7378" w:type="dxa"/>
        <w:jc w:val="center"/>
        <w:tblInd w:w="-81" w:type="dxa"/>
        <w:tblLook w:val="04A0" w:firstRow="1" w:lastRow="0" w:firstColumn="1" w:lastColumn="0" w:noHBand="0" w:noVBand="1"/>
        <w:tblPrChange w:id="1589" w:author="Vijay Shah" w:date="2014-04-17T22:39:00Z">
          <w:tblPr>
            <w:tblW w:w="8636" w:type="dxa"/>
            <w:jc w:val="center"/>
            <w:tblInd w:w="-81" w:type="dxa"/>
            <w:tblLook w:val="04A0" w:firstRow="1" w:lastRow="0" w:firstColumn="1" w:lastColumn="0" w:noHBand="0" w:noVBand="1"/>
          </w:tblPr>
        </w:tblPrChange>
      </w:tblPr>
      <w:tblGrid>
        <w:gridCol w:w="2253"/>
        <w:gridCol w:w="3272"/>
        <w:gridCol w:w="618"/>
        <w:gridCol w:w="1235"/>
        <w:tblGridChange w:id="1590">
          <w:tblGrid>
            <w:gridCol w:w="2253"/>
            <w:gridCol w:w="3272"/>
            <w:gridCol w:w="618"/>
            <w:gridCol w:w="2493"/>
          </w:tblGrid>
        </w:tblGridChange>
      </w:tblGrid>
      <w:tr w:rsidR="00522EFF" w:rsidRPr="00522EFF" w:rsidTr="00507431">
        <w:trPr>
          <w:trHeight w:val="315"/>
          <w:jc w:val="center"/>
          <w:ins w:id="1591" w:author="Vijay Shah" w:date="2014-04-11T10:42:00Z"/>
          <w:trPrChange w:id="1592" w:author="Vijay Shah" w:date="2014-04-17T22:39:00Z">
            <w:trPr>
              <w:trHeight w:val="315"/>
              <w:jc w:val="center"/>
            </w:trPr>
          </w:trPrChange>
        </w:trPr>
        <w:tc>
          <w:tcPr>
            <w:tcW w:w="225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593" w:author="Vijay Shah" w:date="2014-04-17T22:39:00Z">
              <w:tcPr>
                <w:tcW w:w="225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594" w:author="Vijay Shah" w:date="2014-04-11T10:42:00Z"/>
                <w:rFonts w:ascii="Calibri" w:hAnsi="Calibri" w:cs="Arial"/>
                <w:color w:val="FFFFFF" w:themeColor="background1"/>
                <w:sz w:val="16"/>
                <w:szCs w:val="24"/>
              </w:rPr>
            </w:pPr>
            <w:ins w:id="1595" w:author="Vijay Shah" w:date="2014-04-11T10:42:00Z">
              <w:r w:rsidRPr="00522EFF">
                <w:rPr>
                  <w:rFonts w:ascii="Calibri" w:hAnsi="Calibri" w:cs="Arial"/>
                  <w:color w:val="FFFFFF" w:themeColor="background1"/>
                  <w:sz w:val="16"/>
                  <w:szCs w:val="24"/>
                </w:rPr>
                <w:t>Name</w:t>
              </w:r>
            </w:ins>
          </w:p>
        </w:tc>
        <w:tc>
          <w:tcPr>
            <w:tcW w:w="3272"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596" w:author="Vijay Shah" w:date="2014-04-17T22:39:00Z">
              <w:tcPr>
                <w:tcW w:w="3272"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597" w:author="Vijay Shah" w:date="2014-04-11T10:42:00Z"/>
                <w:rFonts w:ascii="Calibri" w:hAnsi="Calibri" w:cs="Arial"/>
                <w:color w:val="FFFFFF" w:themeColor="background1"/>
                <w:sz w:val="16"/>
                <w:szCs w:val="24"/>
              </w:rPr>
            </w:pPr>
            <w:ins w:id="1598" w:author="Vijay Shah" w:date="2014-04-11T10:42:00Z">
              <w:r w:rsidRPr="00522EFF">
                <w:rPr>
                  <w:rFonts w:ascii="Calibri" w:hAnsi="Calibri" w:cs="Arial"/>
                  <w:color w:val="FFFFFF" w:themeColor="background1"/>
                  <w:sz w:val="16"/>
                  <w:szCs w:val="24"/>
                </w:rPr>
                <w:t>Relative Location</w:t>
              </w:r>
            </w:ins>
          </w:p>
        </w:tc>
        <w:tc>
          <w:tcPr>
            <w:tcW w:w="61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599" w:author="Vijay Shah" w:date="2014-04-17T22:39:00Z">
              <w:tcPr>
                <w:tcW w:w="61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600" w:author="Vijay Shah" w:date="2014-04-11T10:42:00Z"/>
                <w:rFonts w:ascii="Calibri" w:hAnsi="Calibri" w:cs="Arial"/>
                <w:color w:val="FFFFFF" w:themeColor="background1"/>
                <w:sz w:val="16"/>
                <w:szCs w:val="24"/>
              </w:rPr>
            </w:pPr>
            <w:ins w:id="1601" w:author="Vijay Shah" w:date="2014-04-11T10:42:00Z">
              <w:r w:rsidRPr="00522EFF">
                <w:rPr>
                  <w:rFonts w:ascii="Calibri" w:hAnsi="Calibri" w:cs="Arial"/>
                  <w:color w:val="FFFFFF" w:themeColor="background1"/>
                  <w:sz w:val="16"/>
                  <w:szCs w:val="24"/>
                </w:rPr>
                <w:t>Card</w:t>
              </w:r>
            </w:ins>
          </w:p>
        </w:tc>
        <w:tc>
          <w:tcPr>
            <w:tcW w:w="1235"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602" w:author="Vijay Shah" w:date="2014-04-17T22:39:00Z">
              <w:tcPr>
                <w:tcW w:w="2493"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tabs>
                <w:tab w:val="left" w:pos="360"/>
                <w:tab w:val="left" w:pos="720"/>
                <w:tab w:val="left" w:pos="1080"/>
                <w:tab w:val="left" w:pos="1440"/>
              </w:tabs>
              <w:spacing w:before="60" w:after="60"/>
              <w:rPr>
                <w:ins w:id="1603" w:author="Vijay Shah" w:date="2014-04-11T10:42:00Z"/>
                <w:rFonts w:ascii="Calibri" w:hAnsi="Calibri" w:cs="Arial"/>
                <w:color w:val="FFFFFF" w:themeColor="background1"/>
                <w:sz w:val="16"/>
                <w:szCs w:val="24"/>
              </w:rPr>
            </w:pPr>
            <w:ins w:id="1604" w:author="Vijay Shah" w:date="2014-04-17T22:39:00Z">
              <w:r>
                <w:rPr>
                  <w:rFonts w:ascii="Calibri" w:hAnsi="Calibri" w:cs="Arial"/>
                  <w:color w:val="FFFFFF" w:themeColor="background1"/>
                  <w:sz w:val="16"/>
                  <w:szCs w:val="24"/>
                </w:rPr>
                <w:t>Data Type</w:t>
              </w:r>
            </w:ins>
          </w:p>
        </w:tc>
      </w:tr>
      <w:tr w:rsidR="00522EFF" w:rsidRPr="00522EFF" w:rsidTr="00507431">
        <w:trPr>
          <w:trHeight w:val="300"/>
          <w:jc w:val="center"/>
          <w:ins w:id="1605" w:author="Vijay Shah" w:date="2014-04-11T10:42:00Z"/>
          <w:trPrChange w:id="1606" w:author="Vijay Shah" w:date="2014-04-17T22:39:00Z">
            <w:trPr>
              <w:trHeight w:val="300"/>
              <w:jc w:val="center"/>
            </w:trPr>
          </w:trPrChange>
        </w:trPr>
        <w:tc>
          <w:tcPr>
            <w:tcW w:w="2253" w:type="dxa"/>
            <w:tcBorders>
              <w:top w:val="nil"/>
              <w:left w:val="single" w:sz="4" w:space="0" w:color="auto"/>
              <w:bottom w:val="single" w:sz="4" w:space="0" w:color="auto"/>
              <w:right w:val="single" w:sz="4" w:space="0" w:color="auto"/>
            </w:tcBorders>
            <w:shd w:val="clear" w:color="auto" w:fill="FFFFFF"/>
            <w:vAlign w:val="center"/>
            <w:hideMark/>
            <w:tcPrChange w:id="1607" w:author="Vijay Shah" w:date="2014-04-17T22:39:00Z">
              <w:tcPr>
                <w:tcW w:w="2253"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08" w:author="Vijay Shah" w:date="2014-04-11T10:42:00Z"/>
                <w:rFonts w:ascii="Calibri" w:hAnsi="Calibri" w:cs="Arial"/>
                <w:sz w:val="16"/>
                <w:szCs w:val="24"/>
              </w:rPr>
            </w:pPr>
            <w:ins w:id="1609" w:author="Vijay Shah" w:date="2014-04-11T10:42:00Z">
              <w:r w:rsidRPr="00522EFF">
                <w:rPr>
                  <w:rFonts w:ascii="Calibri" w:hAnsi="Calibri" w:cs="Arial"/>
                  <w:sz w:val="16"/>
                  <w:szCs w:val="24"/>
                </w:rPr>
                <w:t>Form Language</w:t>
              </w:r>
            </w:ins>
          </w:p>
        </w:tc>
        <w:tc>
          <w:tcPr>
            <w:tcW w:w="3272" w:type="dxa"/>
            <w:tcBorders>
              <w:top w:val="nil"/>
              <w:left w:val="nil"/>
              <w:bottom w:val="single" w:sz="4" w:space="0" w:color="auto"/>
              <w:right w:val="single" w:sz="4" w:space="0" w:color="auto"/>
            </w:tcBorders>
            <w:shd w:val="clear" w:color="auto" w:fill="FFFFFF"/>
            <w:vAlign w:val="center"/>
            <w:hideMark/>
            <w:tcPrChange w:id="1610" w:author="Vijay Shah" w:date="2014-04-17T22:39:00Z">
              <w:tcPr>
                <w:tcW w:w="3272"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11" w:author="Vijay Shah" w:date="2014-04-11T10:42:00Z"/>
                <w:rFonts w:ascii="Calibri" w:hAnsi="Calibri" w:cs="Arial"/>
                <w:sz w:val="16"/>
                <w:szCs w:val="24"/>
              </w:rPr>
            </w:pPr>
            <w:ins w:id="1612" w:author="Vijay Shah" w:date="2014-04-11T10:42:00Z">
              <w:r w:rsidRPr="00522EFF">
                <w:rPr>
                  <w:rFonts w:asciiTheme="minorHAnsi" w:hAnsiTheme="minorHAnsi" w:cs="Arial"/>
                  <w:bCs/>
                  <w:color w:val="000000"/>
                  <w:sz w:val="18"/>
                </w:rPr>
                <w:t>/</w:t>
              </w:r>
              <w:r w:rsidRPr="00522EFF">
                <w:rPr>
                  <w:rFonts w:asciiTheme="minorHAnsi" w:hAnsiTheme="minorHAnsi" w:cs="Arial"/>
                  <w:bCs/>
                  <w:color w:val="000000"/>
                  <w:sz w:val="16"/>
                  <w:szCs w:val="16"/>
                </w:rPr>
                <w:t>administrative_package</w:t>
              </w:r>
              <w:r w:rsidRPr="00522EFF">
                <w:rPr>
                  <w:rFonts w:ascii="Calibri" w:hAnsi="Calibri" w:cs="Arial"/>
                  <w:sz w:val="16"/>
                  <w:szCs w:val="24"/>
                </w:rPr>
                <w:t xml:space="preserve"> /form_language</w:t>
              </w:r>
            </w:ins>
          </w:p>
        </w:tc>
        <w:tc>
          <w:tcPr>
            <w:tcW w:w="618" w:type="dxa"/>
            <w:tcBorders>
              <w:top w:val="nil"/>
              <w:left w:val="single" w:sz="4" w:space="0" w:color="auto"/>
              <w:bottom w:val="single" w:sz="4" w:space="0" w:color="auto"/>
              <w:right w:val="single" w:sz="4" w:space="0" w:color="auto"/>
            </w:tcBorders>
            <w:shd w:val="clear" w:color="auto" w:fill="FFFFFF"/>
            <w:vAlign w:val="center"/>
            <w:hideMark/>
            <w:tcPrChange w:id="1613" w:author="Vijay Shah" w:date="2014-04-17T22:39:00Z">
              <w:tcPr>
                <w:tcW w:w="61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14" w:author="Vijay Shah" w:date="2014-04-11T10:42:00Z"/>
                <w:rFonts w:ascii="Calibri" w:hAnsi="Calibri" w:cs="Arial"/>
                <w:sz w:val="16"/>
                <w:szCs w:val="24"/>
              </w:rPr>
            </w:pPr>
            <w:ins w:id="1615" w:author="Vijay Shah" w:date="2014-04-11T10:42:00Z">
              <w:r w:rsidRPr="00522EFF">
                <w:rPr>
                  <w:rFonts w:ascii="Calibri" w:hAnsi="Calibri" w:cs="Arial"/>
                  <w:sz w:val="16"/>
                  <w:szCs w:val="24"/>
                </w:rPr>
                <w:t>1..1</w:t>
              </w:r>
            </w:ins>
          </w:p>
        </w:tc>
        <w:tc>
          <w:tcPr>
            <w:tcW w:w="1235" w:type="dxa"/>
            <w:tcBorders>
              <w:top w:val="nil"/>
              <w:left w:val="nil"/>
              <w:bottom w:val="single" w:sz="4" w:space="0" w:color="auto"/>
              <w:right w:val="single" w:sz="4" w:space="0" w:color="auto"/>
            </w:tcBorders>
            <w:shd w:val="clear" w:color="auto" w:fill="FFFFFF"/>
            <w:vAlign w:val="center"/>
            <w:hideMark/>
            <w:tcPrChange w:id="1616" w:author="Vijay Shah" w:date="2014-04-17T22:39:00Z">
              <w:tcPr>
                <w:tcW w:w="2493"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17" w:author="Vijay Shah" w:date="2014-04-11T10:42:00Z"/>
                <w:rFonts w:ascii="Calibri" w:eastAsia="Calibri" w:hAnsi="Calibri" w:cs="Arial"/>
                <w:sz w:val="16"/>
                <w:szCs w:val="24"/>
              </w:rPr>
            </w:pPr>
          </w:p>
        </w:tc>
      </w:tr>
      <w:tr w:rsidR="00522EFF" w:rsidRPr="00522EFF" w:rsidTr="00507431">
        <w:trPr>
          <w:trHeight w:val="300"/>
          <w:jc w:val="center"/>
          <w:ins w:id="1618" w:author="Vijay Shah" w:date="2014-04-11T10:42:00Z"/>
          <w:trPrChange w:id="1619" w:author="Vijay Shah" w:date="2014-04-17T22:39:00Z">
            <w:trPr>
              <w:trHeight w:val="300"/>
              <w:jc w:val="center"/>
            </w:trPr>
          </w:trPrChange>
        </w:trPr>
        <w:tc>
          <w:tcPr>
            <w:tcW w:w="2253" w:type="dxa"/>
            <w:tcBorders>
              <w:top w:val="nil"/>
              <w:left w:val="single" w:sz="4" w:space="0" w:color="auto"/>
              <w:bottom w:val="single" w:sz="4" w:space="0" w:color="auto"/>
              <w:right w:val="single" w:sz="4" w:space="0" w:color="auto"/>
            </w:tcBorders>
            <w:shd w:val="clear" w:color="auto" w:fill="FFFFFF"/>
            <w:vAlign w:val="center"/>
            <w:tcPrChange w:id="1620" w:author="Vijay Shah" w:date="2014-04-17T22:39:00Z">
              <w:tcPr>
                <w:tcW w:w="2253"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621" w:author="Vijay Shah" w:date="2014-04-11T10:42:00Z"/>
                <w:rFonts w:ascii="Calibri" w:hAnsi="Calibri" w:cs="Arial"/>
                <w:sz w:val="16"/>
                <w:szCs w:val="24"/>
              </w:rPr>
            </w:pPr>
            <w:ins w:id="1622" w:author="Vijay Shah" w:date="2014-04-11T10:42:00Z">
              <w:r w:rsidRPr="00522EFF">
                <w:rPr>
                  <w:rFonts w:ascii="Calibri" w:hAnsi="Calibri" w:cs="Arial"/>
                  <w:sz w:val="16"/>
                  <w:szCs w:val="24"/>
                </w:rPr>
                <w:tab/>
                <w:t>@identifier</w:t>
              </w:r>
            </w:ins>
          </w:p>
        </w:tc>
        <w:tc>
          <w:tcPr>
            <w:tcW w:w="3272" w:type="dxa"/>
            <w:tcBorders>
              <w:top w:val="nil"/>
              <w:left w:val="nil"/>
              <w:bottom w:val="single" w:sz="4" w:space="0" w:color="auto"/>
              <w:right w:val="single" w:sz="4" w:space="0" w:color="auto"/>
            </w:tcBorders>
            <w:shd w:val="clear" w:color="auto" w:fill="FFFFFF"/>
            <w:vAlign w:val="center"/>
            <w:tcPrChange w:id="1623" w:author="Vijay Shah" w:date="2014-04-17T22:39:00Z">
              <w:tcPr>
                <w:tcW w:w="3272"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624" w:author="Vijay Shah" w:date="2014-04-11T10:42:00Z"/>
                <w:rFonts w:ascii="Calibri" w:hAnsi="Calibri" w:cs="Arial"/>
                <w:sz w:val="16"/>
                <w:szCs w:val="24"/>
              </w:rPr>
            </w:pPr>
            <w:ins w:id="1625" w:author="Vijay Shah" w:date="2014-04-11T10:42:00Z">
              <w:r w:rsidRPr="00522EFF">
                <w:rPr>
                  <w:rFonts w:ascii="Calibri" w:hAnsi="Calibri" w:cs="Arial"/>
                  <w:sz w:val="16"/>
                  <w:szCs w:val="24"/>
                </w:rPr>
                <w:tab/>
                <w:t>@identifier</w:t>
              </w:r>
            </w:ins>
          </w:p>
        </w:tc>
        <w:tc>
          <w:tcPr>
            <w:tcW w:w="618" w:type="dxa"/>
            <w:tcBorders>
              <w:top w:val="nil"/>
              <w:left w:val="single" w:sz="4" w:space="0" w:color="auto"/>
              <w:bottom w:val="single" w:sz="4" w:space="0" w:color="auto"/>
              <w:right w:val="single" w:sz="4" w:space="0" w:color="auto"/>
            </w:tcBorders>
            <w:shd w:val="clear" w:color="auto" w:fill="FFFFFF"/>
            <w:vAlign w:val="center"/>
            <w:tcPrChange w:id="1626" w:author="Vijay Shah" w:date="2014-04-17T22:39:00Z">
              <w:tcPr>
                <w:tcW w:w="618"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627" w:author="Vijay Shah" w:date="2014-04-11T10:42:00Z"/>
                <w:rFonts w:ascii="Calibri" w:hAnsi="Calibri" w:cs="Arial"/>
                <w:sz w:val="16"/>
                <w:szCs w:val="24"/>
              </w:rPr>
            </w:pPr>
          </w:p>
        </w:tc>
        <w:tc>
          <w:tcPr>
            <w:tcW w:w="1235" w:type="dxa"/>
            <w:tcBorders>
              <w:top w:val="nil"/>
              <w:left w:val="nil"/>
              <w:bottom w:val="single" w:sz="4" w:space="0" w:color="auto"/>
              <w:right w:val="single" w:sz="4" w:space="0" w:color="auto"/>
            </w:tcBorders>
            <w:shd w:val="clear" w:color="auto" w:fill="FFFFFF"/>
            <w:vAlign w:val="center"/>
            <w:tcPrChange w:id="1628" w:author="Vijay Shah" w:date="2014-04-17T22:39:00Z">
              <w:tcPr>
                <w:tcW w:w="2493" w:type="dxa"/>
                <w:tcBorders>
                  <w:top w:val="nil"/>
                  <w:left w:val="nil"/>
                  <w:bottom w:val="single" w:sz="4" w:space="0" w:color="auto"/>
                  <w:right w:val="single" w:sz="4" w:space="0" w:color="auto"/>
                </w:tcBorders>
                <w:shd w:val="clear" w:color="auto" w:fill="FFFFFF"/>
                <w:vAlign w:val="center"/>
              </w:tcPr>
            </w:tcPrChange>
          </w:tcPr>
          <w:p w:rsidR="00522EFF" w:rsidRPr="00522EFF" w:rsidRDefault="00507431" w:rsidP="00522EFF">
            <w:pPr>
              <w:tabs>
                <w:tab w:val="left" w:pos="360"/>
                <w:tab w:val="left" w:pos="720"/>
                <w:tab w:val="left" w:pos="1080"/>
                <w:tab w:val="left" w:pos="1440"/>
              </w:tabs>
              <w:spacing w:before="60" w:after="60"/>
              <w:rPr>
                <w:ins w:id="1629" w:author="Vijay Shah" w:date="2014-04-11T10:42:00Z"/>
                <w:rFonts w:ascii="Calibri" w:hAnsi="Calibri" w:cs="Arial"/>
                <w:sz w:val="16"/>
                <w:szCs w:val="24"/>
              </w:rPr>
            </w:pPr>
            <w:ins w:id="1630" w:author="Vijay Shah" w:date="2014-04-17T22:39:00Z">
              <w:r>
                <w:rPr>
                  <w:rFonts w:ascii="Calibri" w:hAnsi="Calibri" w:cs="Arial"/>
                  <w:sz w:val="16"/>
                  <w:szCs w:val="24"/>
                </w:rPr>
                <w:t>String</w:t>
              </w:r>
            </w:ins>
          </w:p>
        </w:tc>
      </w:tr>
      <w:tr w:rsidR="00522EFF" w:rsidRPr="00522EFF" w:rsidTr="00507431">
        <w:trPr>
          <w:trHeight w:val="300"/>
          <w:jc w:val="center"/>
          <w:ins w:id="1631" w:author="Vijay Shah" w:date="2014-04-11T10:42:00Z"/>
          <w:trPrChange w:id="1632" w:author="Vijay Shah" w:date="2014-04-17T22:39:00Z">
            <w:trPr>
              <w:trHeight w:val="300"/>
              <w:jc w:val="center"/>
            </w:trPr>
          </w:trPrChange>
        </w:trPr>
        <w:tc>
          <w:tcPr>
            <w:tcW w:w="2253" w:type="dxa"/>
            <w:tcBorders>
              <w:top w:val="nil"/>
              <w:left w:val="single" w:sz="4" w:space="0" w:color="auto"/>
              <w:bottom w:val="single" w:sz="4" w:space="0" w:color="auto"/>
              <w:right w:val="single" w:sz="4" w:space="0" w:color="auto"/>
            </w:tcBorders>
            <w:shd w:val="clear" w:color="auto" w:fill="FFFFFF"/>
            <w:vAlign w:val="center"/>
            <w:hideMark/>
            <w:tcPrChange w:id="1633" w:author="Vijay Shah" w:date="2014-04-17T22:39:00Z">
              <w:tcPr>
                <w:tcW w:w="2253"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34" w:author="Vijay Shah" w:date="2014-04-11T10:42:00Z"/>
                <w:rFonts w:ascii="Calibri" w:hAnsi="Calibri" w:cs="Arial"/>
                <w:sz w:val="16"/>
                <w:szCs w:val="24"/>
              </w:rPr>
            </w:pPr>
            <w:ins w:id="1635" w:author="Vijay Shah" w:date="2014-04-11T10:42:00Z">
              <w:r w:rsidRPr="00522EFF">
                <w:rPr>
                  <w:rFonts w:ascii="Calibri" w:hAnsi="Calibri" w:cs="Arial"/>
                  <w:sz w:val="16"/>
                  <w:szCs w:val="24"/>
                </w:rPr>
                <w:tab/>
                <w:t>Designatable Item</w:t>
              </w:r>
            </w:ins>
          </w:p>
        </w:tc>
        <w:tc>
          <w:tcPr>
            <w:tcW w:w="3272" w:type="dxa"/>
            <w:tcBorders>
              <w:top w:val="nil"/>
              <w:left w:val="nil"/>
              <w:bottom w:val="single" w:sz="4" w:space="0" w:color="auto"/>
              <w:right w:val="single" w:sz="4" w:space="0" w:color="auto"/>
            </w:tcBorders>
            <w:shd w:val="clear" w:color="auto" w:fill="FFFFFF"/>
            <w:vAlign w:val="center"/>
            <w:hideMark/>
            <w:tcPrChange w:id="1636" w:author="Vijay Shah" w:date="2014-04-17T22:39:00Z">
              <w:tcPr>
                <w:tcW w:w="3272"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37" w:author="Vijay Shah" w:date="2014-04-11T10:42:00Z"/>
                <w:rFonts w:ascii="Calibri" w:hAnsi="Calibri" w:cs="Arial"/>
                <w:sz w:val="16"/>
                <w:szCs w:val="24"/>
              </w:rPr>
            </w:pPr>
            <w:ins w:id="1638" w:author="Vijay Shah" w:date="2014-04-11T10:42:00Z">
              <w:r w:rsidRPr="00522EFF">
                <w:rPr>
                  <w:rFonts w:ascii="Calibri" w:hAnsi="Calibri" w:cs="Arial"/>
                  <w:sz w:val="16"/>
                  <w:szCs w:val="24"/>
                </w:rPr>
                <w:tab/>
                <w:t>/designation</w:t>
              </w:r>
            </w:ins>
          </w:p>
        </w:tc>
        <w:tc>
          <w:tcPr>
            <w:tcW w:w="618" w:type="dxa"/>
            <w:tcBorders>
              <w:top w:val="nil"/>
              <w:left w:val="single" w:sz="4" w:space="0" w:color="auto"/>
              <w:bottom w:val="single" w:sz="4" w:space="0" w:color="auto"/>
              <w:right w:val="single" w:sz="4" w:space="0" w:color="auto"/>
            </w:tcBorders>
            <w:shd w:val="clear" w:color="auto" w:fill="FFFFFF"/>
            <w:vAlign w:val="center"/>
            <w:hideMark/>
            <w:tcPrChange w:id="1639" w:author="Vijay Shah" w:date="2014-04-17T22:39:00Z">
              <w:tcPr>
                <w:tcW w:w="61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640" w:author="Vijay Shah" w:date="2014-04-11T10:42:00Z"/>
                <w:rFonts w:ascii="Calibri" w:hAnsi="Calibri" w:cs="Arial"/>
                <w:sz w:val="16"/>
                <w:szCs w:val="24"/>
              </w:rPr>
            </w:pPr>
            <w:ins w:id="1641" w:author="Vijay Shah" w:date="2014-04-11T10:42:00Z">
              <w:r w:rsidRPr="00522EFF">
                <w:rPr>
                  <w:rFonts w:ascii="Calibri" w:hAnsi="Calibri" w:cs="Arial"/>
                  <w:sz w:val="16"/>
                  <w:szCs w:val="24"/>
                </w:rPr>
                <w:t>0..N</w:t>
              </w:r>
            </w:ins>
          </w:p>
        </w:tc>
        <w:tc>
          <w:tcPr>
            <w:tcW w:w="1235" w:type="dxa"/>
            <w:tcBorders>
              <w:top w:val="nil"/>
              <w:left w:val="nil"/>
              <w:bottom w:val="single" w:sz="4" w:space="0" w:color="auto"/>
              <w:right w:val="single" w:sz="4" w:space="0" w:color="auto"/>
            </w:tcBorders>
            <w:shd w:val="clear" w:color="auto" w:fill="FFFFFF"/>
            <w:vAlign w:val="center"/>
            <w:hideMark/>
            <w:tcPrChange w:id="1642" w:author="Vijay Shah" w:date="2014-04-17T22:39:00Z">
              <w:tcPr>
                <w:tcW w:w="2493"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07431" w:rsidP="00522EFF">
            <w:pPr>
              <w:tabs>
                <w:tab w:val="left" w:pos="360"/>
                <w:tab w:val="left" w:pos="720"/>
                <w:tab w:val="left" w:pos="1080"/>
                <w:tab w:val="left" w:pos="1440"/>
              </w:tabs>
              <w:spacing w:before="60" w:after="60"/>
              <w:rPr>
                <w:ins w:id="1643" w:author="Vijay Shah" w:date="2014-04-11T10:42:00Z"/>
                <w:rFonts w:ascii="Calibri" w:hAnsi="Calibri" w:cs="Arial"/>
                <w:sz w:val="16"/>
                <w:szCs w:val="24"/>
              </w:rPr>
            </w:pPr>
            <w:ins w:id="1644" w:author="Vijay Shah" w:date="2014-04-17T22:39:00Z">
              <w:r>
                <w:rPr>
                  <w:rFonts w:ascii="Calibri" w:hAnsi="Calibri" w:cs="Arial"/>
                  <w:sz w:val="16"/>
                  <w:szCs w:val="24"/>
                </w:rPr>
                <w:t>String</w:t>
              </w:r>
            </w:ins>
          </w:p>
        </w:tc>
      </w:tr>
      <w:tr w:rsidR="00507431" w:rsidRPr="00522EFF" w:rsidTr="00507431">
        <w:trPr>
          <w:trHeight w:val="300"/>
          <w:jc w:val="center"/>
          <w:ins w:id="1645" w:author="Vijay Shah" w:date="2014-04-11T10:42:00Z"/>
          <w:trPrChange w:id="1646" w:author="Vijay Shah" w:date="2014-04-17T22:39:00Z">
            <w:trPr>
              <w:trHeight w:val="300"/>
              <w:jc w:val="center"/>
            </w:trPr>
          </w:trPrChange>
        </w:trPr>
        <w:tc>
          <w:tcPr>
            <w:tcW w:w="2253" w:type="dxa"/>
            <w:tcBorders>
              <w:top w:val="nil"/>
              <w:left w:val="single" w:sz="4" w:space="0" w:color="auto"/>
              <w:bottom w:val="single" w:sz="4" w:space="0" w:color="auto"/>
              <w:right w:val="single" w:sz="4" w:space="0" w:color="auto"/>
            </w:tcBorders>
            <w:shd w:val="clear" w:color="auto" w:fill="FFFFFF"/>
            <w:vAlign w:val="center"/>
            <w:hideMark/>
            <w:tcPrChange w:id="1647" w:author="Vijay Shah" w:date="2014-04-17T22:39:00Z">
              <w:tcPr>
                <w:tcW w:w="2253"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48" w:author="Vijay Shah" w:date="2014-04-11T10:42:00Z"/>
                <w:rFonts w:ascii="Calibri" w:hAnsi="Calibri" w:cs="Arial"/>
                <w:sz w:val="16"/>
                <w:szCs w:val="24"/>
              </w:rPr>
            </w:pPr>
            <w:ins w:id="1649" w:author="Vijay Shah" w:date="2014-04-11T10:42:00Z">
              <w:r w:rsidRPr="00522EFF">
                <w:rPr>
                  <w:rFonts w:ascii="Calibri" w:hAnsi="Calibri" w:cs="Arial"/>
                  <w:sz w:val="16"/>
                  <w:szCs w:val="24"/>
                </w:rPr>
                <w:tab/>
                <w:t>Style Language</w:t>
              </w:r>
            </w:ins>
          </w:p>
        </w:tc>
        <w:tc>
          <w:tcPr>
            <w:tcW w:w="3272" w:type="dxa"/>
            <w:tcBorders>
              <w:top w:val="nil"/>
              <w:left w:val="nil"/>
              <w:bottom w:val="single" w:sz="4" w:space="0" w:color="auto"/>
              <w:right w:val="single" w:sz="4" w:space="0" w:color="auto"/>
            </w:tcBorders>
            <w:shd w:val="clear" w:color="auto" w:fill="FFFFFF"/>
            <w:vAlign w:val="center"/>
            <w:hideMark/>
            <w:tcPrChange w:id="1650" w:author="Vijay Shah" w:date="2014-04-17T22:39:00Z">
              <w:tcPr>
                <w:tcW w:w="3272"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30"/>
                <w:tab w:val="left" w:pos="360"/>
                <w:tab w:val="left" w:pos="720"/>
                <w:tab w:val="left" w:pos="1080"/>
                <w:tab w:val="left" w:pos="1440"/>
              </w:tabs>
              <w:spacing w:before="60" w:after="60"/>
              <w:rPr>
                <w:ins w:id="1651" w:author="Vijay Shah" w:date="2014-04-11T10:42:00Z"/>
                <w:rFonts w:ascii="Calibri" w:hAnsi="Calibri" w:cs="Arial"/>
                <w:sz w:val="16"/>
                <w:szCs w:val="24"/>
              </w:rPr>
            </w:pPr>
            <w:ins w:id="1652" w:author="Vijay Shah" w:date="2014-04-11T10:42:00Z">
              <w:r w:rsidRPr="00522EFF">
                <w:rPr>
                  <w:rFonts w:ascii="Calibri" w:hAnsi="Calibri" w:cs="Arial"/>
                  <w:sz w:val="16"/>
                  <w:szCs w:val="24"/>
                </w:rPr>
                <w:tab/>
                <w:t>/style_language</w:t>
              </w:r>
            </w:ins>
          </w:p>
        </w:tc>
        <w:tc>
          <w:tcPr>
            <w:tcW w:w="618" w:type="dxa"/>
            <w:tcBorders>
              <w:top w:val="nil"/>
              <w:left w:val="single" w:sz="4" w:space="0" w:color="auto"/>
              <w:bottom w:val="single" w:sz="4" w:space="0" w:color="auto"/>
              <w:right w:val="single" w:sz="4" w:space="0" w:color="auto"/>
            </w:tcBorders>
            <w:shd w:val="clear" w:color="auto" w:fill="FFFFFF"/>
            <w:vAlign w:val="center"/>
            <w:hideMark/>
            <w:tcPrChange w:id="1653" w:author="Vijay Shah" w:date="2014-04-17T22:39:00Z">
              <w:tcPr>
                <w:tcW w:w="61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54" w:author="Vijay Shah" w:date="2014-04-11T10:42:00Z"/>
                <w:rFonts w:ascii="Calibri" w:hAnsi="Calibri" w:cs="Arial"/>
                <w:sz w:val="16"/>
                <w:szCs w:val="24"/>
              </w:rPr>
            </w:pPr>
            <w:ins w:id="1655" w:author="Vijay Shah" w:date="2014-04-11T10:42:00Z">
              <w:r w:rsidRPr="00522EFF">
                <w:rPr>
                  <w:rFonts w:ascii="Calibri" w:hAnsi="Calibri" w:cs="Arial"/>
                  <w:sz w:val="16"/>
                  <w:szCs w:val="24"/>
                </w:rPr>
                <w:t>0..1</w:t>
              </w:r>
            </w:ins>
          </w:p>
        </w:tc>
        <w:tc>
          <w:tcPr>
            <w:tcW w:w="1235" w:type="dxa"/>
            <w:tcBorders>
              <w:top w:val="nil"/>
              <w:left w:val="nil"/>
              <w:bottom w:val="single" w:sz="4" w:space="0" w:color="auto"/>
              <w:right w:val="single" w:sz="4" w:space="0" w:color="auto"/>
            </w:tcBorders>
            <w:shd w:val="clear" w:color="auto" w:fill="FFFFFF"/>
            <w:hideMark/>
            <w:tcPrChange w:id="1656" w:author="Vijay Shah" w:date="2014-04-17T22:39:00Z">
              <w:tcPr>
                <w:tcW w:w="2493"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57" w:author="Vijay Shah" w:date="2014-04-11T10:42:00Z"/>
                <w:rFonts w:ascii="Calibri" w:hAnsi="Calibri" w:cs="Arial"/>
                <w:sz w:val="16"/>
                <w:szCs w:val="24"/>
              </w:rPr>
            </w:pPr>
            <w:ins w:id="1658" w:author="Vijay Shah" w:date="2014-04-17T22:39:00Z">
              <w:r w:rsidRPr="004A540C">
                <w:rPr>
                  <w:rFonts w:ascii="Calibri" w:hAnsi="Calibri" w:cs="Arial"/>
                  <w:sz w:val="16"/>
                  <w:szCs w:val="24"/>
                </w:rPr>
                <w:t>String</w:t>
              </w:r>
            </w:ins>
          </w:p>
        </w:tc>
      </w:tr>
      <w:tr w:rsidR="00507431" w:rsidRPr="00522EFF" w:rsidTr="00507431">
        <w:trPr>
          <w:trHeight w:val="300"/>
          <w:jc w:val="center"/>
          <w:ins w:id="1659" w:author="Vijay Shah" w:date="2014-04-11T10:42:00Z"/>
          <w:trPrChange w:id="1660" w:author="Vijay Shah" w:date="2014-04-17T22:39:00Z">
            <w:trPr>
              <w:trHeight w:val="300"/>
              <w:jc w:val="center"/>
            </w:trPr>
          </w:trPrChange>
        </w:trPr>
        <w:tc>
          <w:tcPr>
            <w:tcW w:w="2253" w:type="dxa"/>
            <w:tcBorders>
              <w:top w:val="nil"/>
              <w:left w:val="single" w:sz="4" w:space="0" w:color="auto"/>
              <w:bottom w:val="single" w:sz="4" w:space="0" w:color="auto"/>
              <w:right w:val="single" w:sz="4" w:space="0" w:color="auto"/>
            </w:tcBorders>
            <w:shd w:val="clear" w:color="auto" w:fill="FFFFFF"/>
            <w:vAlign w:val="center"/>
            <w:hideMark/>
            <w:tcPrChange w:id="1661" w:author="Vijay Shah" w:date="2014-04-17T22:39:00Z">
              <w:tcPr>
                <w:tcW w:w="2253"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62" w:author="Vijay Shah" w:date="2014-04-11T10:42:00Z"/>
                <w:rFonts w:ascii="Calibri" w:hAnsi="Calibri" w:cs="Arial"/>
                <w:sz w:val="16"/>
                <w:szCs w:val="24"/>
              </w:rPr>
            </w:pPr>
            <w:ins w:id="1663" w:author="Vijay Shah" w:date="2014-04-11T10:42:00Z">
              <w:r w:rsidRPr="00522EFF">
                <w:rPr>
                  <w:rFonts w:ascii="Calibri" w:hAnsi="Calibri" w:cs="Arial"/>
                  <w:sz w:val="16"/>
                  <w:szCs w:val="24"/>
                </w:rPr>
                <w:tab/>
                <w:t>Logic Language</w:t>
              </w:r>
            </w:ins>
          </w:p>
        </w:tc>
        <w:tc>
          <w:tcPr>
            <w:tcW w:w="3272" w:type="dxa"/>
            <w:tcBorders>
              <w:top w:val="nil"/>
              <w:left w:val="nil"/>
              <w:bottom w:val="single" w:sz="4" w:space="0" w:color="auto"/>
              <w:right w:val="single" w:sz="4" w:space="0" w:color="auto"/>
            </w:tcBorders>
            <w:shd w:val="clear" w:color="auto" w:fill="FFFFFF"/>
            <w:vAlign w:val="center"/>
            <w:hideMark/>
            <w:tcPrChange w:id="1664" w:author="Vijay Shah" w:date="2014-04-17T22:39:00Z">
              <w:tcPr>
                <w:tcW w:w="3272"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65" w:author="Vijay Shah" w:date="2014-04-11T10:42:00Z"/>
                <w:rFonts w:ascii="Calibri" w:hAnsi="Calibri" w:cs="Arial"/>
                <w:sz w:val="16"/>
                <w:szCs w:val="24"/>
              </w:rPr>
            </w:pPr>
            <w:ins w:id="1666" w:author="Vijay Shah" w:date="2014-04-11T10:42:00Z">
              <w:r w:rsidRPr="00522EFF">
                <w:rPr>
                  <w:rFonts w:ascii="Calibri" w:hAnsi="Calibri" w:cs="Arial"/>
                  <w:sz w:val="16"/>
                  <w:szCs w:val="24"/>
                </w:rPr>
                <w:tab/>
                <w:t>/logic_language</w:t>
              </w:r>
            </w:ins>
          </w:p>
        </w:tc>
        <w:tc>
          <w:tcPr>
            <w:tcW w:w="618" w:type="dxa"/>
            <w:tcBorders>
              <w:top w:val="nil"/>
              <w:left w:val="single" w:sz="4" w:space="0" w:color="auto"/>
              <w:bottom w:val="single" w:sz="4" w:space="0" w:color="auto"/>
              <w:right w:val="single" w:sz="4" w:space="0" w:color="auto"/>
            </w:tcBorders>
            <w:shd w:val="clear" w:color="auto" w:fill="FFFFFF"/>
            <w:vAlign w:val="center"/>
            <w:hideMark/>
            <w:tcPrChange w:id="1667" w:author="Vijay Shah" w:date="2014-04-17T22:39:00Z">
              <w:tcPr>
                <w:tcW w:w="61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68" w:author="Vijay Shah" w:date="2014-04-11T10:42:00Z"/>
                <w:rFonts w:ascii="Calibri" w:hAnsi="Calibri" w:cs="Arial"/>
                <w:sz w:val="16"/>
                <w:szCs w:val="24"/>
              </w:rPr>
            </w:pPr>
            <w:ins w:id="1669" w:author="Vijay Shah" w:date="2014-04-11T10:42:00Z">
              <w:r w:rsidRPr="00522EFF">
                <w:rPr>
                  <w:rFonts w:ascii="Calibri" w:hAnsi="Calibri" w:cs="Arial"/>
                  <w:sz w:val="16"/>
                  <w:szCs w:val="24"/>
                </w:rPr>
                <w:t>0..1</w:t>
              </w:r>
            </w:ins>
          </w:p>
        </w:tc>
        <w:tc>
          <w:tcPr>
            <w:tcW w:w="1235" w:type="dxa"/>
            <w:tcBorders>
              <w:top w:val="nil"/>
              <w:left w:val="nil"/>
              <w:bottom w:val="single" w:sz="4" w:space="0" w:color="auto"/>
              <w:right w:val="single" w:sz="4" w:space="0" w:color="auto"/>
            </w:tcBorders>
            <w:shd w:val="clear" w:color="auto" w:fill="FFFFFF"/>
            <w:hideMark/>
            <w:tcPrChange w:id="1670" w:author="Vijay Shah" w:date="2014-04-17T22:39:00Z">
              <w:tcPr>
                <w:tcW w:w="2493"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71" w:author="Vijay Shah" w:date="2014-04-11T10:42:00Z"/>
                <w:rFonts w:ascii="Calibri" w:hAnsi="Calibri" w:cs="Arial"/>
                <w:sz w:val="16"/>
                <w:szCs w:val="24"/>
              </w:rPr>
            </w:pPr>
            <w:ins w:id="1672" w:author="Vijay Shah" w:date="2014-04-17T22:39:00Z">
              <w:r w:rsidRPr="004A540C">
                <w:rPr>
                  <w:rFonts w:ascii="Calibri" w:hAnsi="Calibri" w:cs="Arial"/>
                  <w:sz w:val="16"/>
                  <w:szCs w:val="24"/>
                </w:rPr>
                <w:t>String</w:t>
              </w:r>
            </w:ins>
          </w:p>
        </w:tc>
      </w:tr>
      <w:tr w:rsidR="00507431" w:rsidRPr="00522EFF" w:rsidTr="00507431">
        <w:trPr>
          <w:trHeight w:val="300"/>
          <w:jc w:val="center"/>
          <w:ins w:id="1673" w:author="Vijay Shah" w:date="2014-04-11T10:42:00Z"/>
          <w:trPrChange w:id="1674" w:author="Vijay Shah" w:date="2014-04-17T22:39:00Z">
            <w:trPr>
              <w:trHeight w:val="300"/>
              <w:jc w:val="center"/>
            </w:trPr>
          </w:trPrChange>
        </w:trPr>
        <w:tc>
          <w:tcPr>
            <w:tcW w:w="2253" w:type="dxa"/>
            <w:tcBorders>
              <w:top w:val="nil"/>
              <w:left w:val="single" w:sz="4" w:space="0" w:color="auto"/>
              <w:bottom w:val="single" w:sz="4" w:space="0" w:color="auto"/>
              <w:right w:val="single" w:sz="4" w:space="0" w:color="auto"/>
            </w:tcBorders>
            <w:shd w:val="clear" w:color="auto" w:fill="FFFFFF"/>
            <w:vAlign w:val="center"/>
            <w:hideMark/>
            <w:tcPrChange w:id="1675" w:author="Vijay Shah" w:date="2014-04-17T22:39:00Z">
              <w:tcPr>
                <w:tcW w:w="2253"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76" w:author="Vijay Shah" w:date="2014-04-11T10:42:00Z"/>
                <w:rFonts w:ascii="Calibri" w:hAnsi="Calibri" w:cs="Arial"/>
                <w:sz w:val="16"/>
                <w:szCs w:val="24"/>
              </w:rPr>
            </w:pPr>
            <w:ins w:id="1677" w:author="Vijay Shah" w:date="2014-04-11T10:42:00Z">
              <w:r w:rsidRPr="00522EFF">
                <w:rPr>
                  <w:rFonts w:ascii="Calibri" w:hAnsi="Calibri" w:cs="Arial"/>
                  <w:sz w:val="16"/>
                  <w:szCs w:val="24"/>
                </w:rPr>
                <w:tab/>
                <w:t>Format Language</w:t>
              </w:r>
            </w:ins>
          </w:p>
        </w:tc>
        <w:tc>
          <w:tcPr>
            <w:tcW w:w="3272" w:type="dxa"/>
            <w:tcBorders>
              <w:top w:val="nil"/>
              <w:left w:val="nil"/>
              <w:bottom w:val="single" w:sz="4" w:space="0" w:color="auto"/>
              <w:right w:val="single" w:sz="4" w:space="0" w:color="auto"/>
            </w:tcBorders>
            <w:shd w:val="clear" w:color="auto" w:fill="FFFFFF"/>
            <w:vAlign w:val="center"/>
            <w:hideMark/>
            <w:tcPrChange w:id="1678" w:author="Vijay Shah" w:date="2014-04-17T22:39:00Z">
              <w:tcPr>
                <w:tcW w:w="3272"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79" w:author="Vijay Shah" w:date="2014-04-11T10:42:00Z"/>
                <w:rFonts w:ascii="Calibri" w:hAnsi="Calibri" w:cs="Arial"/>
                <w:sz w:val="16"/>
                <w:szCs w:val="24"/>
              </w:rPr>
            </w:pPr>
            <w:ins w:id="1680" w:author="Vijay Shah" w:date="2014-04-11T10:42:00Z">
              <w:r w:rsidRPr="00522EFF">
                <w:rPr>
                  <w:rFonts w:ascii="Calibri" w:hAnsi="Calibri" w:cs="Arial"/>
                  <w:sz w:val="16"/>
                  <w:szCs w:val="24"/>
                </w:rPr>
                <w:tab/>
                <w:t>/format_language</w:t>
              </w:r>
            </w:ins>
          </w:p>
        </w:tc>
        <w:tc>
          <w:tcPr>
            <w:tcW w:w="618" w:type="dxa"/>
            <w:tcBorders>
              <w:top w:val="nil"/>
              <w:left w:val="single" w:sz="4" w:space="0" w:color="auto"/>
              <w:bottom w:val="single" w:sz="4" w:space="0" w:color="auto"/>
              <w:right w:val="single" w:sz="4" w:space="0" w:color="auto"/>
            </w:tcBorders>
            <w:shd w:val="clear" w:color="auto" w:fill="FFFFFF"/>
            <w:vAlign w:val="center"/>
            <w:hideMark/>
            <w:tcPrChange w:id="1681" w:author="Vijay Shah" w:date="2014-04-17T22:39:00Z">
              <w:tcPr>
                <w:tcW w:w="61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82" w:author="Vijay Shah" w:date="2014-04-11T10:42:00Z"/>
                <w:rFonts w:ascii="Calibri" w:hAnsi="Calibri" w:cs="Arial"/>
                <w:sz w:val="16"/>
                <w:szCs w:val="24"/>
              </w:rPr>
            </w:pPr>
            <w:ins w:id="1683" w:author="Vijay Shah" w:date="2014-04-11T10:42:00Z">
              <w:r w:rsidRPr="00522EFF">
                <w:rPr>
                  <w:rFonts w:ascii="Calibri" w:hAnsi="Calibri" w:cs="Arial"/>
                  <w:sz w:val="16"/>
                  <w:szCs w:val="24"/>
                </w:rPr>
                <w:t>0..1</w:t>
              </w:r>
            </w:ins>
          </w:p>
        </w:tc>
        <w:tc>
          <w:tcPr>
            <w:tcW w:w="1235" w:type="dxa"/>
            <w:tcBorders>
              <w:top w:val="nil"/>
              <w:left w:val="nil"/>
              <w:bottom w:val="single" w:sz="4" w:space="0" w:color="auto"/>
              <w:right w:val="single" w:sz="4" w:space="0" w:color="auto"/>
            </w:tcBorders>
            <w:shd w:val="clear" w:color="auto" w:fill="FFFFFF"/>
            <w:hideMark/>
            <w:tcPrChange w:id="1684" w:author="Vijay Shah" w:date="2014-04-17T22:39:00Z">
              <w:tcPr>
                <w:tcW w:w="2493"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85" w:author="Vijay Shah" w:date="2014-04-11T10:42:00Z"/>
                <w:rFonts w:ascii="Calibri" w:hAnsi="Calibri" w:cs="Arial"/>
                <w:sz w:val="16"/>
                <w:szCs w:val="24"/>
              </w:rPr>
            </w:pPr>
            <w:ins w:id="1686" w:author="Vijay Shah" w:date="2014-04-17T22:39:00Z">
              <w:r w:rsidRPr="004A540C">
                <w:rPr>
                  <w:rFonts w:ascii="Calibri" w:hAnsi="Calibri" w:cs="Arial"/>
                  <w:sz w:val="16"/>
                  <w:szCs w:val="24"/>
                </w:rPr>
                <w:t>String</w:t>
              </w:r>
            </w:ins>
          </w:p>
        </w:tc>
      </w:tr>
      <w:tr w:rsidR="00507431" w:rsidRPr="00522EFF" w:rsidTr="00507431">
        <w:trPr>
          <w:trHeight w:val="300"/>
          <w:jc w:val="center"/>
          <w:ins w:id="1687" w:author="Vijay Shah" w:date="2014-04-11T10:42:00Z"/>
          <w:trPrChange w:id="1688" w:author="Vijay Shah" w:date="2014-04-17T22:39:00Z">
            <w:trPr>
              <w:trHeight w:val="300"/>
              <w:jc w:val="center"/>
            </w:trPr>
          </w:trPrChange>
        </w:trPr>
        <w:tc>
          <w:tcPr>
            <w:tcW w:w="2253" w:type="dxa"/>
            <w:tcBorders>
              <w:top w:val="single" w:sz="4" w:space="0" w:color="auto"/>
              <w:left w:val="single" w:sz="4" w:space="0" w:color="auto"/>
              <w:bottom w:val="single" w:sz="4" w:space="0" w:color="auto"/>
              <w:right w:val="single" w:sz="4" w:space="0" w:color="auto"/>
            </w:tcBorders>
            <w:shd w:val="clear" w:color="auto" w:fill="FFFFFF"/>
            <w:noWrap/>
            <w:vAlign w:val="bottom"/>
            <w:hideMark/>
            <w:tcPrChange w:id="1689" w:author="Vijay Shah" w:date="2014-04-17T22:39:00Z">
              <w:tcPr>
                <w:tcW w:w="225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tcPrChange>
          </w:tcPr>
          <w:p w:rsidR="00507431" w:rsidRPr="00522EFF" w:rsidRDefault="00507431" w:rsidP="00522EFF">
            <w:pPr>
              <w:tabs>
                <w:tab w:val="left" w:pos="360"/>
                <w:tab w:val="left" w:pos="720"/>
                <w:tab w:val="left" w:pos="1080"/>
                <w:tab w:val="left" w:pos="1440"/>
              </w:tabs>
              <w:spacing w:before="60" w:after="60"/>
              <w:rPr>
                <w:ins w:id="1690" w:author="Vijay Shah" w:date="2014-04-11T10:42:00Z"/>
                <w:rFonts w:ascii="Calibri" w:hAnsi="Calibri" w:cs="Arial"/>
                <w:sz w:val="16"/>
                <w:szCs w:val="24"/>
              </w:rPr>
            </w:pPr>
            <w:ins w:id="1691" w:author="Vijay Shah" w:date="2014-04-11T10:42:00Z">
              <w:r w:rsidRPr="00522EFF">
                <w:rPr>
                  <w:rFonts w:ascii="Calibri" w:hAnsi="Calibri" w:cs="Arial"/>
                  <w:sz w:val="16"/>
                  <w:szCs w:val="24"/>
                </w:rPr>
                <w:tab/>
                <w:t>Textual Language</w:t>
              </w:r>
            </w:ins>
          </w:p>
        </w:tc>
        <w:tc>
          <w:tcPr>
            <w:tcW w:w="3272" w:type="dxa"/>
            <w:tcBorders>
              <w:top w:val="single" w:sz="4" w:space="0" w:color="auto"/>
              <w:left w:val="nil"/>
              <w:bottom w:val="single" w:sz="4" w:space="0" w:color="auto"/>
              <w:right w:val="single" w:sz="4" w:space="0" w:color="auto"/>
            </w:tcBorders>
            <w:shd w:val="clear" w:color="auto" w:fill="FFFFFF"/>
            <w:vAlign w:val="center"/>
            <w:hideMark/>
            <w:tcPrChange w:id="1692" w:author="Vijay Shah" w:date="2014-04-17T22:39:00Z">
              <w:tcPr>
                <w:tcW w:w="3272"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93" w:author="Vijay Shah" w:date="2014-04-11T10:42:00Z"/>
                <w:rFonts w:ascii="Calibri" w:hAnsi="Calibri" w:cs="Arial"/>
                <w:sz w:val="16"/>
                <w:szCs w:val="24"/>
              </w:rPr>
            </w:pPr>
            <w:ins w:id="1694" w:author="Vijay Shah" w:date="2014-04-11T10:42:00Z">
              <w:r w:rsidRPr="00522EFF">
                <w:rPr>
                  <w:rFonts w:ascii="Calibri" w:hAnsi="Calibri" w:cs="Arial"/>
                  <w:sz w:val="16"/>
                  <w:szCs w:val="24"/>
                </w:rPr>
                <w:tab/>
                <w:t>/textual_language</w:t>
              </w:r>
            </w:ins>
          </w:p>
        </w:tc>
        <w:tc>
          <w:tcPr>
            <w:tcW w:w="61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695" w:author="Vijay Shah" w:date="2014-04-17T22:39:00Z">
              <w:tcPr>
                <w:tcW w:w="61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96" w:author="Vijay Shah" w:date="2014-04-11T10:42:00Z"/>
                <w:rFonts w:ascii="Calibri" w:hAnsi="Calibri" w:cs="Arial"/>
                <w:sz w:val="16"/>
                <w:szCs w:val="24"/>
              </w:rPr>
            </w:pPr>
            <w:ins w:id="1697" w:author="Vijay Shah" w:date="2014-04-11T10:42:00Z">
              <w:r w:rsidRPr="00522EFF">
                <w:rPr>
                  <w:rFonts w:ascii="Calibri" w:hAnsi="Calibri" w:cs="Arial"/>
                  <w:sz w:val="16"/>
                  <w:szCs w:val="24"/>
                </w:rPr>
                <w:t>0..1</w:t>
              </w:r>
            </w:ins>
          </w:p>
        </w:tc>
        <w:tc>
          <w:tcPr>
            <w:tcW w:w="1235" w:type="dxa"/>
            <w:tcBorders>
              <w:top w:val="single" w:sz="4" w:space="0" w:color="auto"/>
              <w:left w:val="nil"/>
              <w:bottom w:val="single" w:sz="4" w:space="0" w:color="auto"/>
              <w:right w:val="single" w:sz="4" w:space="0" w:color="auto"/>
            </w:tcBorders>
            <w:shd w:val="clear" w:color="auto" w:fill="FFFFFF"/>
            <w:hideMark/>
            <w:tcPrChange w:id="1698" w:author="Vijay Shah" w:date="2014-04-17T22:39:00Z">
              <w:tcPr>
                <w:tcW w:w="2493"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699" w:author="Vijay Shah" w:date="2014-04-11T10:42:00Z"/>
                <w:rFonts w:ascii="Calibri" w:hAnsi="Calibri" w:cs="Arial"/>
                <w:sz w:val="16"/>
                <w:szCs w:val="24"/>
              </w:rPr>
            </w:pPr>
            <w:ins w:id="1700" w:author="Vijay Shah" w:date="2014-04-17T22:39:00Z">
              <w:r w:rsidRPr="004A540C">
                <w:rPr>
                  <w:rFonts w:ascii="Calibri" w:hAnsi="Calibri" w:cs="Arial"/>
                  <w:sz w:val="16"/>
                  <w:szCs w:val="24"/>
                </w:rPr>
                <w:t>String</w:t>
              </w:r>
            </w:ins>
          </w:p>
        </w:tc>
      </w:tr>
    </w:tbl>
    <w:p w:rsidR="00522EFF" w:rsidRPr="00522EFF" w:rsidRDefault="001A344E">
      <w:pPr>
        <w:pStyle w:val="Heading4"/>
        <w:rPr>
          <w:ins w:id="1701" w:author="Vijay Shah" w:date="2014-04-11T10:42:00Z"/>
        </w:rPr>
        <w:pPrChange w:id="1702" w:author="Vijay Shah" w:date="2014-04-17T22:35:00Z">
          <w:pPr>
            <w:jc w:val="center"/>
          </w:pPr>
        </w:pPrChange>
      </w:pPr>
      <w:ins w:id="1703" w:author="Vijay Shah" w:date="2014-04-17T22:35:00Z">
        <w:r>
          <w:t>5.1.3.3 Registration</w:t>
        </w:r>
      </w:ins>
    </w:p>
    <w:p w:rsidR="001A344E" w:rsidRDefault="001A344E">
      <w:pPr>
        <w:rPr>
          <w:ins w:id="1704" w:author="Vijay Shah" w:date="2014-04-17T22:35:00Z"/>
        </w:rPr>
        <w:pPrChange w:id="1705" w:author="Vijay Shah" w:date="2014-04-17T22:36:00Z">
          <w:pPr>
            <w:pStyle w:val="BodyText0"/>
          </w:pPr>
        </w:pPrChange>
      </w:pPr>
      <w:ins w:id="1706" w:author="Vijay Shah" w:date="2014-04-17T22:35:00Z">
        <w:r w:rsidRPr="00F33756">
          <w:t xml:space="preserve">The </w:t>
        </w:r>
        <w:r w:rsidRPr="005B3B1F">
          <w:rPr>
            <w:rPrChange w:id="1707" w:author="Vijay Shah" w:date="2014-04-17T22:36:00Z">
              <w:rPr>
                <w:i/>
              </w:rPr>
            </w:rPrChange>
          </w:rPr>
          <w:t xml:space="preserve">Administrative </w:t>
        </w:r>
        <w:r w:rsidRPr="00F33756">
          <w:t>Segment</w:t>
        </w:r>
        <w:r w:rsidRPr="00890636">
          <w:t xml:space="preserve"> </w:t>
        </w:r>
        <w:r w:rsidRPr="00D139D9">
          <w:t>contains</w:t>
        </w:r>
        <w:r w:rsidRPr="00F33756">
          <w:t xml:space="preserve"> exactly one </w:t>
        </w:r>
        <w:r w:rsidRPr="005B3B1F">
          <w:rPr>
            <w:rPrChange w:id="1708" w:author="Vijay Shah" w:date="2014-04-17T22:36:00Z">
              <w:rPr>
                <w:i/>
              </w:rPr>
            </w:rPrChange>
          </w:rPr>
          <w:t>registration</w:t>
        </w:r>
        <w:r w:rsidRPr="00F33756">
          <w:t xml:space="preserve"> describing the state, submission record, document references, stewardship recor</w:t>
        </w:r>
        <w:r>
          <w:t>d and creation date of the form</w:t>
        </w:r>
        <w:r w:rsidRPr="00F33756">
          <w:t>.</w:t>
        </w:r>
      </w:ins>
    </w:p>
    <w:p w:rsidR="00522EFF" w:rsidRPr="000A7521" w:rsidRDefault="00522EFF">
      <w:pPr>
        <w:pStyle w:val="TableTitle"/>
        <w:rPr>
          <w:ins w:id="1709" w:author="Vijay Shah" w:date="2014-04-11T10:42:00Z"/>
        </w:rPr>
        <w:pPrChange w:id="1710" w:author="Vijay Shah" w:date="2014-04-17T22:26:00Z">
          <w:pPr/>
        </w:pPrChange>
      </w:pPr>
      <w:ins w:id="1711" w:author="Vijay Shah" w:date="2014-04-11T10:42:00Z">
        <w:r w:rsidRPr="000A7521">
          <w:t>Table</w:t>
        </w:r>
      </w:ins>
      <w:ins w:id="1712" w:author="Vijay Shah" w:date="2014-04-17T22:27:00Z">
        <w:r w:rsidR="000A7521">
          <w:t xml:space="preserve"> 5.1.3-4</w:t>
        </w:r>
      </w:ins>
      <w:ins w:id="1713" w:author="Vijay Shah" w:date="2014-04-11T10:42:00Z">
        <w:r w:rsidRPr="000A7521">
          <w:t>: Registration</w:t>
        </w:r>
      </w:ins>
    </w:p>
    <w:tbl>
      <w:tblPr>
        <w:tblW w:w="7466" w:type="dxa"/>
        <w:jc w:val="center"/>
        <w:tblLook w:val="04A0" w:firstRow="1" w:lastRow="0" w:firstColumn="1" w:lastColumn="0" w:noHBand="0" w:noVBand="1"/>
        <w:tblPrChange w:id="1714" w:author="Vijay Shah" w:date="2014-04-17T22:40:00Z">
          <w:tblPr>
            <w:tblW w:w="8452" w:type="dxa"/>
            <w:jc w:val="center"/>
            <w:tblLook w:val="04A0" w:firstRow="1" w:lastRow="0" w:firstColumn="1" w:lastColumn="0" w:noHBand="0" w:noVBand="1"/>
          </w:tblPr>
        </w:tblPrChange>
      </w:tblPr>
      <w:tblGrid>
        <w:gridCol w:w="2491"/>
        <w:gridCol w:w="2988"/>
        <w:gridCol w:w="622"/>
        <w:gridCol w:w="1365"/>
        <w:tblGridChange w:id="1715">
          <w:tblGrid>
            <w:gridCol w:w="2491"/>
            <w:gridCol w:w="2988"/>
            <w:gridCol w:w="622"/>
            <w:gridCol w:w="2351"/>
          </w:tblGrid>
        </w:tblGridChange>
      </w:tblGrid>
      <w:tr w:rsidR="00522EFF" w:rsidRPr="00522EFF" w:rsidTr="00507431">
        <w:trPr>
          <w:trHeight w:val="315"/>
          <w:tblHeader/>
          <w:jc w:val="center"/>
          <w:ins w:id="1716" w:author="Vijay Shah" w:date="2014-04-11T10:42:00Z"/>
          <w:trPrChange w:id="1717" w:author="Vijay Shah" w:date="2014-04-17T22:40:00Z">
            <w:trPr>
              <w:trHeight w:val="315"/>
              <w:tblHeader/>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718"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719" w:author="Vijay Shah" w:date="2014-04-11T10:42:00Z"/>
                <w:rFonts w:ascii="Calibri" w:hAnsi="Calibri" w:cs="Arial"/>
                <w:color w:val="FFFFFF" w:themeColor="background1"/>
                <w:sz w:val="16"/>
                <w:szCs w:val="24"/>
              </w:rPr>
            </w:pPr>
            <w:ins w:id="1720" w:author="Vijay Shah" w:date="2014-04-11T10:42:00Z">
              <w:r w:rsidRPr="00522EFF">
                <w:rPr>
                  <w:rFonts w:ascii="Calibri" w:hAnsi="Calibri" w:cs="Arial"/>
                  <w:color w:val="FFFFFF" w:themeColor="background1"/>
                  <w:sz w:val="16"/>
                  <w:szCs w:val="24"/>
                </w:rPr>
                <w:t>Name</w:t>
              </w:r>
            </w:ins>
          </w:p>
        </w:tc>
        <w:tc>
          <w:tcPr>
            <w:tcW w:w="2988"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721" w:author="Vijay Shah" w:date="2014-04-17T22:40:00Z">
              <w:tcPr>
                <w:tcW w:w="2988"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722" w:author="Vijay Shah" w:date="2014-04-11T10:42:00Z"/>
                <w:rFonts w:ascii="Calibri" w:hAnsi="Calibri" w:cs="Arial"/>
                <w:color w:val="FFFFFF" w:themeColor="background1"/>
                <w:sz w:val="16"/>
                <w:szCs w:val="24"/>
              </w:rPr>
            </w:pPr>
            <w:ins w:id="1723" w:author="Vijay Shah" w:date="2014-04-11T10:42:00Z">
              <w:r w:rsidRPr="00522EFF">
                <w:rPr>
                  <w:rFonts w:ascii="Calibri" w:hAnsi="Calibri" w:cs="Arial"/>
                  <w:color w:val="FFFFFF" w:themeColor="background1"/>
                  <w:sz w:val="16"/>
                  <w:szCs w:val="24"/>
                </w:rPr>
                <w:t>Relative Location</w:t>
              </w:r>
            </w:ins>
          </w:p>
        </w:tc>
        <w:tc>
          <w:tcPr>
            <w:tcW w:w="62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724"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1725" w:author="Vijay Shah" w:date="2014-04-11T10:42:00Z"/>
                <w:rFonts w:ascii="Calibri" w:hAnsi="Calibri" w:cs="Arial"/>
                <w:color w:val="FFFFFF" w:themeColor="background1"/>
                <w:sz w:val="16"/>
                <w:szCs w:val="24"/>
              </w:rPr>
            </w:pPr>
            <w:ins w:id="1726" w:author="Vijay Shah" w:date="2014-04-11T10:42:00Z">
              <w:r w:rsidRPr="00522EFF">
                <w:rPr>
                  <w:rFonts w:ascii="Calibri" w:hAnsi="Calibri" w:cs="Arial"/>
                  <w:color w:val="FFFFFF" w:themeColor="background1"/>
                  <w:sz w:val="16"/>
                  <w:szCs w:val="24"/>
                </w:rPr>
                <w:t>Card</w:t>
              </w:r>
            </w:ins>
          </w:p>
        </w:tc>
        <w:tc>
          <w:tcPr>
            <w:tcW w:w="1365"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727" w:author="Vijay Shah" w:date="2014-04-17T22:40:00Z">
              <w:tcPr>
                <w:tcW w:w="2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tabs>
                <w:tab w:val="left" w:pos="360"/>
                <w:tab w:val="left" w:pos="720"/>
                <w:tab w:val="left" w:pos="1080"/>
                <w:tab w:val="left" w:pos="1440"/>
              </w:tabs>
              <w:spacing w:before="60" w:after="60"/>
              <w:rPr>
                <w:ins w:id="1728" w:author="Vijay Shah" w:date="2014-04-11T10:42:00Z"/>
                <w:rFonts w:ascii="Calibri" w:hAnsi="Calibri" w:cs="Arial"/>
                <w:color w:val="FFFFFF" w:themeColor="background1"/>
                <w:sz w:val="16"/>
                <w:szCs w:val="24"/>
              </w:rPr>
            </w:pPr>
            <w:ins w:id="1729" w:author="Vijay Shah" w:date="2014-04-17T22:40:00Z">
              <w:r>
                <w:rPr>
                  <w:rFonts w:ascii="Calibri" w:hAnsi="Calibri" w:cs="Arial"/>
                  <w:color w:val="FFFFFF" w:themeColor="background1"/>
                  <w:sz w:val="16"/>
                  <w:szCs w:val="24"/>
                </w:rPr>
                <w:t>Data Type</w:t>
              </w:r>
            </w:ins>
          </w:p>
        </w:tc>
      </w:tr>
      <w:tr w:rsidR="00522EFF" w:rsidRPr="00522EFF" w:rsidTr="00507431">
        <w:trPr>
          <w:trHeight w:val="300"/>
          <w:jc w:val="center"/>
          <w:ins w:id="1730" w:author="Vijay Shah" w:date="2014-04-11T10:42:00Z"/>
          <w:trPrChange w:id="1731" w:author="Vijay Shah" w:date="2014-04-17T22:40:00Z">
            <w:trPr>
              <w:trHeight w:val="300"/>
              <w:jc w:val="center"/>
            </w:trPr>
          </w:trPrChange>
        </w:trPr>
        <w:tc>
          <w:tcPr>
            <w:tcW w:w="2491" w:type="dxa"/>
            <w:tcBorders>
              <w:top w:val="nil"/>
              <w:left w:val="single" w:sz="4" w:space="0" w:color="auto"/>
              <w:bottom w:val="single" w:sz="4" w:space="0" w:color="auto"/>
              <w:right w:val="single" w:sz="4" w:space="0" w:color="auto"/>
            </w:tcBorders>
            <w:shd w:val="clear" w:color="auto" w:fill="FFFFFF"/>
            <w:vAlign w:val="center"/>
            <w:hideMark/>
            <w:tcPrChange w:id="1732" w:author="Vijay Shah" w:date="2014-04-17T22:40:00Z">
              <w:tcPr>
                <w:tcW w:w="249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33" w:author="Vijay Shah" w:date="2014-04-11T10:42:00Z"/>
                <w:rFonts w:ascii="Calibri" w:hAnsi="Calibri" w:cs="Arial"/>
                <w:sz w:val="16"/>
              </w:rPr>
            </w:pPr>
            <w:ins w:id="1734" w:author="Vijay Shah" w:date="2014-04-11T10:42:00Z">
              <w:r w:rsidRPr="00522EFF">
                <w:rPr>
                  <w:rFonts w:ascii="Calibri" w:hAnsi="Calibri" w:cs="Arial"/>
                  <w:sz w:val="16"/>
                </w:rPr>
                <w:t>Registration</w:t>
              </w:r>
            </w:ins>
          </w:p>
        </w:tc>
        <w:tc>
          <w:tcPr>
            <w:tcW w:w="2988" w:type="dxa"/>
            <w:tcBorders>
              <w:top w:val="nil"/>
              <w:left w:val="nil"/>
              <w:bottom w:val="single" w:sz="4" w:space="0" w:color="auto"/>
              <w:right w:val="single" w:sz="4" w:space="0" w:color="auto"/>
            </w:tcBorders>
            <w:shd w:val="clear" w:color="auto" w:fill="FFFFFF"/>
            <w:vAlign w:val="center"/>
            <w:hideMark/>
            <w:tcPrChange w:id="1735" w:author="Vijay Shah" w:date="2014-04-17T22:40:00Z">
              <w:tcPr>
                <w:tcW w:w="2988"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36" w:author="Vijay Shah" w:date="2014-04-11T10:42:00Z"/>
                <w:rFonts w:ascii="Calibri" w:hAnsi="Calibri" w:cs="Arial"/>
                <w:sz w:val="16"/>
              </w:rPr>
            </w:pPr>
            <w:ins w:id="1737" w:author="Vijay Shah" w:date="2014-04-11T10:42:00Z">
              <w:r w:rsidRPr="00522EFF">
                <w:rPr>
                  <w:rFonts w:asciiTheme="minorHAnsi" w:hAnsiTheme="minorHAnsi" w:cs="Arial"/>
                  <w:bCs/>
                  <w:color w:val="000000"/>
                  <w:sz w:val="18"/>
                </w:rPr>
                <w:t>/</w:t>
              </w:r>
              <w:r w:rsidRPr="00522EFF">
                <w:rPr>
                  <w:rFonts w:asciiTheme="minorHAnsi" w:hAnsiTheme="minorHAnsi" w:cs="Arial"/>
                  <w:bCs/>
                  <w:color w:val="000000"/>
                  <w:sz w:val="16"/>
                  <w:szCs w:val="16"/>
                </w:rPr>
                <w:t>administrative_package</w:t>
              </w:r>
              <w:r w:rsidRPr="00522EFF">
                <w:rPr>
                  <w:rFonts w:ascii="Calibri" w:hAnsi="Calibri" w:cs="Arial"/>
                  <w:sz w:val="16"/>
                </w:rPr>
                <w:t xml:space="preserve"> /registration</w:t>
              </w:r>
            </w:ins>
          </w:p>
        </w:tc>
        <w:tc>
          <w:tcPr>
            <w:tcW w:w="622" w:type="dxa"/>
            <w:tcBorders>
              <w:top w:val="nil"/>
              <w:left w:val="single" w:sz="4" w:space="0" w:color="auto"/>
              <w:bottom w:val="single" w:sz="4" w:space="0" w:color="auto"/>
              <w:right w:val="single" w:sz="4" w:space="0" w:color="auto"/>
            </w:tcBorders>
            <w:shd w:val="clear" w:color="auto" w:fill="FFFFFF"/>
            <w:vAlign w:val="center"/>
            <w:hideMark/>
            <w:tcPrChange w:id="1738" w:author="Vijay Shah" w:date="2014-04-17T22:40:00Z">
              <w:tcPr>
                <w:tcW w:w="622"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39" w:author="Vijay Shah" w:date="2014-04-11T10:42:00Z"/>
                <w:rFonts w:ascii="Calibri" w:hAnsi="Calibri" w:cs="Arial"/>
                <w:sz w:val="16"/>
              </w:rPr>
            </w:pPr>
          </w:p>
        </w:tc>
        <w:tc>
          <w:tcPr>
            <w:tcW w:w="1365" w:type="dxa"/>
            <w:tcBorders>
              <w:top w:val="nil"/>
              <w:left w:val="nil"/>
              <w:bottom w:val="single" w:sz="4" w:space="0" w:color="auto"/>
              <w:right w:val="single" w:sz="4" w:space="0" w:color="auto"/>
            </w:tcBorders>
            <w:shd w:val="clear" w:color="auto" w:fill="FFFFFF"/>
            <w:vAlign w:val="center"/>
            <w:hideMark/>
            <w:tcPrChange w:id="1740" w:author="Vijay Shah" w:date="2014-04-17T22:40:00Z">
              <w:tcPr>
                <w:tcW w:w="235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41" w:author="Vijay Shah" w:date="2014-04-11T10:42:00Z"/>
                <w:rFonts w:ascii="Calibri" w:hAnsi="Calibri" w:cs="Arial"/>
                <w:sz w:val="16"/>
              </w:rPr>
            </w:pPr>
          </w:p>
        </w:tc>
      </w:tr>
      <w:tr w:rsidR="00522EFF" w:rsidRPr="00522EFF" w:rsidTr="00507431">
        <w:trPr>
          <w:trHeight w:val="300"/>
          <w:jc w:val="center"/>
          <w:ins w:id="1742" w:author="Vijay Shah" w:date="2014-04-11T10:42:00Z"/>
          <w:trPrChange w:id="1743" w:author="Vijay Shah" w:date="2014-04-17T22:40:00Z">
            <w:trPr>
              <w:trHeight w:val="300"/>
              <w:jc w:val="center"/>
            </w:trPr>
          </w:trPrChange>
        </w:trPr>
        <w:tc>
          <w:tcPr>
            <w:tcW w:w="2491" w:type="dxa"/>
            <w:tcBorders>
              <w:top w:val="nil"/>
              <w:left w:val="single" w:sz="4" w:space="0" w:color="auto"/>
              <w:bottom w:val="single" w:sz="4" w:space="0" w:color="auto"/>
              <w:right w:val="single" w:sz="4" w:space="0" w:color="auto"/>
            </w:tcBorders>
            <w:shd w:val="clear" w:color="auto" w:fill="FFFFFF"/>
            <w:vAlign w:val="center"/>
            <w:hideMark/>
            <w:tcPrChange w:id="1744" w:author="Vijay Shah" w:date="2014-04-17T22:40:00Z">
              <w:tcPr>
                <w:tcW w:w="249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AF497C" w:rsidP="00522EFF">
            <w:pPr>
              <w:tabs>
                <w:tab w:val="left" w:pos="360"/>
                <w:tab w:val="left" w:pos="720"/>
                <w:tab w:val="left" w:pos="1080"/>
                <w:tab w:val="left" w:pos="1440"/>
              </w:tabs>
              <w:spacing w:before="60" w:after="60"/>
              <w:rPr>
                <w:ins w:id="1745" w:author="Vijay Shah" w:date="2014-04-11T10:42:00Z"/>
                <w:rFonts w:ascii="Calibri" w:hAnsi="Calibri" w:cs="Arial"/>
                <w:sz w:val="16"/>
              </w:rPr>
            </w:pPr>
            <w:ins w:id="1746" w:author="Vijay Shah" w:date="2014-04-14T23:51:00Z">
              <w:r>
                <w:rPr>
                  <w:rFonts w:ascii="Calibri" w:hAnsi="Calibri" w:cs="Arial"/>
                  <w:sz w:val="16"/>
                </w:rPr>
                <w:t>+</w:t>
              </w:r>
            </w:ins>
            <w:ins w:id="1747" w:author="Vijay Shah" w:date="2014-04-11T10:42:00Z">
              <w:r w:rsidR="00522EFF" w:rsidRPr="00522EFF">
                <w:rPr>
                  <w:rFonts w:ascii="Calibri" w:hAnsi="Calibri" w:cs="Arial"/>
                  <w:sz w:val="16"/>
                </w:rPr>
                <w:t>State</w:t>
              </w:r>
            </w:ins>
          </w:p>
        </w:tc>
        <w:tc>
          <w:tcPr>
            <w:tcW w:w="2988" w:type="dxa"/>
            <w:tcBorders>
              <w:top w:val="nil"/>
              <w:left w:val="nil"/>
              <w:bottom w:val="single" w:sz="4" w:space="0" w:color="auto"/>
              <w:right w:val="single" w:sz="4" w:space="0" w:color="auto"/>
            </w:tcBorders>
            <w:shd w:val="clear" w:color="auto" w:fill="FFFFFF"/>
            <w:vAlign w:val="center"/>
            <w:hideMark/>
            <w:tcPrChange w:id="1748" w:author="Vijay Shah" w:date="2014-04-17T22:40:00Z">
              <w:tcPr>
                <w:tcW w:w="2988"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AF497C" w:rsidP="00522EFF">
            <w:pPr>
              <w:tabs>
                <w:tab w:val="left" w:pos="360"/>
                <w:tab w:val="left" w:pos="720"/>
                <w:tab w:val="left" w:pos="1080"/>
                <w:tab w:val="left" w:pos="1440"/>
              </w:tabs>
              <w:spacing w:before="60" w:after="60"/>
              <w:rPr>
                <w:ins w:id="1749" w:author="Vijay Shah" w:date="2014-04-11T10:42:00Z"/>
                <w:rFonts w:ascii="Calibri" w:hAnsi="Calibri" w:cs="Arial"/>
                <w:sz w:val="16"/>
              </w:rPr>
            </w:pPr>
            <w:ins w:id="1750" w:author="Vijay Shah" w:date="2014-04-14T23:51:00Z">
              <w:r>
                <w:rPr>
                  <w:rFonts w:ascii="Calibri" w:hAnsi="Calibri" w:cs="Arial"/>
                  <w:sz w:val="16"/>
                </w:rPr>
                <w:t>+</w:t>
              </w:r>
            </w:ins>
            <w:ins w:id="1751" w:author="Vijay Shah" w:date="2014-04-11T10:42:00Z">
              <w:r w:rsidR="00522EFF" w:rsidRPr="00522EFF">
                <w:rPr>
                  <w:rFonts w:ascii="Calibri" w:hAnsi="Calibri" w:cs="Arial"/>
                  <w:sz w:val="16"/>
                </w:rPr>
                <w:t>/state</w:t>
              </w:r>
            </w:ins>
          </w:p>
        </w:tc>
        <w:tc>
          <w:tcPr>
            <w:tcW w:w="622" w:type="dxa"/>
            <w:tcBorders>
              <w:top w:val="nil"/>
              <w:left w:val="single" w:sz="4" w:space="0" w:color="auto"/>
              <w:bottom w:val="single" w:sz="4" w:space="0" w:color="auto"/>
              <w:right w:val="single" w:sz="4" w:space="0" w:color="auto"/>
            </w:tcBorders>
            <w:shd w:val="clear" w:color="auto" w:fill="FFFFFF"/>
            <w:vAlign w:val="center"/>
            <w:hideMark/>
            <w:tcPrChange w:id="1752" w:author="Vijay Shah" w:date="2014-04-17T22:40:00Z">
              <w:tcPr>
                <w:tcW w:w="622"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53" w:author="Vijay Shah" w:date="2014-04-11T10:42:00Z"/>
                <w:rFonts w:ascii="Calibri" w:hAnsi="Calibri" w:cs="Arial"/>
                <w:sz w:val="16"/>
              </w:rPr>
            </w:pPr>
            <w:ins w:id="1754" w:author="Vijay Shah" w:date="2014-04-11T10:42:00Z">
              <w:r w:rsidRPr="00522EFF">
                <w:rPr>
                  <w:rFonts w:ascii="Calibri" w:hAnsi="Calibri" w:cs="Arial"/>
                  <w:sz w:val="16"/>
                </w:rPr>
                <w:t>0..1</w:t>
              </w:r>
            </w:ins>
          </w:p>
        </w:tc>
        <w:tc>
          <w:tcPr>
            <w:tcW w:w="1365" w:type="dxa"/>
            <w:tcBorders>
              <w:top w:val="nil"/>
              <w:left w:val="nil"/>
              <w:bottom w:val="single" w:sz="4" w:space="0" w:color="auto"/>
              <w:right w:val="single" w:sz="4" w:space="0" w:color="auto"/>
            </w:tcBorders>
            <w:shd w:val="clear" w:color="auto" w:fill="FFFFFF"/>
            <w:vAlign w:val="center"/>
            <w:hideMark/>
            <w:tcPrChange w:id="1755" w:author="Vijay Shah" w:date="2014-04-17T22:40:00Z">
              <w:tcPr>
                <w:tcW w:w="235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07431" w:rsidP="00522EFF">
            <w:pPr>
              <w:tabs>
                <w:tab w:val="left" w:pos="360"/>
                <w:tab w:val="left" w:pos="720"/>
                <w:tab w:val="left" w:pos="1080"/>
                <w:tab w:val="left" w:pos="1440"/>
              </w:tabs>
              <w:spacing w:before="60" w:after="60"/>
              <w:rPr>
                <w:ins w:id="1756" w:author="Vijay Shah" w:date="2014-04-11T10:42:00Z"/>
                <w:rFonts w:ascii="Calibri" w:hAnsi="Calibri" w:cs="Arial"/>
                <w:sz w:val="16"/>
              </w:rPr>
            </w:pPr>
            <w:ins w:id="1757" w:author="Vijay Shah" w:date="2014-04-17T22:40:00Z">
              <w:r>
                <w:rPr>
                  <w:rFonts w:ascii="Calibri" w:hAnsi="Calibri" w:cs="Arial"/>
                  <w:sz w:val="16"/>
                  <w:szCs w:val="24"/>
                </w:rPr>
                <w:t>String</w:t>
              </w:r>
            </w:ins>
          </w:p>
        </w:tc>
      </w:tr>
      <w:tr w:rsidR="00522EFF" w:rsidRPr="00522EFF" w:rsidTr="00507431">
        <w:trPr>
          <w:trHeight w:val="300"/>
          <w:jc w:val="center"/>
          <w:ins w:id="1758" w:author="Vijay Shah" w:date="2014-04-11T10:42:00Z"/>
          <w:trPrChange w:id="1759" w:author="Vijay Shah" w:date="2014-04-17T22:40:00Z">
            <w:trPr>
              <w:trHeight w:val="300"/>
              <w:jc w:val="center"/>
            </w:trPr>
          </w:trPrChange>
        </w:trPr>
        <w:tc>
          <w:tcPr>
            <w:tcW w:w="2491" w:type="dxa"/>
            <w:tcBorders>
              <w:top w:val="nil"/>
              <w:left w:val="single" w:sz="4" w:space="0" w:color="auto"/>
              <w:bottom w:val="single" w:sz="4" w:space="0" w:color="auto"/>
              <w:right w:val="single" w:sz="4" w:space="0" w:color="auto"/>
            </w:tcBorders>
            <w:shd w:val="clear" w:color="auto" w:fill="FFFFFF"/>
            <w:vAlign w:val="center"/>
            <w:hideMark/>
            <w:tcPrChange w:id="1760" w:author="Vijay Shah" w:date="2014-04-17T22:40:00Z">
              <w:tcPr>
                <w:tcW w:w="2491"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AF497C" w:rsidP="00522EFF">
            <w:pPr>
              <w:tabs>
                <w:tab w:val="left" w:pos="360"/>
                <w:tab w:val="left" w:pos="720"/>
                <w:tab w:val="left" w:pos="1080"/>
                <w:tab w:val="left" w:pos="1440"/>
              </w:tabs>
              <w:spacing w:before="60" w:after="60"/>
              <w:rPr>
                <w:ins w:id="1761" w:author="Vijay Shah" w:date="2014-04-11T10:42:00Z"/>
                <w:rFonts w:ascii="Calibri" w:hAnsi="Calibri" w:cs="Arial"/>
                <w:sz w:val="16"/>
              </w:rPr>
            </w:pPr>
            <w:ins w:id="1762" w:author="Vijay Shah" w:date="2014-04-14T23:51:00Z">
              <w:r>
                <w:rPr>
                  <w:rFonts w:ascii="Calibri" w:hAnsi="Calibri" w:cs="Arial"/>
                  <w:sz w:val="16"/>
                </w:rPr>
                <w:t>+</w:t>
              </w:r>
            </w:ins>
            <w:ins w:id="1763" w:author="Vijay Shah" w:date="2014-04-11T10:42:00Z">
              <w:r w:rsidR="00522EFF" w:rsidRPr="00522EFF">
                <w:rPr>
                  <w:rFonts w:ascii="Calibri" w:hAnsi="Calibri" w:cs="Arial"/>
                  <w:sz w:val="16"/>
                </w:rPr>
                <w:t>Submission record</w:t>
              </w:r>
            </w:ins>
          </w:p>
        </w:tc>
        <w:tc>
          <w:tcPr>
            <w:tcW w:w="2988" w:type="dxa"/>
            <w:tcBorders>
              <w:top w:val="nil"/>
              <w:left w:val="nil"/>
              <w:bottom w:val="single" w:sz="4" w:space="0" w:color="auto"/>
              <w:right w:val="single" w:sz="4" w:space="0" w:color="auto"/>
            </w:tcBorders>
            <w:shd w:val="clear" w:color="auto" w:fill="FFFFFF"/>
            <w:vAlign w:val="center"/>
            <w:hideMark/>
            <w:tcPrChange w:id="1764" w:author="Vijay Shah" w:date="2014-04-17T22:40:00Z">
              <w:tcPr>
                <w:tcW w:w="2988"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AF497C" w:rsidP="00522EFF">
            <w:pPr>
              <w:tabs>
                <w:tab w:val="left" w:pos="360"/>
                <w:tab w:val="left" w:pos="720"/>
                <w:tab w:val="left" w:pos="1080"/>
                <w:tab w:val="left" w:pos="1440"/>
              </w:tabs>
              <w:spacing w:before="60" w:after="60"/>
              <w:rPr>
                <w:ins w:id="1765" w:author="Vijay Shah" w:date="2014-04-11T10:42:00Z"/>
                <w:rFonts w:ascii="Calibri" w:hAnsi="Calibri" w:cs="Arial"/>
                <w:sz w:val="16"/>
              </w:rPr>
            </w:pPr>
            <w:ins w:id="1766" w:author="Vijay Shah" w:date="2014-04-14T23:51:00Z">
              <w:r>
                <w:rPr>
                  <w:rFonts w:ascii="Calibri" w:hAnsi="Calibri" w:cs="Arial"/>
                  <w:sz w:val="16"/>
                </w:rPr>
                <w:t>+</w:t>
              </w:r>
            </w:ins>
            <w:ins w:id="1767" w:author="Vijay Shah" w:date="2014-04-11T10:42:00Z">
              <w:r w:rsidR="00522EFF" w:rsidRPr="00522EFF">
                <w:rPr>
                  <w:rFonts w:ascii="Calibri" w:hAnsi="Calibri" w:cs="Arial"/>
                  <w:sz w:val="16"/>
                </w:rPr>
                <w:t>/submission_record</w:t>
              </w:r>
            </w:ins>
          </w:p>
        </w:tc>
        <w:tc>
          <w:tcPr>
            <w:tcW w:w="622" w:type="dxa"/>
            <w:tcBorders>
              <w:top w:val="nil"/>
              <w:left w:val="single" w:sz="4" w:space="0" w:color="auto"/>
              <w:bottom w:val="single" w:sz="4" w:space="0" w:color="auto"/>
              <w:right w:val="single" w:sz="4" w:space="0" w:color="auto"/>
            </w:tcBorders>
            <w:shd w:val="clear" w:color="auto" w:fill="FFFFFF"/>
            <w:vAlign w:val="center"/>
            <w:hideMark/>
            <w:tcPrChange w:id="1768" w:author="Vijay Shah" w:date="2014-04-17T22:40:00Z">
              <w:tcPr>
                <w:tcW w:w="622"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69" w:author="Vijay Shah" w:date="2014-04-11T10:42:00Z"/>
                <w:rFonts w:ascii="Calibri" w:hAnsi="Calibri" w:cs="Arial"/>
                <w:sz w:val="16"/>
              </w:rPr>
            </w:pPr>
            <w:ins w:id="1770" w:author="Vijay Shah" w:date="2014-04-11T10:42:00Z">
              <w:r w:rsidRPr="00522EFF">
                <w:rPr>
                  <w:rFonts w:ascii="Calibri" w:hAnsi="Calibri" w:cs="Arial"/>
                  <w:sz w:val="16"/>
                </w:rPr>
                <w:t>0..1</w:t>
              </w:r>
            </w:ins>
          </w:p>
        </w:tc>
        <w:tc>
          <w:tcPr>
            <w:tcW w:w="1365" w:type="dxa"/>
            <w:tcBorders>
              <w:top w:val="nil"/>
              <w:left w:val="nil"/>
              <w:bottom w:val="single" w:sz="4" w:space="0" w:color="auto"/>
              <w:right w:val="single" w:sz="4" w:space="0" w:color="auto"/>
            </w:tcBorders>
            <w:shd w:val="clear" w:color="auto" w:fill="FFFFFF"/>
            <w:vAlign w:val="center"/>
            <w:hideMark/>
            <w:tcPrChange w:id="1771" w:author="Vijay Shah" w:date="2014-04-17T22:40:00Z">
              <w:tcPr>
                <w:tcW w:w="235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772" w:author="Vijay Shah" w:date="2014-04-11T10:42:00Z"/>
                <w:rFonts w:ascii="Calibri" w:hAnsi="Calibri" w:cs="Arial"/>
                <w:sz w:val="16"/>
              </w:rPr>
            </w:pPr>
          </w:p>
        </w:tc>
      </w:tr>
      <w:tr w:rsidR="00507431" w:rsidRPr="00522EFF" w:rsidTr="00507431">
        <w:trPr>
          <w:trHeight w:val="300"/>
          <w:jc w:val="center"/>
          <w:ins w:id="1773" w:author="Vijay Shah" w:date="2014-04-11T10:42:00Z"/>
          <w:trPrChange w:id="1774" w:author="Vijay Shah" w:date="2014-04-17T22:40:00Z">
            <w:trPr>
              <w:trHeight w:val="300"/>
              <w:jc w:val="center"/>
            </w:trPr>
          </w:trPrChange>
        </w:trPr>
        <w:tc>
          <w:tcPr>
            <w:tcW w:w="2491" w:type="dxa"/>
            <w:tcBorders>
              <w:top w:val="nil"/>
              <w:left w:val="single" w:sz="4" w:space="0" w:color="auto"/>
              <w:bottom w:val="single" w:sz="4" w:space="0" w:color="auto"/>
              <w:right w:val="single" w:sz="4" w:space="0" w:color="auto"/>
            </w:tcBorders>
            <w:shd w:val="clear" w:color="auto" w:fill="FFFFFF"/>
            <w:vAlign w:val="center"/>
            <w:hideMark/>
            <w:tcPrChange w:id="1775" w:author="Vijay Shah" w:date="2014-04-17T22:40:00Z">
              <w:tcPr>
                <w:tcW w:w="2491"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776" w:author="Vijay Shah" w:date="2014-04-11T10:42:00Z"/>
                <w:rFonts w:ascii="Calibri" w:hAnsi="Calibri" w:cs="Arial"/>
                <w:sz w:val="16"/>
              </w:rPr>
            </w:pPr>
            <w:ins w:id="1777" w:author="Vijay Shah" w:date="2014-04-14T23:51:00Z">
              <w:r>
                <w:rPr>
                  <w:rFonts w:ascii="Calibri" w:hAnsi="Calibri" w:cs="Arial"/>
                  <w:sz w:val="16"/>
                </w:rPr>
                <w:t>++</w:t>
              </w:r>
            </w:ins>
            <w:ins w:id="1778" w:author="Vijay Shah" w:date="2014-04-11T10:42:00Z">
              <w:r w:rsidRPr="00522EFF">
                <w:rPr>
                  <w:rFonts w:ascii="Calibri" w:hAnsi="Calibri" w:cs="Arial"/>
                  <w:sz w:val="16"/>
                </w:rPr>
                <w:t>Organization</w:t>
              </w:r>
            </w:ins>
          </w:p>
        </w:tc>
        <w:tc>
          <w:tcPr>
            <w:tcW w:w="2988" w:type="dxa"/>
            <w:tcBorders>
              <w:top w:val="nil"/>
              <w:left w:val="nil"/>
              <w:bottom w:val="single" w:sz="4" w:space="0" w:color="auto"/>
              <w:right w:val="single" w:sz="4" w:space="0" w:color="auto"/>
            </w:tcBorders>
            <w:shd w:val="clear" w:color="auto" w:fill="FFFFFF"/>
            <w:vAlign w:val="center"/>
            <w:hideMark/>
            <w:tcPrChange w:id="1779" w:author="Vijay Shah" w:date="2014-04-17T22:40:00Z">
              <w:tcPr>
                <w:tcW w:w="2988"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780" w:author="Vijay Shah" w:date="2014-04-11T10:42:00Z"/>
                <w:rFonts w:ascii="Calibri" w:hAnsi="Calibri" w:cs="Arial"/>
                <w:sz w:val="16"/>
              </w:rPr>
            </w:pPr>
            <w:ins w:id="1781" w:author="Vijay Shah" w:date="2014-04-14T23:51:00Z">
              <w:r>
                <w:rPr>
                  <w:rFonts w:ascii="Calibri" w:hAnsi="Calibri" w:cs="Arial"/>
                  <w:sz w:val="16"/>
                </w:rPr>
                <w:t>++</w:t>
              </w:r>
            </w:ins>
            <w:ins w:id="1782" w:author="Vijay Shah" w:date="2014-04-11T10:42:00Z">
              <w:r w:rsidRPr="00522EFF">
                <w:rPr>
                  <w:rFonts w:ascii="Calibri" w:hAnsi="Calibri" w:cs="Arial"/>
                  <w:sz w:val="16"/>
                </w:rPr>
                <w:t>/organization</w:t>
              </w:r>
            </w:ins>
          </w:p>
        </w:tc>
        <w:tc>
          <w:tcPr>
            <w:tcW w:w="622" w:type="dxa"/>
            <w:tcBorders>
              <w:top w:val="nil"/>
              <w:left w:val="single" w:sz="4" w:space="0" w:color="auto"/>
              <w:bottom w:val="single" w:sz="4" w:space="0" w:color="auto"/>
              <w:right w:val="single" w:sz="4" w:space="0" w:color="auto"/>
            </w:tcBorders>
            <w:shd w:val="clear" w:color="auto" w:fill="FFFFFF"/>
            <w:vAlign w:val="center"/>
            <w:tcPrChange w:id="1783" w:author="Vijay Shah" w:date="2014-04-17T22:40:00Z">
              <w:tcPr>
                <w:tcW w:w="622" w:type="dxa"/>
                <w:tcBorders>
                  <w:top w:val="nil"/>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1784" w:author="Vijay Shah" w:date="2014-04-11T10:42:00Z"/>
                <w:rFonts w:ascii="Calibri" w:hAnsi="Calibri" w:cs="Arial"/>
                <w:sz w:val="16"/>
              </w:rPr>
            </w:pPr>
            <w:ins w:id="1785" w:author="Vijay Shah" w:date="2014-04-11T10:42:00Z">
              <w:r w:rsidRPr="00522EFF">
                <w:rPr>
                  <w:rFonts w:ascii="Calibri" w:hAnsi="Calibri" w:cs="Arial"/>
                  <w:sz w:val="16"/>
                </w:rPr>
                <w:t>1..1</w:t>
              </w:r>
            </w:ins>
          </w:p>
        </w:tc>
        <w:tc>
          <w:tcPr>
            <w:tcW w:w="1365" w:type="dxa"/>
            <w:tcBorders>
              <w:top w:val="nil"/>
              <w:left w:val="nil"/>
              <w:bottom w:val="single" w:sz="4" w:space="0" w:color="auto"/>
              <w:right w:val="single" w:sz="4" w:space="0" w:color="auto"/>
            </w:tcBorders>
            <w:shd w:val="clear" w:color="auto" w:fill="FFFFFF"/>
            <w:hideMark/>
            <w:tcPrChange w:id="1786" w:author="Vijay Shah" w:date="2014-04-17T22:40:00Z">
              <w:tcPr>
                <w:tcW w:w="2351"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787" w:author="Vijay Shah" w:date="2014-04-11T10:42:00Z"/>
                <w:rFonts w:ascii="Calibri" w:hAnsi="Calibri" w:cs="Arial"/>
                <w:sz w:val="16"/>
              </w:rPr>
            </w:pPr>
            <w:ins w:id="1788" w:author="Vijay Shah" w:date="2014-04-17T22:40:00Z">
              <w:r w:rsidRPr="00B8625D">
                <w:rPr>
                  <w:rFonts w:ascii="Calibri" w:hAnsi="Calibri" w:cs="Arial"/>
                  <w:sz w:val="16"/>
                  <w:szCs w:val="24"/>
                </w:rPr>
                <w:t>string</w:t>
              </w:r>
            </w:ins>
          </w:p>
        </w:tc>
      </w:tr>
      <w:tr w:rsidR="00507431" w:rsidRPr="00522EFF" w:rsidTr="00507431">
        <w:trPr>
          <w:trHeight w:val="300"/>
          <w:jc w:val="center"/>
          <w:ins w:id="1789" w:author="Vijay Shah" w:date="2014-04-11T10:42:00Z"/>
          <w:trPrChange w:id="1790" w:author="Vijay Shah" w:date="2014-04-17T22:40:00Z">
            <w:trPr>
              <w:trHeight w:val="300"/>
              <w:jc w:val="center"/>
            </w:trPr>
          </w:trPrChange>
        </w:trPr>
        <w:tc>
          <w:tcPr>
            <w:tcW w:w="2491" w:type="dxa"/>
            <w:tcBorders>
              <w:top w:val="nil"/>
              <w:left w:val="single" w:sz="4" w:space="0" w:color="auto"/>
              <w:bottom w:val="single" w:sz="4" w:space="0" w:color="auto"/>
              <w:right w:val="single" w:sz="4" w:space="0" w:color="auto"/>
            </w:tcBorders>
            <w:shd w:val="clear" w:color="auto" w:fill="FFFFFF"/>
            <w:vAlign w:val="center"/>
            <w:hideMark/>
            <w:tcPrChange w:id="1791" w:author="Vijay Shah" w:date="2014-04-17T22:40:00Z">
              <w:tcPr>
                <w:tcW w:w="2491"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792" w:author="Vijay Shah" w:date="2014-04-11T10:42:00Z"/>
                <w:rFonts w:ascii="Calibri" w:hAnsi="Calibri" w:cs="Arial"/>
                <w:sz w:val="16"/>
              </w:rPr>
            </w:pPr>
            <w:ins w:id="1793" w:author="Vijay Shah" w:date="2014-04-14T23:51:00Z">
              <w:r>
                <w:rPr>
                  <w:rFonts w:ascii="Calibri" w:hAnsi="Calibri" w:cs="Arial"/>
                  <w:sz w:val="16"/>
                </w:rPr>
                <w:t>++</w:t>
              </w:r>
            </w:ins>
            <w:ins w:id="1794" w:author="Vijay Shah" w:date="2014-04-11T10:42:00Z">
              <w:r w:rsidRPr="00522EFF">
                <w:rPr>
                  <w:rFonts w:ascii="Calibri" w:hAnsi="Calibri" w:cs="Arial"/>
                  <w:sz w:val="16"/>
                </w:rPr>
                <w:t>Contact</w:t>
              </w:r>
            </w:ins>
          </w:p>
        </w:tc>
        <w:tc>
          <w:tcPr>
            <w:tcW w:w="2988" w:type="dxa"/>
            <w:tcBorders>
              <w:top w:val="nil"/>
              <w:left w:val="nil"/>
              <w:bottom w:val="single" w:sz="4" w:space="0" w:color="auto"/>
              <w:right w:val="single" w:sz="4" w:space="0" w:color="auto"/>
            </w:tcBorders>
            <w:shd w:val="clear" w:color="auto" w:fill="FFFFFF"/>
            <w:vAlign w:val="center"/>
            <w:hideMark/>
            <w:tcPrChange w:id="1795" w:author="Vijay Shah" w:date="2014-04-17T22:40:00Z">
              <w:tcPr>
                <w:tcW w:w="2988"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796" w:author="Vijay Shah" w:date="2014-04-11T10:42:00Z"/>
                <w:rFonts w:ascii="Calibri" w:hAnsi="Calibri" w:cs="Arial"/>
                <w:sz w:val="16"/>
              </w:rPr>
            </w:pPr>
            <w:ins w:id="1797" w:author="Vijay Shah" w:date="2014-04-14T23:51:00Z">
              <w:r>
                <w:rPr>
                  <w:rFonts w:ascii="Calibri" w:hAnsi="Calibri" w:cs="Arial"/>
                  <w:sz w:val="16"/>
                </w:rPr>
                <w:t>++</w:t>
              </w:r>
            </w:ins>
            <w:ins w:id="1798" w:author="Vijay Shah" w:date="2014-04-11T10:42:00Z">
              <w:r w:rsidRPr="00522EFF">
                <w:rPr>
                  <w:rFonts w:ascii="Calibri" w:hAnsi="Calibri" w:cs="Arial"/>
                  <w:sz w:val="16"/>
                </w:rPr>
                <w:t>/contact</w:t>
              </w:r>
            </w:ins>
          </w:p>
        </w:tc>
        <w:tc>
          <w:tcPr>
            <w:tcW w:w="622" w:type="dxa"/>
            <w:tcBorders>
              <w:top w:val="nil"/>
              <w:left w:val="single" w:sz="4" w:space="0" w:color="auto"/>
              <w:bottom w:val="single" w:sz="4" w:space="0" w:color="auto"/>
              <w:right w:val="single" w:sz="4" w:space="0" w:color="auto"/>
            </w:tcBorders>
            <w:shd w:val="clear" w:color="auto" w:fill="FFFFFF"/>
            <w:vAlign w:val="center"/>
            <w:tcPrChange w:id="1799" w:author="Vijay Shah" w:date="2014-04-17T22:40:00Z">
              <w:tcPr>
                <w:tcW w:w="622" w:type="dxa"/>
                <w:tcBorders>
                  <w:top w:val="nil"/>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1800" w:author="Vijay Shah" w:date="2014-04-11T10:42:00Z"/>
                <w:rFonts w:ascii="Calibri" w:hAnsi="Calibri" w:cs="Arial"/>
                <w:sz w:val="16"/>
              </w:rPr>
            </w:pPr>
            <w:ins w:id="1801" w:author="Vijay Shah" w:date="2014-04-11T10:42:00Z">
              <w:r w:rsidRPr="00522EFF">
                <w:rPr>
                  <w:rFonts w:ascii="Calibri" w:hAnsi="Calibri" w:cs="Arial"/>
                  <w:sz w:val="16"/>
                </w:rPr>
                <w:t>0..1</w:t>
              </w:r>
            </w:ins>
          </w:p>
        </w:tc>
        <w:tc>
          <w:tcPr>
            <w:tcW w:w="1365" w:type="dxa"/>
            <w:tcBorders>
              <w:top w:val="nil"/>
              <w:left w:val="nil"/>
              <w:bottom w:val="single" w:sz="4" w:space="0" w:color="auto"/>
              <w:right w:val="single" w:sz="4" w:space="0" w:color="auto"/>
            </w:tcBorders>
            <w:shd w:val="clear" w:color="auto" w:fill="FFFFFF"/>
            <w:hideMark/>
            <w:tcPrChange w:id="1802" w:author="Vijay Shah" w:date="2014-04-17T22:40:00Z">
              <w:tcPr>
                <w:tcW w:w="2351"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03" w:author="Vijay Shah" w:date="2014-04-11T10:42:00Z"/>
                <w:rFonts w:ascii="Calibri" w:hAnsi="Calibri" w:cs="Arial"/>
                <w:sz w:val="16"/>
              </w:rPr>
            </w:pPr>
            <w:ins w:id="1804" w:author="Vijay Shah" w:date="2014-04-17T22:40:00Z">
              <w:r w:rsidRPr="00B8625D">
                <w:rPr>
                  <w:rFonts w:ascii="Calibri" w:hAnsi="Calibri" w:cs="Arial"/>
                  <w:sz w:val="16"/>
                  <w:szCs w:val="24"/>
                </w:rPr>
                <w:t>string</w:t>
              </w:r>
            </w:ins>
          </w:p>
        </w:tc>
      </w:tr>
      <w:tr w:rsidR="00507431" w:rsidRPr="00522EFF" w:rsidTr="00507431">
        <w:trPr>
          <w:trHeight w:val="300"/>
          <w:jc w:val="center"/>
          <w:ins w:id="1805" w:author="Vijay Shah" w:date="2014-04-11T10:42:00Z"/>
          <w:trPrChange w:id="1806" w:author="Vijay Shah" w:date="2014-04-17T22:40:00Z">
            <w:trPr>
              <w:trHeight w:val="300"/>
              <w:jc w:val="center"/>
            </w:trPr>
          </w:trPrChange>
        </w:trPr>
        <w:tc>
          <w:tcPr>
            <w:tcW w:w="2491" w:type="dxa"/>
            <w:tcBorders>
              <w:top w:val="nil"/>
              <w:left w:val="single" w:sz="4" w:space="0" w:color="auto"/>
              <w:bottom w:val="single" w:sz="4" w:space="0" w:color="auto"/>
              <w:right w:val="single" w:sz="4" w:space="0" w:color="auto"/>
            </w:tcBorders>
            <w:shd w:val="clear" w:color="auto" w:fill="FFFFFF"/>
            <w:vAlign w:val="center"/>
            <w:hideMark/>
            <w:tcPrChange w:id="1807" w:author="Vijay Shah" w:date="2014-04-17T22:40:00Z">
              <w:tcPr>
                <w:tcW w:w="2491"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08" w:author="Vijay Shah" w:date="2014-04-11T10:42:00Z"/>
                <w:rFonts w:ascii="Calibri" w:hAnsi="Calibri" w:cs="Arial"/>
                <w:sz w:val="16"/>
              </w:rPr>
            </w:pPr>
            <w:ins w:id="1809" w:author="Vijay Shah" w:date="2014-04-14T23:51:00Z">
              <w:r>
                <w:rPr>
                  <w:rFonts w:ascii="Calibri" w:hAnsi="Calibri" w:cs="Arial"/>
                  <w:sz w:val="16"/>
                </w:rPr>
                <w:t>+</w:t>
              </w:r>
            </w:ins>
            <w:ins w:id="1810" w:author="Vijay Shah" w:date="2014-04-11T10:42:00Z">
              <w:r w:rsidRPr="00522EFF">
                <w:rPr>
                  <w:rFonts w:ascii="Calibri" w:hAnsi="Calibri" w:cs="Arial"/>
                  <w:sz w:val="16"/>
                </w:rPr>
                <w:t>Document reference</w:t>
              </w:r>
            </w:ins>
          </w:p>
        </w:tc>
        <w:tc>
          <w:tcPr>
            <w:tcW w:w="2988" w:type="dxa"/>
            <w:tcBorders>
              <w:top w:val="nil"/>
              <w:left w:val="nil"/>
              <w:bottom w:val="single" w:sz="4" w:space="0" w:color="auto"/>
              <w:right w:val="single" w:sz="4" w:space="0" w:color="auto"/>
            </w:tcBorders>
            <w:shd w:val="clear" w:color="auto" w:fill="FFFFFF"/>
            <w:vAlign w:val="center"/>
            <w:hideMark/>
            <w:tcPrChange w:id="1811" w:author="Vijay Shah" w:date="2014-04-17T22:40:00Z">
              <w:tcPr>
                <w:tcW w:w="2988"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12" w:author="Vijay Shah" w:date="2014-04-11T10:42:00Z"/>
                <w:rFonts w:ascii="Calibri" w:hAnsi="Calibri" w:cs="Arial"/>
                <w:sz w:val="16"/>
              </w:rPr>
            </w:pPr>
            <w:ins w:id="1813" w:author="Vijay Shah" w:date="2014-04-14T23:51:00Z">
              <w:r>
                <w:rPr>
                  <w:rFonts w:ascii="Calibri" w:hAnsi="Calibri" w:cs="Arial"/>
                  <w:sz w:val="16"/>
                </w:rPr>
                <w:t>+</w:t>
              </w:r>
            </w:ins>
            <w:ins w:id="1814" w:author="Vijay Shah" w:date="2014-04-11T10:42:00Z">
              <w:r w:rsidRPr="00522EFF">
                <w:rPr>
                  <w:rFonts w:ascii="Calibri" w:hAnsi="Calibri" w:cs="Arial"/>
                  <w:sz w:val="16"/>
                </w:rPr>
                <w:t>/document_reference</w:t>
              </w:r>
            </w:ins>
          </w:p>
        </w:tc>
        <w:tc>
          <w:tcPr>
            <w:tcW w:w="622" w:type="dxa"/>
            <w:tcBorders>
              <w:top w:val="nil"/>
              <w:left w:val="single" w:sz="4" w:space="0" w:color="auto"/>
              <w:bottom w:val="single" w:sz="4" w:space="0" w:color="auto"/>
              <w:right w:val="single" w:sz="4" w:space="0" w:color="auto"/>
            </w:tcBorders>
            <w:shd w:val="clear" w:color="auto" w:fill="FFFFFF"/>
            <w:vAlign w:val="center"/>
            <w:hideMark/>
            <w:tcPrChange w:id="1815" w:author="Vijay Shah" w:date="2014-04-17T22:40:00Z">
              <w:tcPr>
                <w:tcW w:w="622"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16" w:author="Vijay Shah" w:date="2014-04-11T10:42:00Z"/>
                <w:rFonts w:ascii="Calibri" w:hAnsi="Calibri" w:cs="Arial"/>
                <w:sz w:val="16"/>
              </w:rPr>
            </w:pPr>
            <w:ins w:id="1817" w:author="Vijay Shah" w:date="2014-04-11T10:42:00Z">
              <w:r w:rsidRPr="00522EFF">
                <w:rPr>
                  <w:rFonts w:ascii="Calibri" w:hAnsi="Calibri" w:cs="Arial"/>
                  <w:sz w:val="16"/>
                </w:rPr>
                <w:t>0..N</w:t>
              </w:r>
            </w:ins>
          </w:p>
        </w:tc>
        <w:tc>
          <w:tcPr>
            <w:tcW w:w="1365" w:type="dxa"/>
            <w:tcBorders>
              <w:top w:val="nil"/>
              <w:left w:val="nil"/>
              <w:bottom w:val="single" w:sz="4" w:space="0" w:color="auto"/>
              <w:right w:val="single" w:sz="4" w:space="0" w:color="auto"/>
            </w:tcBorders>
            <w:shd w:val="clear" w:color="auto" w:fill="FFFFFF"/>
            <w:hideMark/>
            <w:tcPrChange w:id="1818" w:author="Vijay Shah" w:date="2014-04-17T22:40:00Z">
              <w:tcPr>
                <w:tcW w:w="2351"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19" w:author="Vijay Shah" w:date="2014-04-11T10:42:00Z"/>
                <w:rFonts w:ascii="Calibri" w:hAnsi="Calibri" w:cs="Arial"/>
                <w:sz w:val="16"/>
              </w:rPr>
            </w:pPr>
            <w:ins w:id="1820" w:author="Vijay Shah" w:date="2014-04-17T22:40:00Z">
              <w:r w:rsidRPr="00B8625D">
                <w:rPr>
                  <w:rFonts w:ascii="Calibri" w:hAnsi="Calibri" w:cs="Arial"/>
                  <w:sz w:val="16"/>
                  <w:szCs w:val="24"/>
                </w:rPr>
                <w:t>string</w:t>
              </w:r>
            </w:ins>
          </w:p>
        </w:tc>
      </w:tr>
      <w:tr w:rsidR="00507431" w:rsidRPr="00522EFF" w:rsidTr="00507431">
        <w:trPr>
          <w:trHeight w:val="300"/>
          <w:jc w:val="center"/>
          <w:ins w:id="1821" w:author="Vijay Shah" w:date="2014-04-11T10:42:00Z"/>
          <w:trPrChange w:id="1822"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23"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24" w:author="Vijay Shah" w:date="2014-04-11T10:42:00Z"/>
                <w:rFonts w:ascii="Calibri" w:hAnsi="Calibri" w:cs="Arial"/>
                <w:sz w:val="16"/>
              </w:rPr>
            </w:pPr>
            <w:ins w:id="1825" w:author="Vijay Shah" w:date="2014-04-14T23:51:00Z">
              <w:r>
                <w:rPr>
                  <w:rFonts w:ascii="Calibri" w:hAnsi="Calibri" w:cs="Arial"/>
                  <w:sz w:val="16"/>
                </w:rPr>
                <w:t>+</w:t>
              </w:r>
            </w:ins>
            <w:ins w:id="1826" w:author="Vijay Shah" w:date="2014-04-11T10:42:00Z">
              <w:r w:rsidRPr="00522EFF">
                <w:rPr>
                  <w:rFonts w:ascii="Calibri" w:hAnsi="Calibri" w:cs="Arial"/>
                  <w:sz w:val="16"/>
                </w:rPr>
                <w:t>Organization</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827"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28" w:author="Vijay Shah" w:date="2014-04-11T10:42:00Z"/>
                <w:rFonts w:ascii="Calibri" w:hAnsi="Calibri" w:cs="Arial"/>
                <w:sz w:val="16"/>
              </w:rPr>
            </w:pPr>
            <w:ins w:id="1829" w:author="Vijay Shah" w:date="2014-04-14T23:51:00Z">
              <w:r>
                <w:rPr>
                  <w:rFonts w:ascii="Calibri" w:hAnsi="Calibri" w:cs="Arial"/>
                  <w:sz w:val="16"/>
                </w:rPr>
                <w:t>+</w:t>
              </w:r>
            </w:ins>
            <w:ins w:id="1830" w:author="Vijay Shah" w:date="2014-04-11T10:42:00Z">
              <w:r w:rsidRPr="00522EFF">
                <w:rPr>
                  <w:rFonts w:ascii="Calibri" w:hAnsi="Calibri" w:cs="Arial"/>
                  <w:sz w:val="16"/>
                </w:rPr>
                <w:t>/organization</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31"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32" w:author="Vijay Shah" w:date="2014-04-11T10:42:00Z"/>
                <w:rFonts w:ascii="Calibri" w:hAnsi="Calibri" w:cs="Arial"/>
                <w:sz w:val="16"/>
              </w:rPr>
            </w:pPr>
            <w:ins w:id="1833" w:author="Vijay Shah" w:date="2014-04-11T10:42:00Z">
              <w:r w:rsidRPr="00522EFF">
                <w:rPr>
                  <w:rFonts w:ascii="Calibri" w:hAnsi="Calibri" w:cs="Arial"/>
                  <w:sz w:val="16"/>
                </w:rPr>
                <w:t> 0..1</w:t>
              </w:r>
            </w:ins>
          </w:p>
        </w:tc>
        <w:tc>
          <w:tcPr>
            <w:tcW w:w="1365" w:type="dxa"/>
            <w:tcBorders>
              <w:top w:val="single" w:sz="4" w:space="0" w:color="auto"/>
              <w:left w:val="nil"/>
              <w:bottom w:val="single" w:sz="4" w:space="0" w:color="auto"/>
              <w:right w:val="single" w:sz="4" w:space="0" w:color="auto"/>
            </w:tcBorders>
            <w:shd w:val="clear" w:color="auto" w:fill="FFFFFF"/>
            <w:hideMark/>
            <w:tcPrChange w:id="1834"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35" w:author="Vijay Shah" w:date="2014-04-11T10:42:00Z"/>
                <w:rFonts w:ascii="Calibri" w:hAnsi="Calibri" w:cs="Arial"/>
                <w:sz w:val="16"/>
              </w:rPr>
            </w:pPr>
            <w:ins w:id="1836" w:author="Vijay Shah" w:date="2014-04-17T22:40:00Z">
              <w:r w:rsidRPr="00B8625D">
                <w:rPr>
                  <w:rFonts w:ascii="Calibri" w:hAnsi="Calibri" w:cs="Arial"/>
                  <w:sz w:val="16"/>
                  <w:szCs w:val="24"/>
                </w:rPr>
                <w:t>string</w:t>
              </w:r>
            </w:ins>
          </w:p>
        </w:tc>
      </w:tr>
      <w:tr w:rsidR="00507431" w:rsidRPr="00522EFF" w:rsidTr="00507431">
        <w:trPr>
          <w:trHeight w:val="300"/>
          <w:jc w:val="center"/>
          <w:ins w:id="1837" w:author="Vijay Shah" w:date="2014-04-11T10:42:00Z"/>
          <w:trPrChange w:id="1838"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39"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40" w:author="Vijay Shah" w:date="2014-04-11T10:42:00Z"/>
                <w:rFonts w:ascii="Calibri" w:hAnsi="Calibri" w:cs="Arial"/>
                <w:sz w:val="16"/>
              </w:rPr>
            </w:pPr>
            <w:ins w:id="1841" w:author="Vijay Shah" w:date="2014-04-14T23:51:00Z">
              <w:r>
                <w:rPr>
                  <w:rFonts w:ascii="Calibri" w:hAnsi="Calibri" w:cs="Arial"/>
                  <w:sz w:val="16"/>
                </w:rPr>
                <w:t>+</w:t>
              </w:r>
            </w:ins>
            <w:ins w:id="1842" w:author="Vijay Shah" w:date="2014-04-11T10:42:00Z">
              <w:r w:rsidRPr="00522EFF">
                <w:rPr>
                  <w:rFonts w:ascii="Calibri" w:hAnsi="Calibri" w:cs="Arial"/>
                  <w:sz w:val="16"/>
                </w:rPr>
                <w:t>Registration status date</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843"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44" w:author="Vijay Shah" w:date="2014-04-11T10:42:00Z"/>
                <w:rFonts w:ascii="Calibri" w:hAnsi="Calibri" w:cs="Arial"/>
                <w:sz w:val="16"/>
              </w:rPr>
            </w:pPr>
            <w:ins w:id="1845" w:author="Vijay Shah" w:date="2014-04-14T23:51:00Z">
              <w:r>
                <w:rPr>
                  <w:rFonts w:ascii="Calibri" w:hAnsi="Calibri" w:cs="Arial"/>
                  <w:sz w:val="16"/>
                </w:rPr>
                <w:t>+</w:t>
              </w:r>
            </w:ins>
            <w:ins w:id="1846" w:author="Vijay Shah" w:date="2014-04-11T10:42:00Z">
              <w:r w:rsidRPr="00522EFF">
                <w:rPr>
                  <w:rFonts w:ascii="Calibri" w:hAnsi="Calibri" w:cs="Arial"/>
                  <w:sz w:val="16"/>
                </w:rPr>
                <w:t>/registration_status_date</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47"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48" w:author="Vijay Shah" w:date="2014-04-11T10:42:00Z"/>
                <w:rFonts w:ascii="Calibri" w:hAnsi="Calibri" w:cs="Arial"/>
                <w:sz w:val="16"/>
              </w:rPr>
            </w:pPr>
            <w:ins w:id="1849"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850"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51" w:author="Vijay Shah" w:date="2014-04-11T10:42:00Z"/>
                <w:rFonts w:ascii="Calibri" w:hAnsi="Calibri" w:cs="Arial"/>
                <w:sz w:val="16"/>
              </w:rPr>
            </w:pPr>
            <w:ins w:id="1852" w:author="Vijay Shah" w:date="2014-04-17T22:40:00Z">
              <w:r w:rsidRPr="00B8625D">
                <w:rPr>
                  <w:rFonts w:ascii="Calibri" w:hAnsi="Calibri" w:cs="Arial"/>
                  <w:sz w:val="16"/>
                  <w:szCs w:val="24"/>
                </w:rPr>
                <w:t>string</w:t>
              </w:r>
            </w:ins>
          </w:p>
        </w:tc>
      </w:tr>
      <w:tr w:rsidR="00522EFF" w:rsidRPr="00522EFF" w:rsidTr="00507431">
        <w:trPr>
          <w:trHeight w:val="300"/>
          <w:jc w:val="center"/>
          <w:ins w:id="1853" w:author="Vijay Shah" w:date="2014-04-11T10:42:00Z"/>
          <w:trPrChange w:id="1854"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55"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AF497C" w:rsidP="00522EFF">
            <w:pPr>
              <w:tabs>
                <w:tab w:val="left" w:pos="360"/>
                <w:tab w:val="left" w:pos="720"/>
                <w:tab w:val="left" w:pos="1080"/>
                <w:tab w:val="left" w:pos="1440"/>
              </w:tabs>
              <w:spacing w:before="60" w:after="60"/>
              <w:rPr>
                <w:ins w:id="1856" w:author="Vijay Shah" w:date="2014-04-11T10:42:00Z"/>
                <w:rFonts w:ascii="Calibri" w:hAnsi="Calibri" w:cs="Arial"/>
                <w:sz w:val="16"/>
              </w:rPr>
            </w:pPr>
            <w:ins w:id="1857" w:author="Vijay Shah" w:date="2014-04-14T23:51:00Z">
              <w:r>
                <w:rPr>
                  <w:rFonts w:ascii="Calibri" w:hAnsi="Calibri" w:cs="Arial"/>
                  <w:sz w:val="16"/>
                </w:rPr>
                <w:t>+</w:t>
              </w:r>
            </w:ins>
            <w:ins w:id="1858" w:author="Vijay Shah" w:date="2014-04-11T10:42:00Z">
              <w:r w:rsidR="00522EFF" w:rsidRPr="00522EFF">
                <w:rPr>
                  <w:rFonts w:ascii="Calibri" w:hAnsi="Calibri" w:cs="Arial"/>
                  <w:sz w:val="16"/>
                </w:rPr>
                <w:t>Stewardship record</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859"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AF497C" w:rsidP="00522EFF">
            <w:pPr>
              <w:tabs>
                <w:tab w:val="left" w:pos="360"/>
                <w:tab w:val="left" w:pos="720"/>
                <w:tab w:val="left" w:pos="1080"/>
                <w:tab w:val="left" w:pos="1440"/>
              </w:tabs>
              <w:spacing w:before="60" w:after="60"/>
              <w:rPr>
                <w:ins w:id="1860" w:author="Vijay Shah" w:date="2014-04-11T10:42:00Z"/>
                <w:rFonts w:ascii="Calibri" w:hAnsi="Calibri" w:cs="Arial"/>
                <w:sz w:val="16"/>
              </w:rPr>
            </w:pPr>
            <w:ins w:id="1861" w:author="Vijay Shah" w:date="2014-04-14T23:51:00Z">
              <w:r>
                <w:rPr>
                  <w:rFonts w:ascii="Calibri" w:hAnsi="Calibri" w:cs="Arial"/>
                  <w:sz w:val="16"/>
                </w:rPr>
                <w:t>+</w:t>
              </w:r>
            </w:ins>
            <w:ins w:id="1862" w:author="Vijay Shah" w:date="2014-04-11T10:42:00Z">
              <w:r w:rsidR="00522EFF" w:rsidRPr="00522EFF">
                <w:rPr>
                  <w:rFonts w:ascii="Calibri" w:hAnsi="Calibri" w:cs="Arial"/>
                  <w:sz w:val="16"/>
                </w:rPr>
                <w:t>/stewardship_record</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63"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1864" w:author="Vijay Shah" w:date="2014-04-11T10:42:00Z"/>
                <w:rFonts w:ascii="Calibri" w:hAnsi="Calibri" w:cs="Arial"/>
                <w:sz w:val="16"/>
              </w:rPr>
            </w:pPr>
            <w:ins w:id="1865" w:author="Vijay Shah" w:date="2014-04-11T10:42:00Z">
              <w:r w:rsidRPr="00522EFF">
                <w:rPr>
                  <w:rFonts w:ascii="Calibri" w:hAnsi="Calibri" w:cs="Arial"/>
                  <w:sz w:val="16"/>
                </w:rPr>
                <w:t>1..N</w:t>
              </w:r>
            </w:ins>
          </w:p>
        </w:tc>
        <w:tc>
          <w:tcPr>
            <w:tcW w:w="1365" w:type="dxa"/>
            <w:tcBorders>
              <w:top w:val="single" w:sz="4" w:space="0" w:color="auto"/>
              <w:left w:val="nil"/>
              <w:bottom w:val="single" w:sz="4" w:space="0" w:color="auto"/>
              <w:right w:val="single" w:sz="4" w:space="0" w:color="auto"/>
            </w:tcBorders>
            <w:shd w:val="clear" w:color="auto" w:fill="FFFFFF"/>
            <w:vAlign w:val="center"/>
            <w:tcPrChange w:id="1866"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1867" w:author="Vijay Shah" w:date="2014-04-11T10:42:00Z"/>
                <w:rFonts w:ascii="Calibri" w:hAnsi="Calibri" w:cs="Arial"/>
                <w:sz w:val="16"/>
              </w:rPr>
            </w:pPr>
          </w:p>
        </w:tc>
      </w:tr>
      <w:tr w:rsidR="00507431" w:rsidRPr="00522EFF" w:rsidTr="00507431">
        <w:trPr>
          <w:trHeight w:val="300"/>
          <w:jc w:val="center"/>
          <w:ins w:id="1868" w:author="Vijay Shah" w:date="2014-04-11T10:42:00Z"/>
          <w:trPrChange w:id="1869"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70"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71" w:author="Vijay Shah" w:date="2014-04-11T10:42:00Z"/>
                <w:rFonts w:ascii="Calibri" w:hAnsi="Calibri" w:cs="Arial"/>
                <w:sz w:val="16"/>
              </w:rPr>
            </w:pPr>
            <w:ins w:id="1872" w:author="Vijay Shah" w:date="2014-04-14T23:51:00Z">
              <w:r>
                <w:rPr>
                  <w:rFonts w:ascii="Calibri" w:hAnsi="Calibri" w:cs="Arial"/>
                  <w:sz w:val="16"/>
                </w:rPr>
                <w:t>++</w:t>
              </w:r>
            </w:ins>
            <w:ins w:id="1873" w:author="Vijay Shah" w:date="2014-04-11T10:42:00Z">
              <w:r w:rsidRPr="00522EFF">
                <w:rPr>
                  <w:rFonts w:ascii="Calibri" w:hAnsi="Calibri" w:cs="Arial"/>
                  <w:sz w:val="16"/>
                </w:rPr>
                <w:t>Organization</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874"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75" w:author="Vijay Shah" w:date="2014-04-11T10:42:00Z"/>
                <w:rFonts w:ascii="Calibri" w:hAnsi="Calibri" w:cs="Arial"/>
                <w:sz w:val="16"/>
              </w:rPr>
            </w:pPr>
            <w:ins w:id="1876" w:author="Vijay Shah" w:date="2014-04-14T23:51:00Z">
              <w:r>
                <w:rPr>
                  <w:rFonts w:ascii="Calibri" w:hAnsi="Calibri" w:cs="Arial"/>
                  <w:sz w:val="16"/>
                </w:rPr>
                <w:t>++</w:t>
              </w:r>
            </w:ins>
            <w:ins w:id="1877" w:author="Vijay Shah" w:date="2014-04-11T10:42:00Z">
              <w:r w:rsidRPr="00522EFF">
                <w:rPr>
                  <w:rFonts w:ascii="Calibri" w:hAnsi="Calibri" w:cs="Arial"/>
                  <w:sz w:val="16"/>
                </w:rPr>
                <w:t>/organization</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78"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79" w:author="Vijay Shah" w:date="2014-04-11T10:42:00Z"/>
                <w:rFonts w:ascii="Calibri" w:hAnsi="Calibri" w:cs="Arial"/>
                <w:sz w:val="16"/>
              </w:rPr>
            </w:pPr>
            <w:ins w:id="1880"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881"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82" w:author="Vijay Shah" w:date="2014-04-11T10:42:00Z"/>
                <w:rFonts w:ascii="Calibri" w:hAnsi="Calibri" w:cs="Arial"/>
                <w:sz w:val="16"/>
              </w:rPr>
            </w:pPr>
            <w:ins w:id="1883" w:author="Vijay Shah" w:date="2014-04-17T22:40:00Z">
              <w:r w:rsidRPr="008E3538">
                <w:rPr>
                  <w:rFonts w:ascii="Calibri" w:hAnsi="Calibri" w:cs="Arial"/>
                  <w:sz w:val="16"/>
                  <w:szCs w:val="24"/>
                </w:rPr>
                <w:t>string</w:t>
              </w:r>
            </w:ins>
          </w:p>
        </w:tc>
      </w:tr>
      <w:tr w:rsidR="00507431" w:rsidRPr="00522EFF" w:rsidTr="00507431">
        <w:trPr>
          <w:trHeight w:val="300"/>
          <w:jc w:val="center"/>
          <w:ins w:id="1884" w:author="Vijay Shah" w:date="2014-04-11T10:42:00Z"/>
          <w:trPrChange w:id="1885"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86"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87" w:author="Vijay Shah" w:date="2014-04-11T10:42:00Z"/>
                <w:rFonts w:ascii="Calibri" w:hAnsi="Calibri" w:cs="Arial"/>
                <w:sz w:val="16"/>
              </w:rPr>
            </w:pPr>
            <w:ins w:id="1888" w:author="Vijay Shah" w:date="2014-04-11T10:42:00Z">
              <w:r w:rsidRPr="00522EFF">
                <w:rPr>
                  <w:rFonts w:ascii="Calibri" w:hAnsi="Calibri" w:cs="Arial"/>
                  <w:sz w:val="16"/>
                </w:rPr>
                <w:tab/>
              </w:r>
              <w:r w:rsidRPr="00522EFF">
                <w:rPr>
                  <w:rFonts w:ascii="Calibri" w:hAnsi="Calibri" w:cs="Arial"/>
                  <w:sz w:val="16"/>
                </w:rPr>
                <w:tab/>
                <w:t>Contact</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889"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90" w:author="Vijay Shah" w:date="2014-04-11T10:42:00Z"/>
                <w:rFonts w:ascii="Calibri" w:hAnsi="Calibri" w:cs="Arial"/>
                <w:sz w:val="16"/>
              </w:rPr>
            </w:pPr>
            <w:ins w:id="1891" w:author="Vijay Shah" w:date="2014-04-11T10:42:00Z">
              <w:r w:rsidRPr="00522EFF">
                <w:rPr>
                  <w:rFonts w:ascii="Calibri" w:hAnsi="Calibri" w:cs="Arial"/>
                  <w:sz w:val="16"/>
                </w:rPr>
                <w:tab/>
              </w:r>
              <w:r w:rsidRPr="00522EFF">
                <w:rPr>
                  <w:rFonts w:ascii="Calibri" w:hAnsi="Calibri" w:cs="Arial"/>
                  <w:sz w:val="16"/>
                </w:rPr>
                <w:tab/>
                <w:t>/contact</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892"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93" w:author="Vijay Shah" w:date="2014-04-11T10:42:00Z"/>
                <w:rFonts w:ascii="Calibri" w:hAnsi="Calibri" w:cs="Arial"/>
                <w:sz w:val="16"/>
              </w:rPr>
            </w:pPr>
            <w:ins w:id="1894"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895"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896" w:author="Vijay Shah" w:date="2014-04-11T10:42:00Z"/>
                <w:rFonts w:ascii="Calibri" w:hAnsi="Calibri" w:cs="Arial"/>
                <w:sz w:val="16"/>
              </w:rPr>
            </w:pPr>
            <w:ins w:id="1897" w:author="Vijay Shah" w:date="2014-04-17T22:40:00Z">
              <w:r w:rsidRPr="008E3538">
                <w:rPr>
                  <w:rFonts w:ascii="Calibri" w:hAnsi="Calibri" w:cs="Arial"/>
                  <w:sz w:val="16"/>
                  <w:szCs w:val="24"/>
                </w:rPr>
                <w:t>string</w:t>
              </w:r>
            </w:ins>
          </w:p>
        </w:tc>
      </w:tr>
      <w:tr w:rsidR="00507431" w:rsidRPr="00522EFF" w:rsidTr="00507431">
        <w:trPr>
          <w:trHeight w:val="300"/>
          <w:jc w:val="center"/>
          <w:ins w:id="1898" w:author="Vijay Shah" w:date="2014-04-11T10:42:00Z"/>
          <w:trPrChange w:id="1899"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00"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01" w:author="Vijay Shah" w:date="2014-04-11T10:42:00Z"/>
                <w:rFonts w:ascii="Calibri" w:hAnsi="Calibri" w:cs="Arial"/>
                <w:sz w:val="16"/>
              </w:rPr>
            </w:pPr>
            <w:ins w:id="1902" w:author="Vijay Shah" w:date="2014-04-11T10:42:00Z">
              <w:r w:rsidRPr="00522EFF">
                <w:rPr>
                  <w:rFonts w:ascii="Calibri" w:hAnsi="Calibri" w:cs="Arial"/>
                  <w:sz w:val="16"/>
                </w:rPr>
                <w:tab/>
                <w:t>Creation date</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903"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04" w:author="Vijay Shah" w:date="2014-04-11T10:42:00Z"/>
                <w:rFonts w:ascii="Calibri" w:hAnsi="Calibri" w:cs="Arial"/>
                <w:sz w:val="16"/>
              </w:rPr>
            </w:pPr>
            <w:ins w:id="1905" w:author="Vijay Shah" w:date="2014-04-11T10:42:00Z">
              <w:r w:rsidRPr="00522EFF">
                <w:rPr>
                  <w:rFonts w:ascii="Calibri" w:hAnsi="Calibri" w:cs="Arial"/>
                  <w:sz w:val="16"/>
                </w:rPr>
                <w:tab/>
                <w:t>/creation_date</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06"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07" w:author="Vijay Shah" w:date="2014-04-11T10:42:00Z"/>
                <w:rFonts w:ascii="Calibri" w:hAnsi="Calibri" w:cs="Arial"/>
                <w:sz w:val="16"/>
              </w:rPr>
            </w:pPr>
            <w:ins w:id="1908" w:author="Vijay Shah" w:date="2014-04-11T10:42:00Z">
              <w:r w:rsidRPr="00522EFF">
                <w:rPr>
                  <w:rFonts w:ascii="Calibri" w:hAnsi="Calibri" w:cs="Arial"/>
                  <w:sz w:val="16"/>
                </w:rPr>
                <w:t>1..1</w:t>
              </w:r>
            </w:ins>
          </w:p>
        </w:tc>
        <w:tc>
          <w:tcPr>
            <w:tcW w:w="1365" w:type="dxa"/>
            <w:tcBorders>
              <w:top w:val="single" w:sz="4" w:space="0" w:color="auto"/>
              <w:left w:val="nil"/>
              <w:bottom w:val="single" w:sz="4" w:space="0" w:color="auto"/>
              <w:right w:val="single" w:sz="4" w:space="0" w:color="auto"/>
            </w:tcBorders>
            <w:shd w:val="clear" w:color="auto" w:fill="FFFFFF"/>
            <w:hideMark/>
            <w:tcPrChange w:id="1909"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10" w:author="Vijay Shah" w:date="2014-04-11T10:42:00Z"/>
                <w:rFonts w:ascii="Calibri" w:hAnsi="Calibri" w:cs="Arial"/>
                <w:sz w:val="16"/>
              </w:rPr>
            </w:pPr>
            <w:ins w:id="1911" w:author="Vijay Shah" w:date="2014-04-17T22:40:00Z">
              <w:r w:rsidRPr="000D320C">
                <w:rPr>
                  <w:rFonts w:ascii="Calibri" w:hAnsi="Calibri" w:cs="Arial"/>
                  <w:sz w:val="16"/>
                  <w:szCs w:val="24"/>
                </w:rPr>
                <w:t>string</w:t>
              </w:r>
            </w:ins>
          </w:p>
        </w:tc>
      </w:tr>
      <w:tr w:rsidR="00507431" w:rsidRPr="00522EFF" w:rsidTr="00507431">
        <w:trPr>
          <w:trHeight w:val="300"/>
          <w:jc w:val="center"/>
          <w:ins w:id="1912" w:author="Vijay Shah" w:date="2014-04-11T10:42:00Z"/>
          <w:trPrChange w:id="1913"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14"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15" w:author="Vijay Shah" w:date="2014-04-11T10:42:00Z"/>
                <w:rFonts w:ascii="Calibri" w:hAnsi="Calibri" w:cs="Arial"/>
                <w:sz w:val="16"/>
              </w:rPr>
            </w:pPr>
            <w:ins w:id="1916" w:author="Vijay Shah" w:date="2014-04-11T10:42:00Z">
              <w:r w:rsidRPr="00522EFF">
                <w:rPr>
                  <w:rFonts w:ascii="Calibri" w:hAnsi="Calibri" w:cs="Arial"/>
                  <w:sz w:val="16"/>
                </w:rPr>
                <w:tab/>
                <w:t>Last change date</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917"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18" w:author="Vijay Shah" w:date="2014-04-11T10:42:00Z"/>
                <w:rFonts w:ascii="Calibri" w:hAnsi="Calibri" w:cs="Arial"/>
                <w:sz w:val="16"/>
              </w:rPr>
            </w:pPr>
            <w:ins w:id="1919" w:author="Vijay Shah" w:date="2014-04-11T10:42:00Z">
              <w:r w:rsidRPr="00522EFF">
                <w:rPr>
                  <w:rFonts w:ascii="Calibri" w:hAnsi="Calibri" w:cs="Arial"/>
                  <w:sz w:val="16"/>
                </w:rPr>
                <w:tab/>
                <w:t>/last_change_date</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20"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21" w:author="Vijay Shah" w:date="2014-04-11T10:42:00Z"/>
                <w:rFonts w:ascii="Calibri" w:hAnsi="Calibri" w:cs="Arial"/>
                <w:sz w:val="16"/>
              </w:rPr>
            </w:pPr>
            <w:ins w:id="1922"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923"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24" w:author="Vijay Shah" w:date="2014-04-11T10:42:00Z"/>
                <w:rFonts w:ascii="Calibri" w:hAnsi="Calibri" w:cs="Arial"/>
                <w:sz w:val="16"/>
              </w:rPr>
            </w:pPr>
            <w:ins w:id="1925" w:author="Vijay Shah" w:date="2014-04-17T22:40:00Z">
              <w:r w:rsidRPr="000D320C">
                <w:rPr>
                  <w:rFonts w:ascii="Calibri" w:hAnsi="Calibri" w:cs="Arial"/>
                  <w:sz w:val="16"/>
                  <w:szCs w:val="24"/>
                </w:rPr>
                <w:t>string</w:t>
              </w:r>
            </w:ins>
          </w:p>
        </w:tc>
      </w:tr>
      <w:tr w:rsidR="00507431" w:rsidRPr="00522EFF" w:rsidTr="00507431">
        <w:trPr>
          <w:trHeight w:val="300"/>
          <w:jc w:val="center"/>
          <w:ins w:id="1926" w:author="Vijay Shah" w:date="2014-04-11T10:42:00Z"/>
          <w:trPrChange w:id="1927"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28"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29" w:author="Vijay Shah" w:date="2014-04-11T10:42:00Z"/>
                <w:rFonts w:ascii="Calibri" w:hAnsi="Calibri" w:cs="Arial"/>
                <w:sz w:val="16"/>
              </w:rPr>
            </w:pPr>
            <w:ins w:id="1930" w:author="Vijay Shah" w:date="2014-04-11T10:42:00Z">
              <w:r w:rsidRPr="00522EFF">
                <w:rPr>
                  <w:rFonts w:ascii="Calibri" w:hAnsi="Calibri" w:cs="Arial"/>
                  <w:sz w:val="16"/>
                </w:rPr>
                <w:tab/>
                <w:t>Change description</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931"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32" w:author="Vijay Shah" w:date="2014-04-11T10:42:00Z"/>
                <w:rFonts w:ascii="Calibri" w:hAnsi="Calibri" w:cs="Arial"/>
                <w:sz w:val="16"/>
              </w:rPr>
            </w:pPr>
            <w:ins w:id="1933" w:author="Vijay Shah" w:date="2014-04-11T10:42:00Z">
              <w:r w:rsidRPr="00522EFF">
                <w:rPr>
                  <w:rFonts w:ascii="Calibri" w:hAnsi="Calibri" w:cs="Arial"/>
                  <w:sz w:val="16"/>
                </w:rPr>
                <w:tab/>
                <w:t>/change_description</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34"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35" w:author="Vijay Shah" w:date="2014-04-11T10:42:00Z"/>
                <w:rFonts w:ascii="Calibri" w:hAnsi="Calibri" w:cs="Arial"/>
                <w:sz w:val="16"/>
              </w:rPr>
            </w:pPr>
            <w:ins w:id="1936"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937"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38" w:author="Vijay Shah" w:date="2014-04-11T10:42:00Z"/>
                <w:rFonts w:ascii="Calibri" w:hAnsi="Calibri" w:cs="Arial"/>
                <w:sz w:val="16"/>
              </w:rPr>
            </w:pPr>
            <w:ins w:id="1939" w:author="Vijay Shah" w:date="2014-04-17T22:40:00Z">
              <w:r w:rsidRPr="000D320C">
                <w:rPr>
                  <w:rFonts w:ascii="Calibri" w:hAnsi="Calibri" w:cs="Arial"/>
                  <w:sz w:val="16"/>
                  <w:szCs w:val="24"/>
                </w:rPr>
                <w:t>string</w:t>
              </w:r>
            </w:ins>
          </w:p>
        </w:tc>
      </w:tr>
      <w:tr w:rsidR="00507431" w:rsidRPr="00522EFF" w:rsidTr="00507431">
        <w:trPr>
          <w:trHeight w:val="300"/>
          <w:jc w:val="center"/>
          <w:ins w:id="1940" w:author="Vijay Shah" w:date="2014-04-11T10:42:00Z"/>
          <w:trPrChange w:id="1941"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42"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43" w:author="Vijay Shah" w:date="2014-04-11T10:42:00Z"/>
                <w:rFonts w:ascii="Calibri" w:hAnsi="Calibri" w:cs="Arial"/>
                <w:sz w:val="16"/>
              </w:rPr>
            </w:pPr>
            <w:ins w:id="1944" w:author="Vijay Shah" w:date="2014-04-11T10:42:00Z">
              <w:r w:rsidRPr="00522EFF">
                <w:rPr>
                  <w:rFonts w:ascii="Calibri" w:hAnsi="Calibri" w:cs="Arial"/>
                  <w:sz w:val="16"/>
                </w:rPr>
                <w:tab/>
                <w:t>Explanatory comment</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945"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46" w:author="Vijay Shah" w:date="2014-04-11T10:42:00Z"/>
                <w:rFonts w:ascii="Calibri" w:hAnsi="Calibri" w:cs="Arial"/>
                <w:sz w:val="16"/>
              </w:rPr>
            </w:pPr>
            <w:ins w:id="1947" w:author="Vijay Shah" w:date="2014-04-11T10:42:00Z">
              <w:r w:rsidRPr="00522EFF">
                <w:rPr>
                  <w:rFonts w:ascii="Calibri" w:hAnsi="Calibri" w:cs="Arial"/>
                  <w:sz w:val="16"/>
                </w:rPr>
                <w:tab/>
                <w:t>/explanatory_comment</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48"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49" w:author="Vijay Shah" w:date="2014-04-11T10:42:00Z"/>
                <w:rFonts w:ascii="Calibri" w:hAnsi="Calibri" w:cs="Arial"/>
                <w:sz w:val="16"/>
              </w:rPr>
            </w:pPr>
            <w:ins w:id="1950"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951"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52" w:author="Vijay Shah" w:date="2014-04-11T10:42:00Z"/>
                <w:rFonts w:ascii="Calibri" w:hAnsi="Calibri" w:cs="Arial"/>
                <w:sz w:val="16"/>
              </w:rPr>
            </w:pPr>
            <w:ins w:id="1953" w:author="Vijay Shah" w:date="2014-04-17T22:40:00Z">
              <w:r w:rsidRPr="000D320C">
                <w:rPr>
                  <w:rFonts w:ascii="Calibri" w:hAnsi="Calibri" w:cs="Arial"/>
                  <w:sz w:val="16"/>
                  <w:szCs w:val="24"/>
                </w:rPr>
                <w:t>string</w:t>
              </w:r>
            </w:ins>
          </w:p>
        </w:tc>
      </w:tr>
      <w:tr w:rsidR="00507431" w:rsidRPr="00522EFF" w:rsidTr="00507431">
        <w:trPr>
          <w:trHeight w:val="300"/>
          <w:jc w:val="center"/>
          <w:ins w:id="1954" w:author="Vijay Shah" w:date="2014-04-11T10:42:00Z"/>
          <w:trPrChange w:id="1955" w:author="Vijay Shah" w:date="2014-04-17T22:40:00Z">
            <w:trPr>
              <w:trHeight w:val="300"/>
              <w:jc w:val="center"/>
            </w:trPr>
          </w:trPrChange>
        </w:trPr>
        <w:tc>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56" w:author="Vijay Shah" w:date="2014-04-17T22:40:00Z">
              <w:tcPr>
                <w:tcW w:w="2491"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57" w:author="Vijay Shah" w:date="2014-04-11T10:42:00Z"/>
                <w:rFonts w:ascii="Calibri" w:hAnsi="Calibri" w:cs="Arial"/>
                <w:sz w:val="16"/>
              </w:rPr>
            </w:pPr>
            <w:ins w:id="1958" w:author="Vijay Shah" w:date="2014-04-11T10:42:00Z">
              <w:r w:rsidRPr="00522EFF">
                <w:rPr>
                  <w:rFonts w:ascii="Calibri" w:hAnsi="Calibri" w:cs="Arial"/>
                  <w:sz w:val="16"/>
                </w:rPr>
                <w:tab/>
                <w:t>Origin</w:t>
              </w:r>
            </w:ins>
          </w:p>
        </w:tc>
        <w:tc>
          <w:tcPr>
            <w:tcW w:w="2988" w:type="dxa"/>
            <w:tcBorders>
              <w:top w:val="single" w:sz="4" w:space="0" w:color="auto"/>
              <w:left w:val="nil"/>
              <w:bottom w:val="single" w:sz="4" w:space="0" w:color="auto"/>
              <w:right w:val="single" w:sz="4" w:space="0" w:color="auto"/>
            </w:tcBorders>
            <w:shd w:val="clear" w:color="auto" w:fill="FFFFFF"/>
            <w:vAlign w:val="center"/>
            <w:hideMark/>
            <w:tcPrChange w:id="1959" w:author="Vijay Shah" w:date="2014-04-17T22:40:00Z">
              <w:tcPr>
                <w:tcW w:w="2988"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60" w:author="Vijay Shah" w:date="2014-04-11T10:42:00Z"/>
                <w:rFonts w:ascii="Calibri" w:hAnsi="Calibri" w:cs="Arial"/>
                <w:sz w:val="16"/>
              </w:rPr>
            </w:pPr>
            <w:ins w:id="1961" w:author="Vijay Shah" w:date="2014-04-11T10:42:00Z">
              <w:r w:rsidRPr="00522EFF">
                <w:rPr>
                  <w:rFonts w:ascii="Calibri" w:hAnsi="Calibri" w:cs="Arial"/>
                  <w:sz w:val="16"/>
                </w:rPr>
                <w:tab/>
                <w:t>/origin</w:t>
              </w:r>
            </w:ins>
          </w:p>
        </w:tc>
        <w:tc>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1962" w:author="Vijay Shah" w:date="2014-04-17T22:40:00Z">
              <w:tcPr>
                <w:tcW w:w="622"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63" w:author="Vijay Shah" w:date="2014-04-11T10:42:00Z"/>
                <w:rFonts w:ascii="Calibri" w:hAnsi="Calibri" w:cs="Arial"/>
                <w:sz w:val="16"/>
              </w:rPr>
            </w:pPr>
            <w:ins w:id="1964" w:author="Vijay Shah" w:date="2014-04-11T10:42:00Z">
              <w:r w:rsidRPr="00522EFF">
                <w:rPr>
                  <w:rFonts w:ascii="Calibri" w:hAnsi="Calibri" w:cs="Arial"/>
                  <w:sz w:val="16"/>
                </w:rPr>
                <w:t>0..1</w:t>
              </w:r>
            </w:ins>
          </w:p>
        </w:tc>
        <w:tc>
          <w:tcPr>
            <w:tcW w:w="1365" w:type="dxa"/>
            <w:tcBorders>
              <w:top w:val="single" w:sz="4" w:space="0" w:color="auto"/>
              <w:left w:val="nil"/>
              <w:bottom w:val="single" w:sz="4" w:space="0" w:color="auto"/>
              <w:right w:val="single" w:sz="4" w:space="0" w:color="auto"/>
            </w:tcBorders>
            <w:shd w:val="clear" w:color="auto" w:fill="FFFFFF"/>
            <w:hideMark/>
            <w:tcPrChange w:id="1965" w:author="Vijay Shah" w:date="2014-04-17T22:40:00Z">
              <w:tcPr>
                <w:tcW w:w="235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1966" w:author="Vijay Shah" w:date="2014-04-11T10:42:00Z"/>
                <w:rFonts w:ascii="Calibri" w:hAnsi="Calibri" w:cs="Arial"/>
                <w:sz w:val="16"/>
              </w:rPr>
            </w:pPr>
            <w:ins w:id="1967" w:author="Vijay Shah" w:date="2014-04-17T22:40:00Z">
              <w:r w:rsidRPr="000D320C">
                <w:rPr>
                  <w:rFonts w:ascii="Calibri" w:hAnsi="Calibri" w:cs="Arial"/>
                  <w:sz w:val="16"/>
                  <w:szCs w:val="24"/>
                </w:rPr>
                <w:t>string</w:t>
              </w:r>
            </w:ins>
          </w:p>
        </w:tc>
      </w:tr>
    </w:tbl>
    <w:p w:rsidR="00522EFF" w:rsidRPr="000A7521" w:rsidRDefault="000A7521">
      <w:pPr>
        <w:pStyle w:val="Heading3"/>
        <w:rPr>
          <w:ins w:id="1968" w:author="Vijay Shah" w:date="2014-04-11T10:42:00Z"/>
        </w:rPr>
        <w:pPrChange w:id="1969" w:author="Vijay Shah" w:date="2014-04-17T22:27:00Z">
          <w:pPr>
            <w:keepNext/>
            <w:spacing w:before="240" w:after="60"/>
            <w:outlineLvl w:val="3"/>
          </w:pPr>
        </w:pPrChange>
      </w:pPr>
      <w:ins w:id="1970" w:author="Vijay Shah" w:date="2014-04-17T22:27:00Z">
        <w:r>
          <w:t xml:space="preserve">5.1.4 </w:t>
        </w:r>
      </w:ins>
      <w:ins w:id="1971" w:author="Vijay Shah" w:date="2014-04-11T10:42:00Z">
        <w:r w:rsidR="00522EFF" w:rsidRPr="000A7521">
          <w:t>Form Design</w:t>
        </w:r>
      </w:ins>
    </w:p>
    <w:p w:rsidR="00522EFF" w:rsidRPr="00522EFF" w:rsidRDefault="00522EFF" w:rsidP="00522EFF">
      <w:pPr>
        <w:rPr>
          <w:ins w:id="1972" w:author="Vijay Shah" w:date="2014-04-11T10:42:00Z"/>
        </w:rPr>
      </w:pPr>
      <w:ins w:id="1973" w:author="Vijay Shah" w:date="2014-04-11T10:42:00Z">
        <w:r w:rsidRPr="00522EFF">
          <w:t>The Form Design segment contains specifications for the unambiguous creation of semantically equivalent forms that can be represented in different applications and media (i.e. HTML, CSV, MSWord).</w:t>
        </w:r>
      </w:ins>
    </w:p>
    <w:p w:rsidR="00522EFF" w:rsidRPr="000A7521" w:rsidRDefault="00522EFF">
      <w:pPr>
        <w:pStyle w:val="TableTitle"/>
        <w:rPr>
          <w:ins w:id="1974" w:author="Vijay Shah" w:date="2014-04-11T10:42:00Z"/>
        </w:rPr>
        <w:pPrChange w:id="1975" w:author="Vijay Shah" w:date="2014-04-17T22:27:00Z">
          <w:pPr/>
        </w:pPrChange>
      </w:pPr>
      <w:ins w:id="1976" w:author="Vijay Shah" w:date="2014-04-11T10:42:00Z">
        <w:r w:rsidRPr="000A7521">
          <w:t>Table 5.</w:t>
        </w:r>
      </w:ins>
      <w:ins w:id="1977" w:author="Vijay Shah" w:date="2014-04-17T22:28:00Z">
        <w:r w:rsidR="00B42E28">
          <w:t>1.4.-1</w:t>
        </w:r>
      </w:ins>
      <w:ins w:id="1978" w:author="Vijay Shah" w:date="2014-04-11T10:42:00Z">
        <w:r w:rsidRPr="000A7521">
          <w:t>: Form Design</w:t>
        </w:r>
      </w:ins>
    </w:p>
    <w:tbl>
      <w:tblPr>
        <w:tblW w:w="7520" w:type="dxa"/>
        <w:jc w:val="center"/>
        <w:tblCellMar>
          <w:top w:w="14" w:type="dxa"/>
          <w:left w:w="115" w:type="dxa"/>
          <w:bottom w:w="14" w:type="dxa"/>
          <w:right w:w="115" w:type="dxa"/>
        </w:tblCellMar>
        <w:tblLook w:val="04A0" w:firstRow="1" w:lastRow="0" w:firstColumn="1" w:lastColumn="0" w:noHBand="0" w:noVBand="1"/>
        <w:tblPrChange w:id="1979" w:author="Vijay Shah" w:date="2014-04-17T22:40:00Z">
          <w:tblPr>
            <w:tblW w:w="8560" w:type="dxa"/>
            <w:jc w:val="center"/>
            <w:tblCellMar>
              <w:top w:w="14" w:type="dxa"/>
              <w:left w:w="115" w:type="dxa"/>
              <w:bottom w:w="14" w:type="dxa"/>
              <w:right w:w="115" w:type="dxa"/>
            </w:tblCellMar>
            <w:tblLook w:val="04A0" w:firstRow="1" w:lastRow="0" w:firstColumn="1" w:lastColumn="0" w:noHBand="0" w:noVBand="1"/>
          </w:tblPr>
        </w:tblPrChange>
      </w:tblPr>
      <w:tblGrid>
        <w:gridCol w:w="2120"/>
        <w:gridCol w:w="2880"/>
        <w:gridCol w:w="1260"/>
        <w:gridCol w:w="1260"/>
        <w:tblGridChange w:id="1980">
          <w:tblGrid>
            <w:gridCol w:w="2120"/>
            <w:gridCol w:w="2880"/>
            <w:gridCol w:w="1260"/>
            <w:gridCol w:w="2300"/>
          </w:tblGrid>
        </w:tblGridChange>
      </w:tblGrid>
      <w:tr w:rsidR="00522EFF" w:rsidRPr="00522EFF" w:rsidTr="00507431">
        <w:trPr>
          <w:trHeight w:val="20"/>
          <w:tblHeader/>
          <w:jc w:val="center"/>
          <w:ins w:id="1981" w:author="Vijay Shah" w:date="2014-04-11T10:42:00Z"/>
          <w:trPrChange w:id="1982" w:author="Vijay Shah" w:date="2014-04-17T22:40:00Z">
            <w:trPr>
              <w:trHeight w:val="20"/>
              <w:tblHeader/>
              <w:jc w:val="center"/>
            </w:trPr>
          </w:trPrChange>
        </w:trPr>
        <w:tc>
          <w:tcPr>
            <w:tcW w:w="21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983" w:author="Vijay Shah" w:date="2014-04-17T22:40:00Z">
              <w:tcPr>
                <w:tcW w:w="21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keepNext/>
              <w:tabs>
                <w:tab w:val="left" w:pos="360"/>
                <w:tab w:val="left" w:pos="720"/>
                <w:tab w:val="left" w:pos="1080"/>
                <w:tab w:val="left" w:pos="1440"/>
              </w:tabs>
              <w:spacing w:before="0"/>
              <w:rPr>
                <w:ins w:id="1984" w:author="Vijay Shah" w:date="2014-04-11T10:42:00Z"/>
                <w:rFonts w:ascii="Calibri" w:hAnsi="Calibri" w:cs="Arial"/>
                <w:color w:val="FFFFFF" w:themeColor="background1"/>
                <w:sz w:val="16"/>
                <w:szCs w:val="24"/>
              </w:rPr>
            </w:pPr>
            <w:ins w:id="1985" w:author="Vijay Shah" w:date="2014-04-11T10:42:00Z">
              <w:r w:rsidRPr="00522EFF">
                <w:rPr>
                  <w:rFonts w:ascii="Calibri" w:hAnsi="Calibri" w:cs="Arial"/>
                  <w:color w:val="FFFFFF" w:themeColor="background1"/>
                  <w:sz w:val="16"/>
                  <w:szCs w:val="24"/>
                </w:rPr>
                <w:t>Name</w:t>
              </w:r>
            </w:ins>
          </w:p>
        </w:tc>
        <w:tc>
          <w:tcPr>
            <w:tcW w:w="288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986" w:author="Vijay Shah" w:date="2014-04-17T22:40:00Z">
              <w:tcPr>
                <w:tcW w:w="288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keepNext/>
              <w:tabs>
                <w:tab w:val="left" w:pos="360"/>
                <w:tab w:val="left" w:pos="720"/>
                <w:tab w:val="left" w:pos="1080"/>
                <w:tab w:val="left" w:pos="1440"/>
              </w:tabs>
              <w:spacing w:before="0"/>
              <w:rPr>
                <w:ins w:id="1987" w:author="Vijay Shah" w:date="2014-04-11T10:42:00Z"/>
                <w:rFonts w:ascii="Calibri" w:hAnsi="Calibri" w:cs="Arial"/>
                <w:color w:val="FFFFFF" w:themeColor="background1"/>
                <w:sz w:val="16"/>
                <w:szCs w:val="24"/>
              </w:rPr>
            </w:pPr>
            <w:ins w:id="1988" w:author="Vijay Shah" w:date="2014-04-11T10:42:00Z">
              <w:r w:rsidRPr="00522EFF">
                <w:rPr>
                  <w:rFonts w:ascii="Calibri" w:hAnsi="Calibri" w:cs="Arial"/>
                  <w:color w:val="FFFFFF" w:themeColor="background1"/>
                  <w:sz w:val="16"/>
                  <w:szCs w:val="24"/>
                </w:rPr>
                <w:t>Relative Location</w:t>
              </w:r>
            </w:ins>
          </w:p>
        </w:tc>
        <w:tc>
          <w:tcPr>
            <w:tcW w:w="126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1989" w:author="Vijay Shah" w:date="2014-04-17T22:40:00Z">
              <w:tcPr>
                <w:tcW w:w="126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keepNext/>
              <w:tabs>
                <w:tab w:val="left" w:pos="360"/>
                <w:tab w:val="left" w:pos="720"/>
                <w:tab w:val="left" w:pos="1080"/>
                <w:tab w:val="left" w:pos="1440"/>
              </w:tabs>
              <w:spacing w:before="0"/>
              <w:rPr>
                <w:ins w:id="1990" w:author="Vijay Shah" w:date="2014-04-11T10:42:00Z"/>
                <w:rFonts w:ascii="Calibri" w:hAnsi="Calibri" w:cs="Arial"/>
                <w:color w:val="FFFFFF" w:themeColor="background1"/>
                <w:sz w:val="16"/>
                <w:szCs w:val="24"/>
              </w:rPr>
            </w:pPr>
            <w:ins w:id="1991" w:author="Vijay Shah" w:date="2014-04-11T10:42:00Z">
              <w:r w:rsidRPr="00522EFF">
                <w:rPr>
                  <w:rFonts w:ascii="Calibri" w:hAnsi="Calibri" w:cs="Arial"/>
                  <w:color w:val="FFFFFF" w:themeColor="background1"/>
                  <w:sz w:val="16"/>
                  <w:szCs w:val="24"/>
                </w:rPr>
                <w:t>Card</w:t>
              </w:r>
            </w:ins>
          </w:p>
        </w:tc>
        <w:tc>
          <w:tcPr>
            <w:tcW w:w="1260"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1992" w:author="Vijay Shah" w:date="2014-04-17T22:40:00Z">
              <w:tcPr>
                <w:tcW w:w="23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keepNext/>
              <w:tabs>
                <w:tab w:val="left" w:pos="360"/>
                <w:tab w:val="left" w:pos="720"/>
                <w:tab w:val="left" w:pos="1080"/>
                <w:tab w:val="left" w:pos="1440"/>
              </w:tabs>
              <w:spacing w:before="0"/>
              <w:rPr>
                <w:ins w:id="1993" w:author="Vijay Shah" w:date="2014-04-11T10:42:00Z"/>
                <w:rFonts w:ascii="Calibri" w:hAnsi="Calibri" w:cs="Arial"/>
                <w:color w:val="FFFFFF" w:themeColor="background1"/>
                <w:sz w:val="16"/>
                <w:szCs w:val="24"/>
              </w:rPr>
            </w:pPr>
            <w:ins w:id="1994" w:author="Vijay Shah" w:date="2014-04-17T22:41:00Z">
              <w:r>
                <w:rPr>
                  <w:rFonts w:ascii="Calibri" w:hAnsi="Calibri" w:cs="Arial"/>
                  <w:color w:val="FFFFFF" w:themeColor="background1"/>
                  <w:sz w:val="16"/>
                  <w:szCs w:val="24"/>
                </w:rPr>
                <w:t>Data Type</w:t>
              </w:r>
            </w:ins>
          </w:p>
        </w:tc>
      </w:tr>
      <w:tr w:rsidR="00522EFF" w:rsidRPr="00522EFF" w:rsidTr="00507431">
        <w:trPr>
          <w:trHeight w:val="20"/>
          <w:jc w:val="center"/>
          <w:ins w:id="1995" w:author="Vijay Shah" w:date="2014-04-11T10:42:00Z"/>
          <w:trPrChange w:id="1996"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hideMark/>
            <w:tcPrChange w:id="1997"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1998" w:author="Vijay Shah" w:date="2014-04-11T10:42:00Z"/>
                <w:rFonts w:ascii="Calibri" w:hAnsi="Calibri" w:cs="Arial"/>
                <w:sz w:val="16"/>
              </w:rPr>
            </w:pPr>
            <w:ins w:id="1999" w:author="Vijay Shah" w:date="2014-04-11T10:42:00Z">
              <w:r w:rsidRPr="00522EFF">
                <w:rPr>
                  <w:rFonts w:ascii="Calibri" w:hAnsi="Calibri" w:cs="Arial"/>
                  <w:sz w:val="16"/>
                </w:rPr>
                <w:t>Form Design</w:t>
              </w:r>
            </w:ins>
          </w:p>
        </w:tc>
        <w:tc>
          <w:tcPr>
            <w:tcW w:w="2880" w:type="dxa"/>
            <w:tcBorders>
              <w:top w:val="nil"/>
              <w:left w:val="nil"/>
              <w:bottom w:val="single" w:sz="4" w:space="0" w:color="auto"/>
              <w:right w:val="single" w:sz="4" w:space="0" w:color="auto"/>
            </w:tcBorders>
            <w:shd w:val="clear" w:color="auto" w:fill="FFFFFF"/>
            <w:vAlign w:val="center"/>
            <w:hideMark/>
            <w:tcPrChange w:id="2000"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01" w:author="Vijay Shah" w:date="2014-04-11T10:42:00Z"/>
                <w:rFonts w:ascii="Calibri" w:hAnsi="Calibri" w:cs="Arial"/>
                <w:sz w:val="16"/>
              </w:rPr>
            </w:pPr>
            <w:ins w:id="2002" w:author="Vijay Shah" w:date="2014-04-11T10:42:00Z">
              <w:r w:rsidRPr="00522EFF">
                <w:rPr>
                  <w:rFonts w:ascii="Calibri" w:hAnsi="Calibri" w:cs="Arial"/>
                  <w:sz w:val="16"/>
                </w:rPr>
                <w:t>/SDCForm:form_package/form_design</w:t>
              </w:r>
            </w:ins>
          </w:p>
        </w:tc>
        <w:tc>
          <w:tcPr>
            <w:tcW w:w="1260" w:type="dxa"/>
            <w:tcBorders>
              <w:top w:val="nil"/>
              <w:left w:val="single" w:sz="4" w:space="0" w:color="auto"/>
              <w:bottom w:val="single" w:sz="4" w:space="0" w:color="auto"/>
              <w:right w:val="single" w:sz="4" w:space="0" w:color="auto"/>
            </w:tcBorders>
            <w:shd w:val="clear" w:color="auto" w:fill="FFFFFF"/>
            <w:vAlign w:val="center"/>
            <w:tcPrChange w:id="2003"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04" w:author="Vijay Shah" w:date="2014-04-11T10:42:00Z"/>
                <w:rFonts w:ascii="Calibri" w:hAnsi="Calibri" w:cs="Arial"/>
                <w:sz w:val="16"/>
              </w:rPr>
            </w:pPr>
          </w:p>
        </w:tc>
        <w:tc>
          <w:tcPr>
            <w:tcW w:w="1260" w:type="dxa"/>
            <w:tcBorders>
              <w:top w:val="nil"/>
              <w:left w:val="nil"/>
              <w:bottom w:val="single" w:sz="4" w:space="0" w:color="auto"/>
              <w:right w:val="single" w:sz="4" w:space="0" w:color="auto"/>
            </w:tcBorders>
            <w:shd w:val="clear" w:color="auto" w:fill="FFFFFF"/>
            <w:vAlign w:val="center"/>
            <w:tcPrChange w:id="2005"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06" w:author="Vijay Shah" w:date="2014-04-11T10:42:00Z"/>
                <w:rFonts w:ascii="Calibri" w:hAnsi="Calibri" w:cs="Arial"/>
                <w:sz w:val="16"/>
              </w:rPr>
            </w:pPr>
          </w:p>
        </w:tc>
      </w:tr>
      <w:tr w:rsidR="00522EFF" w:rsidRPr="00522EFF" w:rsidTr="00507431">
        <w:trPr>
          <w:trHeight w:val="20"/>
          <w:jc w:val="center"/>
          <w:ins w:id="2007" w:author="Vijay Shah" w:date="2014-04-11T10:42:00Z"/>
          <w:trPrChange w:id="2008"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tcPrChange w:id="2009"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10" w:author="Vijay Shah" w:date="2014-04-11T10:42:00Z"/>
                <w:rFonts w:ascii="Calibri" w:hAnsi="Calibri" w:cs="Arial"/>
                <w:sz w:val="16"/>
              </w:rPr>
            </w:pPr>
            <w:ins w:id="2011" w:author="Vijay Shah" w:date="2014-04-11T10:42:00Z">
              <w:r w:rsidRPr="00522EFF">
                <w:rPr>
                  <w:rFonts w:ascii="Calibri" w:hAnsi="Calibri" w:cs="Arial"/>
                  <w:sz w:val="16"/>
                </w:rPr>
                <w:tab/>
                <w:t>@ID</w:t>
              </w:r>
            </w:ins>
          </w:p>
        </w:tc>
        <w:tc>
          <w:tcPr>
            <w:tcW w:w="2880" w:type="dxa"/>
            <w:tcBorders>
              <w:top w:val="nil"/>
              <w:left w:val="nil"/>
              <w:bottom w:val="single" w:sz="4" w:space="0" w:color="auto"/>
              <w:right w:val="single" w:sz="4" w:space="0" w:color="auto"/>
            </w:tcBorders>
            <w:shd w:val="clear" w:color="auto" w:fill="FFFFFF"/>
            <w:vAlign w:val="center"/>
            <w:tcPrChange w:id="2012" w:author="Vijay Shah" w:date="2014-04-17T22:40:00Z">
              <w:tcPr>
                <w:tcW w:w="288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13" w:author="Vijay Shah" w:date="2014-04-11T10:42:00Z"/>
                <w:rFonts w:ascii="Calibri" w:hAnsi="Calibri" w:cs="Arial"/>
                <w:sz w:val="16"/>
              </w:rPr>
            </w:pPr>
            <w:ins w:id="2014" w:author="Vijay Shah" w:date="2014-04-11T10:42:00Z">
              <w:r w:rsidRPr="00522EFF">
                <w:rPr>
                  <w:rFonts w:ascii="Calibri" w:hAnsi="Calibri" w:cs="Arial"/>
                  <w:sz w:val="16"/>
                </w:rPr>
                <w:tab/>
                <w:t>@form_design_identifier</w:t>
              </w:r>
            </w:ins>
          </w:p>
        </w:tc>
        <w:tc>
          <w:tcPr>
            <w:tcW w:w="1260" w:type="dxa"/>
            <w:tcBorders>
              <w:top w:val="nil"/>
              <w:left w:val="single" w:sz="4" w:space="0" w:color="auto"/>
              <w:bottom w:val="single" w:sz="4" w:space="0" w:color="auto"/>
              <w:right w:val="single" w:sz="4" w:space="0" w:color="auto"/>
            </w:tcBorders>
            <w:shd w:val="clear" w:color="auto" w:fill="FFFFFF"/>
            <w:vAlign w:val="center"/>
            <w:tcPrChange w:id="2015"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16" w:author="Vijay Shah" w:date="2014-04-11T10:42:00Z"/>
                <w:rFonts w:ascii="Calibri" w:hAnsi="Calibri" w:cs="Arial"/>
                <w:sz w:val="16"/>
              </w:rPr>
            </w:pPr>
            <w:ins w:id="2017" w:author="Vijay Shah" w:date="2014-04-11T10:42:00Z">
              <w:r w:rsidRPr="00522EFF">
                <w:rPr>
                  <w:rFonts w:ascii="Calibri" w:hAnsi="Calibri" w:cs="Arial"/>
                  <w:sz w:val="16"/>
                </w:rPr>
                <w:t>1..1</w:t>
              </w:r>
            </w:ins>
          </w:p>
        </w:tc>
        <w:tc>
          <w:tcPr>
            <w:tcW w:w="1260" w:type="dxa"/>
            <w:tcBorders>
              <w:top w:val="nil"/>
              <w:left w:val="nil"/>
              <w:bottom w:val="single" w:sz="4" w:space="0" w:color="auto"/>
              <w:right w:val="single" w:sz="4" w:space="0" w:color="auto"/>
            </w:tcBorders>
            <w:shd w:val="clear" w:color="auto" w:fill="FFFFFF"/>
            <w:vAlign w:val="center"/>
            <w:tcPrChange w:id="2018"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19" w:author="Vijay Shah" w:date="2014-04-11T10:42:00Z"/>
                <w:rFonts w:ascii="Calibri" w:hAnsi="Calibri" w:cs="Arial"/>
                <w:sz w:val="16"/>
              </w:rPr>
            </w:pPr>
            <w:ins w:id="2020" w:author="Vijay Shah" w:date="2014-04-11T10:42:00Z">
              <w:r w:rsidRPr="00522EFF">
                <w:rPr>
                  <w:rFonts w:ascii="Calibri" w:hAnsi="Calibri" w:cs="Arial"/>
                  <w:sz w:val="16"/>
                </w:rPr>
                <w:t>anyURI</w:t>
              </w:r>
            </w:ins>
          </w:p>
        </w:tc>
      </w:tr>
      <w:tr w:rsidR="00522EFF" w:rsidRPr="00522EFF" w:rsidTr="00507431">
        <w:trPr>
          <w:trHeight w:val="20"/>
          <w:jc w:val="center"/>
          <w:ins w:id="2021" w:author="Vijay Shah" w:date="2014-04-11T10:42:00Z"/>
          <w:trPrChange w:id="2022"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hideMark/>
            <w:tcPrChange w:id="2023"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24" w:author="Vijay Shah" w:date="2014-04-11T10:42:00Z"/>
                <w:rFonts w:ascii="Calibri" w:hAnsi="Calibri" w:cs="Arial"/>
                <w:sz w:val="16"/>
              </w:rPr>
            </w:pPr>
            <w:ins w:id="2025" w:author="Vijay Shah" w:date="2014-04-11T10:42:00Z">
              <w:r w:rsidRPr="00522EFF">
                <w:rPr>
                  <w:rFonts w:ascii="Calibri" w:hAnsi="Calibri" w:cs="Arial"/>
                  <w:sz w:val="16"/>
                </w:rPr>
                <w:tab/>
                <w:t>Designation</w:t>
              </w:r>
            </w:ins>
          </w:p>
        </w:tc>
        <w:tc>
          <w:tcPr>
            <w:tcW w:w="2880" w:type="dxa"/>
            <w:tcBorders>
              <w:top w:val="nil"/>
              <w:left w:val="nil"/>
              <w:bottom w:val="single" w:sz="4" w:space="0" w:color="auto"/>
              <w:right w:val="single" w:sz="4" w:space="0" w:color="auto"/>
            </w:tcBorders>
            <w:shd w:val="clear" w:color="auto" w:fill="FFFFFF"/>
            <w:vAlign w:val="center"/>
            <w:hideMark/>
            <w:tcPrChange w:id="2026"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27" w:author="Vijay Shah" w:date="2014-04-11T10:42:00Z"/>
                <w:rFonts w:ascii="Calibri" w:hAnsi="Calibri" w:cs="Arial"/>
                <w:sz w:val="16"/>
              </w:rPr>
            </w:pPr>
            <w:ins w:id="2028" w:author="Vijay Shah" w:date="2014-04-11T10:42:00Z">
              <w:r w:rsidRPr="00522EFF">
                <w:rPr>
                  <w:rFonts w:ascii="Calibri" w:hAnsi="Calibri" w:cs="Arial"/>
                  <w:sz w:val="16"/>
                </w:rPr>
                <w:tab/>
                <w:t>/designation</w:t>
              </w:r>
            </w:ins>
          </w:p>
        </w:tc>
        <w:tc>
          <w:tcPr>
            <w:tcW w:w="1260" w:type="dxa"/>
            <w:tcBorders>
              <w:top w:val="nil"/>
              <w:left w:val="single" w:sz="4" w:space="0" w:color="auto"/>
              <w:bottom w:val="single" w:sz="4" w:space="0" w:color="auto"/>
              <w:right w:val="single" w:sz="4" w:space="0" w:color="auto"/>
            </w:tcBorders>
            <w:shd w:val="clear" w:color="auto" w:fill="FFFFFF"/>
            <w:vAlign w:val="center"/>
            <w:hideMark/>
            <w:tcPrChange w:id="2029"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30" w:author="Vijay Shah" w:date="2014-04-11T10:42:00Z"/>
                <w:rFonts w:ascii="Calibri" w:hAnsi="Calibri" w:cs="Arial"/>
                <w:sz w:val="16"/>
              </w:rPr>
            </w:pPr>
            <w:ins w:id="2031" w:author="Vijay Shah" w:date="2014-04-11T10:42:00Z">
              <w:r w:rsidRPr="00522EFF">
                <w:rPr>
                  <w:rFonts w:ascii="Calibri" w:hAnsi="Calibri" w:cs="Arial"/>
                  <w:sz w:val="16"/>
                </w:rPr>
                <w:t>1..N</w:t>
              </w:r>
            </w:ins>
          </w:p>
        </w:tc>
        <w:tc>
          <w:tcPr>
            <w:tcW w:w="1260" w:type="dxa"/>
            <w:tcBorders>
              <w:top w:val="nil"/>
              <w:left w:val="nil"/>
              <w:bottom w:val="single" w:sz="4" w:space="0" w:color="auto"/>
              <w:right w:val="single" w:sz="4" w:space="0" w:color="auto"/>
            </w:tcBorders>
            <w:shd w:val="clear" w:color="auto" w:fill="FFFFFF"/>
            <w:vAlign w:val="center"/>
            <w:tcPrChange w:id="2032"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33" w:author="Vijay Shah" w:date="2014-04-11T10:42:00Z"/>
                <w:rFonts w:ascii="Calibri" w:hAnsi="Calibri" w:cs="Arial"/>
                <w:sz w:val="16"/>
              </w:rPr>
            </w:pPr>
          </w:p>
        </w:tc>
      </w:tr>
      <w:tr w:rsidR="00522EFF" w:rsidRPr="00522EFF" w:rsidTr="00507431">
        <w:trPr>
          <w:trHeight w:val="20"/>
          <w:jc w:val="center"/>
          <w:ins w:id="2034" w:author="Vijay Shah" w:date="2014-04-11T10:42:00Z"/>
          <w:trPrChange w:id="2035"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hideMark/>
            <w:tcPrChange w:id="2036"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37" w:author="Vijay Shah" w:date="2014-04-11T10:42:00Z"/>
                <w:rFonts w:ascii="Calibri" w:hAnsi="Calibri" w:cs="Arial"/>
                <w:sz w:val="16"/>
              </w:rPr>
            </w:pPr>
            <w:ins w:id="2038" w:author="Vijay Shah" w:date="2014-04-11T10:42:00Z">
              <w:r w:rsidRPr="00522EFF">
                <w:rPr>
                  <w:rFonts w:ascii="Calibri" w:hAnsi="Calibri" w:cs="Arial"/>
                  <w:sz w:val="16"/>
                </w:rPr>
                <w:tab/>
                <w:t>Classifier</w:t>
              </w:r>
            </w:ins>
          </w:p>
        </w:tc>
        <w:tc>
          <w:tcPr>
            <w:tcW w:w="2880" w:type="dxa"/>
            <w:tcBorders>
              <w:top w:val="nil"/>
              <w:left w:val="nil"/>
              <w:bottom w:val="single" w:sz="4" w:space="0" w:color="auto"/>
              <w:right w:val="single" w:sz="4" w:space="0" w:color="auto"/>
            </w:tcBorders>
            <w:shd w:val="clear" w:color="auto" w:fill="FFFFFF"/>
            <w:vAlign w:val="center"/>
            <w:hideMark/>
            <w:tcPrChange w:id="2039"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40" w:author="Vijay Shah" w:date="2014-04-11T10:42:00Z"/>
                <w:rFonts w:ascii="Calibri" w:hAnsi="Calibri" w:cs="Arial"/>
                <w:sz w:val="16"/>
              </w:rPr>
            </w:pPr>
            <w:ins w:id="2041" w:author="Vijay Shah" w:date="2014-04-11T10:42:00Z">
              <w:r w:rsidRPr="00522EFF">
                <w:rPr>
                  <w:rFonts w:ascii="Calibri" w:hAnsi="Calibri" w:cs="Arial"/>
                  <w:sz w:val="16"/>
                </w:rPr>
                <w:tab/>
                <w:t>/classifier</w:t>
              </w:r>
            </w:ins>
          </w:p>
        </w:tc>
        <w:tc>
          <w:tcPr>
            <w:tcW w:w="1260" w:type="dxa"/>
            <w:tcBorders>
              <w:top w:val="nil"/>
              <w:left w:val="single" w:sz="4" w:space="0" w:color="auto"/>
              <w:bottom w:val="single" w:sz="4" w:space="0" w:color="auto"/>
              <w:right w:val="single" w:sz="4" w:space="0" w:color="auto"/>
            </w:tcBorders>
            <w:shd w:val="clear" w:color="auto" w:fill="FFFFFF"/>
            <w:vAlign w:val="center"/>
            <w:hideMark/>
            <w:tcPrChange w:id="2042"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43" w:author="Vijay Shah" w:date="2014-04-11T10:42:00Z"/>
                <w:rFonts w:ascii="Calibri" w:hAnsi="Calibri" w:cs="Arial"/>
                <w:sz w:val="16"/>
              </w:rPr>
            </w:pPr>
            <w:ins w:id="2044" w:author="Vijay Shah" w:date="2014-04-11T10:42:00Z">
              <w:r w:rsidRPr="00522EFF">
                <w:rPr>
                  <w:rFonts w:ascii="Calibri" w:hAnsi="Calibri" w:cs="Arial"/>
                  <w:sz w:val="16"/>
                </w:rPr>
                <w:t>0..N</w:t>
              </w:r>
            </w:ins>
          </w:p>
        </w:tc>
        <w:tc>
          <w:tcPr>
            <w:tcW w:w="1260" w:type="dxa"/>
            <w:tcBorders>
              <w:top w:val="nil"/>
              <w:left w:val="nil"/>
              <w:bottom w:val="single" w:sz="4" w:space="0" w:color="auto"/>
              <w:right w:val="single" w:sz="4" w:space="0" w:color="auto"/>
            </w:tcBorders>
            <w:shd w:val="clear" w:color="auto" w:fill="FFFFFF"/>
            <w:vAlign w:val="center"/>
            <w:tcPrChange w:id="2045"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46" w:author="Vijay Shah" w:date="2014-04-11T10:42:00Z"/>
                <w:rFonts w:ascii="Calibri" w:hAnsi="Calibri" w:cs="Arial"/>
                <w:sz w:val="16"/>
              </w:rPr>
            </w:pPr>
          </w:p>
        </w:tc>
      </w:tr>
      <w:tr w:rsidR="00522EFF" w:rsidRPr="00522EFF" w:rsidTr="00507431">
        <w:trPr>
          <w:trHeight w:val="20"/>
          <w:jc w:val="center"/>
          <w:ins w:id="2047" w:author="Vijay Shah" w:date="2014-04-11T10:42:00Z"/>
          <w:trPrChange w:id="2048"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hideMark/>
            <w:tcPrChange w:id="2049"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50" w:author="Vijay Shah" w:date="2014-04-11T10:42:00Z"/>
                <w:rFonts w:ascii="Calibri" w:hAnsi="Calibri" w:cs="Arial"/>
                <w:sz w:val="16"/>
              </w:rPr>
            </w:pPr>
            <w:ins w:id="2051" w:author="Vijay Shah" w:date="2014-04-11T10:42:00Z">
              <w:r w:rsidRPr="00522EFF">
                <w:rPr>
                  <w:rFonts w:ascii="Calibri" w:hAnsi="Calibri" w:cs="Arial"/>
                  <w:sz w:val="16"/>
                </w:rPr>
                <w:tab/>
                <w:t>Media</w:t>
              </w:r>
            </w:ins>
          </w:p>
        </w:tc>
        <w:tc>
          <w:tcPr>
            <w:tcW w:w="2880" w:type="dxa"/>
            <w:tcBorders>
              <w:top w:val="nil"/>
              <w:left w:val="nil"/>
              <w:bottom w:val="single" w:sz="4" w:space="0" w:color="auto"/>
              <w:right w:val="single" w:sz="4" w:space="0" w:color="auto"/>
            </w:tcBorders>
            <w:shd w:val="clear" w:color="auto" w:fill="FFFFFF"/>
            <w:vAlign w:val="center"/>
            <w:hideMark/>
            <w:tcPrChange w:id="2052"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53" w:author="Vijay Shah" w:date="2014-04-11T10:42:00Z"/>
                <w:rFonts w:ascii="Calibri" w:hAnsi="Calibri" w:cs="Arial"/>
                <w:sz w:val="16"/>
              </w:rPr>
            </w:pPr>
            <w:ins w:id="2054" w:author="Vijay Shah" w:date="2014-04-11T10:42:00Z">
              <w:r w:rsidRPr="00522EFF">
                <w:rPr>
                  <w:rFonts w:ascii="Calibri" w:hAnsi="Calibri" w:cs="Arial"/>
                  <w:sz w:val="16"/>
                </w:rPr>
                <w:tab/>
                <w:t>/media</w:t>
              </w:r>
            </w:ins>
          </w:p>
        </w:tc>
        <w:tc>
          <w:tcPr>
            <w:tcW w:w="1260" w:type="dxa"/>
            <w:tcBorders>
              <w:top w:val="nil"/>
              <w:left w:val="single" w:sz="4" w:space="0" w:color="auto"/>
              <w:bottom w:val="single" w:sz="4" w:space="0" w:color="auto"/>
              <w:right w:val="single" w:sz="4" w:space="0" w:color="auto"/>
            </w:tcBorders>
            <w:shd w:val="clear" w:color="auto" w:fill="FFFFFF"/>
            <w:vAlign w:val="center"/>
            <w:hideMark/>
            <w:tcPrChange w:id="2055"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56" w:author="Vijay Shah" w:date="2014-04-11T10:42:00Z"/>
                <w:rFonts w:ascii="Calibri" w:hAnsi="Calibri" w:cs="Arial"/>
                <w:sz w:val="16"/>
              </w:rPr>
            </w:pPr>
            <w:ins w:id="2057" w:author="Vijay Shah" w:date="2014-04-11T10:42:00Z">
              <w:r w:rsidRPr="00522EFF">
                <w:rPr>
                  <w:rFonts w:ascii="Calibri" w:hAnsi="Calibri" w:cs="Arial"/>
                  <w:sz w:val="16"/>
                </w:rPr>
                <w:t>0..N</w:t>
              </w:r>
            </w:ins>
          </w:p>
        </w:tc>
        <w:tc>
          <w:tcPr>
            <w:tcW w:w="1260" w:type="dxa"/>
            <w:tcBorders>
              <w:top w:val="nil"/>
              <w:left w:val="nil"/>
              <w:bottom w:val="single" w:sz="4" w:space="0" w:color="auto"/>
              <w:right w:val="single" w:sz="4" w:space="0" w:color="auto"/>
            </w:tcBorders>
            <w:shd w:val="clear" w:color="auto" w:fill="FFFFFF"/>
            <w:vAlign w:val="center"/>
            <w:tcPrChange w:id="2058"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59" w:author="Vijay Shah" w:date="2014-04-11T10:42:00Z"/>
                <w:rFonts w:ascii="Calibri" w:hAnsi="Calibri" w:cs="Arial"/>
                <w:sz w:val="16"/>
              </w:rPr>
            </w:pPr>
          </w:p>
        </w:tc>
      </w:tr>
      <w:tr w:rsidR="00522EFF" w:rsidRPr="00522EFF" w:rsidTr="00507431">
        <w:trPr>
          <w:trHeight w:val="20"/>
          <w:jc w:val="center"/>
          <w:ins w:id="2060" w:author="Vijay Shah" w:date="2014-04-11T10:42:00Z"/>
          <w:trPrChange w:id="2061"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noWrap/>
            <w:vAlign w:val="bottom"/>
            <w:tcPrChange w:id="2062" w:author="Vijay Shah" w:date="2014-04-17T22:40:00Z">
              <w:tcPr>
                <w:tcW w:w="2120" w:type="dxa"/>
                <w:tcBorders>
                  <w:top w:val="nil"/>
                  <w:left w:val="single" w:sz="4" w:space="0" w:color="auto"/>
                  <w:bottom w:val="single" w:sz="4" w:space="0" w:color="auto"/>
                  <w:right w:val="single" w:sz="4" w:space="0" w:color="auto"/>
                </w:tcBorders>
                <w:shd w:val="clear" w:color="auto" w:fill="FFFFFF"/>
                <w:noWrap/>
                <w:vAlign w:val="bottom"/>
              </w:tcPr>
            </w:tcPrChange>
          </w:tcPr>
          <w:p w:rsidR="00522EFF" w:rsidRPr="00522EFF" w:rsidRDefault="00522EFF" w:rsidP="00522EFF">
            <w:pPr>
              <w:tabs>
                <w:tab w:val="left" w:pos="360"/>
                <w:tab w:val="left" w:pos="720"/>
                <w:tab w:val="left" w:pos="1080"/>
                <w:tab w:val="left" w:pos="1440"/>
              </w:tabs>
              <w:spacing w:before="0"/>
              <w:rPr>
                <w:ins w:id="2063" w:author="Vijay Shah" w:date="2014-04-11T10:42:00Z"/>
                <w:rFonts w:ascii="Calibri" w:hAnsi="Calibri" w:cs="Arial"/>
                <w:sz w:val="16"/>
              </w:rPr>
            </w:pPr>
            <w:ins w:id="2064" w:author="Vijay Shah" w:date="2014-04-11T10:42:00Z">
              <w:r w:rsidRPr="00522EFF">
                <w:rPr>
                  <w:rFonts w:ascii="Calibri" w:hAnsi="Calibri" w:cs="Arial"/>
                  <w:sz w:val="16"/>
                </w:rPr>
                <w:tab/>
                <w:t>Security and Privacy</w:t>
              </w:r>
            </w:ins>
          </w:p>
        </w:tc>
        <w:tc>
          <w:tcPr>
            <w:tcW w:w="2880" w:type="dxa"/>
            <w:tcBorders>
              <w:top w:val="nil"/>
              <w:left w:val="nil"/>
              <w:bottom w:val="single" w:sz="4" w:space="0" w:color="auto"/>
              <w:right w:val="single" w:sz="4" w:space="0" w:color="auto"/>
            </w:tcBorders>
            <w:shd w:val="clear" w:color="auto" w:fill="FFFFFF"/>
            <w:vAlign w:val="center"/>
            <w:tcPrChange w:id="2065" w:author="Vijay Shah" w:date="2014-04-17T22:40:00Z">
              <w:tcPr>
                <w:tcW w:w="288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66" w:author="Vijay Shah" w:date="2014-04-11T10:42:00Z"/>
                <w:rFonts w:ascii="Calibri" w:hAnsi="Calibri" w:cs="Arial"/>
                <w:sz w:val="16"/>
              </w:rPr>
            </w:pPr>
            <w:ins w:id="2067" w:author="Vijay Shah" w:date="2014-04-11T10:42:00Z">
              <w:r w:rsidRPr="00522EFF">
                <w:rPr>
                  <w:rFonts w:ascii="Calibri" w:hAnsi="Calibri" w:cs="Arial"/>
                  <w:sz w:val="16"/>
                </w:rPr>
                <w:tab/>
                <w:t>/security_and_privacy</w:t>
              </w:r>
            </w:ins>
          </w:p>
        </w:tc>
        <w:tc>
          <w:tcPr>
            <w:tcW w:w="1260" w:type="dxa"/>
            <w:tcBorders>
              <w:top w:val="nil"/>
              <w:left w:val="single" w:sz="4" w:space="0" w:color="auto"/>
              <w:bottom w:val="single" w:sz="4" w:space="0" w:color="auto"/>
              <w:right w:val="single" w:sz="4" w:space="0" w:color="auto"/>
            </w:tcBorders>
            <w:shd w:val="clear" w:color="auto" w:fill="FFFFFF"/>
            <w:vAlign w:val="center"/>
            <w:tcPrChange w:id="2068"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69" w:author="Vijay Shah" w:date="2014-04-11T10:42:00Z"/>
                <w:rFonts w:ascii="Calibri" w:hAnsi="Calibri" w:cs="Arial"/>
                <w:sz w:val="16"/>
              </w:rPr>
            </w:pPr>
            <w:ins w:id="2070" w:author="Vijay Shah" w:date="2014-04-11T10:42:00Z">
              <w:r w:rsidRPr="00522EFF">
                <w:rPr>
                  <w:rFonts w:ascii="Calibri" w:hAnsi="Calibri" w:cs="Arial"/>
                  <w:sz w:val="16"/>
                </w:rPr>
                <w:t>0..N</w:t>
              </w:r>
            </w:ins>
          </w:p>
        </w:tc>
        <w:tc>
          <w:tcPr>
            <w:tcW w:w="1260" w:type="dxa"/>
            <w:tcBorders>
              <w:top w:val="nil"/>
              <w:left w:val="nil"/>
              <w:bottom w:val="single" w:sz="4" w:space="0" w:color="auto"/>
              <w:right w:val="single" w:sz="4" w:space="0" w:color="auto"/>
            </w:tcBorders>
            <w:shd w:val="clear" w:color="auto" w:fill="FFFFFF"/>
            <w:vAlign w:val="center"/>
            <w:tcPrChange w:id="2071"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72" w:author="Vijay Shah" w:date="2014-04-11T10:42:00Z"/>
                <w:rFonts w:ascii="Calibri" w:hAnsi="Calibri" w:cs="Arial"/>
                <w:sz w:val="16"/>
              </w:rPr>
            </w:pPr>
          </w:p>
        </w:tc>
      </w:tr>
      <w:tr w:rsidR="00522EFF" w:rsidRPr="00522EFF" w:rsidTr="00507431">
        <w:trPr>
          <w:trHeight w:val="20"/>
          <w:jc w:val="center"/>
          <w:ins w:id="2073" w:author="Vijay Shah" w:date="2014-04-11T10:42:00Z"/>
          <w:trPrChange w:id="2074"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noWrap/>
            <w:vAlign w:val="bottom"/>
            <w:hideMark/>
            <w:tcPrChange w:id="2075" w:author="Vijay Shah" w:date="2014-04-17T22:40:00Z">
              <w:tcPr>
                <w:tcW w:w="2120" w:type="dxa"/>
                <w:tcBorders>
                  <w:top w:val="nil"/>
                  <w:left w:val="single" w:sz="4" w:space="0" w:color="auto"/>
                  <w:bottom w:val="single" w:sz="4" w:space="0" w:color="auto"/>
                  <w:right w:val="single" w:sz="4" w:space="0" w:color="auto"/>
                </w:tcBorders>
                <w:shd w:val="clear" w:color="auto" w:fill="FFFFFF"/>
                <w:noWrap/>
                <w:vAlign w:val="bottom"/>
                <w:hideMark/>
              </w:tcPr>
            </w:tcPrChange>
          </w:tcPr>
          <w:p w:rsidR="00522EFF" w:rsidRPr="00522EFF" w:rsidRDefault="00522EFF" w:rsidP="00522EFF">
            <w:pPr>
              <w:tabs>
                <w:tab w:val="left" w:pos="360"/>
                <w:tab w:val="left" w:pos="720"/>
                <w:tab w:val="left" w:pos="1080"/>
                <w:tab w:val="left" w:pos="1440"/>
              </w:tabs>
              <w:spacing w:before="0"/>
              <w:rPr>
                <w:ins w:id="2076" w:author="Vijay Shah" w:date="2014-04-11T10:42:00Z"/>
                <w:rFonts w:ascii="Calibri" w:hAnsi="Calibri" w:cs="Arial"/>
                <w:sz w:val="16"/>
              </w:rPr>
            </w:pPr>
            <w:ins w:id="2077" w:author="Vijay Shah" w:date="2014-04-11T10:42:00Z">
              <w:r w:rsidRPr="00522EFF">
                <w:rPr>
                  <w:rFonts w:ascii="Calibri" w:hAnsi="Calibri" w:cs="Arial"/>
                  <w:sz w:val="16"/>
                </w:rPr>
                <w:tab/>
                <w:t>Header</w:t>
              </w:r>
            </w:ins>
          </w:p>
        </w:tc>
        <w:tc>
          <w:tcPr>
            <w:tcW w:w="2880" w:type="dxa"/>
            <w:tcBorders>
              <w:top w:val="nil"/>
              <w:left w:val="nil"/>
              <w:bottom w:val="single" w:sz="4" w:space="0" w:color="auto"/>
              <w:right w:val="single" w:sz="4" w:space="0" w:color="auto"/>
            </w:tcBorders>
            <w:shd w:val="clear" w:color="auto" w:fill="FFFFFF"/>
            <w:vAlign w:val="center"/>
            <w:hideMark/>
            <w:tcPrChange w:id="2078"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79" w:author="Vijay Shah" w:date="2014-04-11T10:42:00Z"/>
                <w:rFonts w:ascii="Calibri" w:hAnsi="Calibri" w:cs="Arial"/>
                <w:sz w:val="16"/>
              </w:rPr>
            </w:pPr>
            <w:ins w:id="2080" w:author="Vijay Shah" w:date="2014-04-11T10:42:00Z">
              <w:r w:rsidRPr="00522EFF">
                <w:rPr>
                  <w:rFonts w:ascii="Calibri" w:hAnsi="Calibri" w:cs="Arial"/>
                  <w:sz w:val="16"/>
                </w:rPr>
                <w:tab/>
                <w:t>/header</w:t>
              </w:r>
            </w:ins>
          </w:p>
        </w:tc>
        <w:tc>
          <w:tcPr>
            <w:tcW w:w="1260" w:type="dxa"/>
            <w:tcBorders>
              <w:top w:val="nil"/>
              <w:left w:val="single" w:sz="4" w:space="0" w:color="auto"/>
              <w:bottom w:val="single" w:sz="4" w:space="0" w:color="auto"/>
              <w:right w:val="single" w:sz="4" w:space="0" w:color="auto"/>
            </w:tcBorders>
            <w:shd w:val="clear" w:color="auto" w:fill="FFFFFF"/>
            <w:vAlign w:val="center"/>
            <w:tcPrChange w:id="2081"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82" w:author="Vijay Shah" w:date="2014-04-11T10:42:00Z"/>
                <w:rFonts w:ascii="Calibri" w:hAnsi="Calibri" w:cs="Arial"/>
                <w:sz w:val="16"/>
              </w:rPr>
            </w:pPr>
            <w:ins w:id="2083" w:author="Vijay Shah" w:date="2014-04-11T10:42:00Z">
              <w:r w:rsidRPr="00522EFF">
                <w:rPr>
                  <w:rFonts w:ascii="Calibri" w:hAnsi="Calibri" w:cs="Arial"/>
                  <w:sz w:val="16"/>
                </w:rPr>
                <w:t>0..1</w:t>
              </w:r>
            </w:ins>
          </w:p>
        </w:tc>
        <w:tc>
          <w:tcPr>
            <w:tcW w:w="1260" w:type="dxa"/>
            <w:tcBorders>
              <w:top w:val="nil"/>
              <w:left w:val="nil"/>
              <w:bottom w:val="single" w:sz="4" w:space="0" w:color="auto"/>
              <w:right w:val="single" w:sz="4" w:space="0" w:color="auto"/>
            </w:tcBorders>
            <w:shd w:val="clear" w:color="auto" w:fill="FFFFFF"/>
            <w:vAlign w:val="center"/>
            <w:tcPrChange w:id="2084"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85" w:author="Vijay Shah" w:date="2014-04-11T10:42:00Z"/>
                <w:rFonts w:ascii="Calibri" w:hAnsi="Calibri" w:cs="Arial"/>
                <w:sz w:val="16"/>
              </w:rPr>
            </w:pPr>
          </w:p>
        </w:tc>
      </w:tr>
      <w:tr w:rsidR="00522EFF" w:rsidRPr="00522EFF" w:rsidTr="00507431">
        <w:trPr>
          <w:trHeight w:val="20"/>
          <w:jc w:val="center"/>
          <w:ins w:id="2086" w:author="Vijay Shah" w:date="2014-04-11T10:42:00Z"/>
          <w:trPrChange w:id="2087"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hideMark/>
            <w:tcPrChange w:id="2088"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89" w:author="Vijay Shah" w:date="2014-04-11T10:42:00Z"/>
                <w:rFonts w:ascii="Calibri" w:hAnsi="Calibri" w:cs="Arial"/>
                <w:sz w:val="16"/>
              </w:rPr>
            </w:pPr>
            <w:ins w:id="2090" w:author="Vijay Shah" w:date="2014-04-11T10:42:00Z">
              <w:r w:rsidRPr="00522EFF">
                <w:rPr>
                  <w:rFonts w:ascii="Calibri" w:hAnsi="Calibri" w:cs="Arial"/>
                  <w:sz w:val="16"/>
                </w:rPr>
                <w:tab/>
                <w:t>Section</w:t>
              </w:r>
            </w:ins>
          </w:p>
        </w:tc>
        <w:tc>
          <w:tcPr>
            <w:tcW w:w="2880" w:type="dxa"/>
            <w:tcBorders>
              <w:top w:val="nil"/>
              <w:left w:val="nil"/>
              <w:bottom w:val="single" w:sz="4" w:space="0" w:color="auto"/>
              <w:right w:val="single" w:sz="4" w:space="0" w:color="auto"/>
            </w:tcBorders>
            <w:shd w:val="clear" w:color="auto" w:fill="FFFFFF"/>
            <w:vAlign w:val="center"/>
            <w:hideMark/>
            <w:tcPrChange w:id="2091"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92" w:author="Vijay Shah" w:date="2014-04-11T10:42:00Z"/>
                <w:rFonts w:ascii="Calibri" w:hAnsi="Calibri" w:cs="Arial"/>
                <w:sz w:val="16"/>
              </w:rPr>
            </w:pPr>
            <w:ins w:id="2093" w:author="Vijay Shah" w:date="2014-04-11T10:42:00Z">
              <w:r w:rsidRPr="00522EFF">
                <w:rPr>
                  <w:rFonts w:ascii="Calibri" w:hAnsi="Calibri" w:cs="Arial"/>
                  <w:sz w:val="16"/>
                </w:rPr>
                <w:tab/>
                <w:t>/section</w:t>
              </w:r>
            </w:ins>
          </w:p>
        </w:tc>
        <w:tc>
          <w:tcPr>
            <w:tcW w:w="1260" w:type="dxa"/>
            <w:tcBorders>
              <w:top w:val="nil"/>
              <w:left w:val="single" w:sz="4" w:space="0" w:color="auto"/>
              <w:bottom w:val="single" w:sz="4" w:space="0" w:color="auto"/>
              <w:right w:val="single" w:sz="4" w:space="0" w:color="auto"/>
            </w:tcBorders>
            <w:shd w:val="clear" w:color="auto" w:fill="FFFFFF"/>
            <w:vAlign w:val="center"/>
            <w:hideMark/>
            <w:tcPrChange w:id="2094"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095" w:author="Vijay Shah" w:date="2014-04-11T10:42:00Z"/>
                <w:rFonts w:ascii="Calibri" w:hAnsi="Calibri" w:cs="Arial"/>
                <w:sz w:val="16"/>
              </w:rPr>
            </w:pPr>
            <w:ins w:id="2096" w:author="Vijay Shah" w:date="2014-04-11T10:42:00Z">
              <w:r w:rsidRPr="00522EFF">
                <w:rPr>
                  <w:rFonts w:ascii="Calibri" w:hAnsi="Calibri" w:cs="Arial"/>
                  <w:sz w:val="16"/>
                </w:rPr>
                <w:t>0..N</w:t>
              </w:r>
            </w:ins>
          </w:p>
        </w:tc>
        <w:tc>
          <w:tcPr>
            <w:tcW w:w="1260" w:type="dxa"/>
            <w:tcBorders>
              <w:top w:val="nil"/>
              <w:left w:val="nil"/>
              <w:bottom w:val="single" w:sz="4" w:space="0" w:color="auto"/>
              <w:right w:val="single" w:sz="4" w:space="0" w:color="auto"/>
            </w:tcBorders>
            <w:shd w:val="clear" w:color="auto" w:fill="FFFFFF"/>
            <w:vAlign w:val="center"/>
            <w:tcPrChange w:id="2097"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098" w:author="Vijay Shah" w:date="2014-04-11T10:42:00Z"/>
                <w:rFonts w:ascii="Calibri" w:hAnsi="Calibri" w:cs="Arial"/>
                <w:sz w:val="16"/>
              </w:rPr>
            </w:pPr>
          </w:p>
        </w:tc>
      </w:tr>
      <w:tr w:rsidR="00522EFF" w:rsidRPr="00522EFF" w:rsidTr="00507431">
        <w:trPr>
          <w:trHeight w:val="20"/>
          <w:jc w:val="center"/>
          <w:ins w:id="2099" w:author="Vijay Shah" w:date="2014-04-11T10:42:00Z"/>
          <w:trPrChange w:id="2100" w:author="Vijay Shah" w:date="2014-04-17T22:40:00Z">
            <w:trPr>
              <w:trHeight w:val="20"/>
              <w:jc w:val="center"/>
            </w:trPr>
          </w:trPrChange>
        </w:trPr>
        <w:tc>
          <w:tcPr>
            <w:tcW w:w="2120" w:type="dxa"/>
            <w:tcBorders>
              <w:top w:val="nil"/>
              <w:left w:val="single" w:sz="4" w:space="0" w:color="auto"/>
              <w:bottom w:val="single" w:sz="4" w:space="0" w:color="auto"/>
              <w:right w:val="single" w:sz="4" w:space="0" w:color="auto"/>
            </w:tcBorders>
            <w:shd w:val="clear" w:color="auto" w:fill="FFFFFF"/>
            <w:vAlign w:val="center"/>
            <w:hideMark/>
            <w:tcPrChange w:id="2101" w:author="Vijay Shah" w:date="2014-04-17T22:40:00Z">
              <w:tcPr>
                <w:tcW w:w="212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102" w:author="Vijay Shah" w:date="2014-04-11T10:42:00Z"/>
                <w:rFonts w:ascii="Calibri" w:hAnsi="Calibri" w:cs="Arial"/>
                <w:sz w:val="16"/>
              </w:rPr>
            </w:pPr>
            <w:ins w:id="2103" w:author="Vijay Shah" w:date="2014-04-11T10:42:00Z">
              <w:r w:rsidRPr="00522EFF">
                <w:rPr>
                  <w:rFonts w:ascii="Calibri" w:hAnsi="Calibri" w:cs="Arial"/>
                  <w:sz w:val="16"/>
                </w:rPr>
                <w:tab/>
                <w:t>Footer</w:t>
              </w:r>
            </w:ins>
          </w:p>
        </w:tc>
        <w:tc>
          <w:tcPr>
            <w:tcW w:w="2880" w:type="dxa"/>
            <w:tcBorders>
              <w:top w:val="nil"/>
              <w:left w:val="nil"/>
              <w:bottom w:val="single" w:sz="4" w:space="0" w:color="auto"/>
              <w:right w:val="single" w:sz="4" w:space="0" w:color="auto"/>
            </w:tcBorders>
            <w:shd w:val="clear" w:color="auto" w:fill="FFFFFF"/>
            <w:vAlign w:val="center"/>
            <w:hideMark/>
            <w:tcPrChange w:id="2104" w:author="Vijay Shah" w:date="2014-04-17T22:40:00Z">
              <w:tcPr>
                <w:tcW w:w="2880"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105" w:author="Vijay Shah" w:date="2014-04-11T10:42:00Z"/>
                <w:rFonts w:ascii="Calibri" w:hAnsi="Calibri" w:cs="Arial"/>
                <w:sz w:val="16"/>
              </w:rPr>
            </w:pPr>
            <w:ins w:id="2106" w:author="Vijay Shah" w:date="2014-04-11T10:42:00Z">
              <w:r w:rsidRPr="00522EFF">
                <w:rPr>
                  <w:rFonts w:ascii="Calibri" w:hAnsi="Calibri" w:cs="Arial"/>
                  <w:sz w:val="16"/>
                </w:rPr>
                <w:tab/>
                <w:t>/footer</w:t>
              </w:r>
            </w:ins>
          </w:p>
        </w:tc>
        <w:tc>
          <w:tcPr>
            <w:tcW w:w="1260" w:type="dxa"/>
            <w:tcBorders>
              <w:top w:val="nil"/>
              <w:left w:val="single" w:sz="4" w:space="0" w:color="auto"/>
              <w:bottom w:val="single" w:sz="4" w:space="0" w:color="auto"/>
              <w:right w:val="single" w:sz="4" w:space="0" w:color="auto"/>
            </w:tcBorders>
            <w:shd w:val="clear" w:color="auto" w:fill="FFFFFF"/>
            <w:vAlign w:val="center"/>
            <w:tcPrChange w:id="2107" w:author="Vijay Shah" w:date="2014-04-17T22:40:00Z">
              <w:tcPr>
                <w:tcW w:w="126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108" w:author="Vijay Shah" w:date="2014-04-11T10:42:00Z"/>
                <w:rFonts w:ascii="Calibri" w:hAnsi="Calibri" w:cs="Arial"/>
                <w:sz w:val="16"/>
              </w:rPr>
            </w:pPr>
            <w:ins w:id="2109" w:author="Vijay Shah" w:date="2014-04-11T10:42:00Z">
              <w:r w:rsidRPr="00522EFF">
                <w:rPr>
                  <w:rFonts w:ascii="Calibri" w:hAnsi="Calibri" w:cs="Arial"/>
                  <w:sz w:val="16"/>
                </w:rPr>
                <w:t>0..1</w:t>
              </w:r>
            </w:ins>
          </w:p>
        </w:tc>
        <w:tc>
          <w:tcPr>
            <w:tcW w:w="1260" w:type="dxa"/>
            <w:tcBorders>
              <w:top w:val="nil"/>
              <w:left w:val="nil"/>
              <w:bottom w:val="single" w:sz="4" w:space="0" w:color="auto"/>
              <w:right w:val="single" w:sz="4" w:space="0" w:color="auto"/>
            </w:tcBorders>
            <w:shd w:val="clear" w:color="auto" w:fill="FFFFFF"/>
            <w:vAlign w:val="center"/>
            <w:tcPrChange w:id="2110" w:author="Vijay Shah" w:date="2014-04-17T22:40:00Z">
              <w:tcPr>
                <w:tcW w:w="2300"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111" w:author="Vijay Shah" w:date="2014-04-11T10:42:00Z"/>
                <w:rFonts w:ascii="Calibri" w:hAnsi="Calibri" w:cs="Arial"/>
                <w:sz w:val="16"/>
              </w:rPr>
            </w:pPr>
          </w:p>
        </w:tc>
      </w:tr>
    </w:tbl>
    <w:p w:rsidR="00522EFF" w:rsidRPr="00522EFF" w:rsidRDefault="00B42E28">
      <w:pPr>
        <w:pStyle w:val="Heading4"/>
        <w:rPr>
          <w:ins w:id="2112" w:author="Vijay Shah" w:date="2014-04-11T10:42:00Z"/>
        </w:rPr>
        <w:pPrChange w:id="2113" w:author="Vijay Shah" w:date="2014-04-17T22:30:00Z">
          <w:pPr/>
        </w:pPrChange>
      </w:pPr>
      <w:ins w:id="2114" w:author="Vijay Shah" w:date="2014-04-17T22:30:00Z">
        <w:r>
          <w:t xml:space="preserve">5.1.4.1 </w:t>
        </w:r>
      </w:ins>
      <w:ins w:id="2115" w:author="Vijay Shah" w:date="2014-04-17T22:29:00Z">
        <w:r>
          <w:t>Media</w:t>
        </w:r>
      </w:ins>
    </w:p>
    <w:p w:rsidR="00522EFF" w:rsidRPr="00522EFF" w:rsidRDefault="00522EFF">
      <w:pPr>
        <w:pStyle w:val="BodyText"/>
        <w:rPr>
          <w:ins w:id="2116" w:author="Vijay Shah" w:date="2014-04-11T10:42:00Z"/>
          <w:lang w:eastAsia="x-none"/>
        </w:rPr>
        <w:pPrChange w:id="2117" w:author="Vijay Shah" w:date="2014-04-17T22:32:00Z">
          <w:pPr/>
        </w:pPrChange>
      </w:pPr>
      <w:ins w:id="2118" w:author="Vijay Shah" w:date="2014-04-11T10:42:00Z">
        <w:r w:rsidRPr="00522EFF">
          <w:rPr>
            <w:lang w:eastAsia="x-none"/>
          </w:rPr>
          <w:t>An instance of an image, audio or video element within a Form.</w:t>
        </w:r>
      </w:ins>
    </w:p>
    <w:p w:rsidR="00522EFF" w:rsidRPr="000A7521" w:rsidRDefault="00522EFF">
      <w:pPr>
        <w:pStyle w:val="TableTitle"/>
        <w:rPr>
          <w:ins w:id="2119" w:author="Vijay Shah" w:date="2014-04-11T10:42:00Z"/>
        </w:rPr>
        <w:pPrChange w:id="2120" w:author="Vijay Shah" w:date="2014-04-17T22:27:00Z">
          <w:pPr/>
        </w:pPrChange>
      </w:pPr>
      <w:ins w:id="2121" w:author="Vijay Shah" w:date="2014-04-11T10:42:00Z">
        <w:r w:rsidRPr="000A7521">
          <w:t>Table 5.</w:t>
        </w:r>
      </w:ins>
      <w:ins w:id="2122" w:author="Vijay Shah" w:date="2014-04-17T22:28:00Z">
        <w:r w:rsidR="00B42E28">
          <w:t>1.4.-2</w:t>
        </w:r>
      </w:ins>
      <w:ins w:id="2123" w:author="Vijay Shah" w:date="2014-04-11T10:42:00Z">
        <w:r w:rsidRPr="000A7521">
          <w:t>: Media</w:t>
        </w:r>
      </w:ins>
    </w:p>
    <w:tbl>
      <w:tblPr>
        <w:tblW w:w="8318" w:type="dxa"/>
        <w:jc w:val="center"/>
        <w:tblInd w:w="-371" w:type="dxa"/>
        <w:tblCellMar>
          <w:top w:w="14" w:type="dxa"/>
          <w:left w:w="115" w:type="dxa"/>
          <w:bottom w:w="14" w:type="dxa"/>
          <w:right w:w="115" w:type="dxa"/>
        </w:tblCellMar>
        <w:tblLook w:val="04A0" w:firstRow="1" w:lastRow="0" w:firstColumn="1" w:lastColumn="0" w:noHBand="0" w:noVBand="1"/>
        <w:tblPrChange w:id="2124" w:author="Vijay Shah" w:date="2014-04-17T22:41:00Z">
          <w:tblPr>
            <w:tblW w:w="8989" w:type="dxa"/>
            <w:jc w:val="center"/>
            <w:tblInd w:w="-371" w:type="dxa"/>
            <w:tblCellMar>
              <w:top w:w="14" w:type="dxa"/>
              <w:left w:w="115" w:type="dxa"/>
              <w:bottom w:w="14" w:type="dxa"/>
              <w:right w:w="115" w:type="dxa"/>
            </w:tblCellMar>
            <w:tblLook w:val="04A0" w:firstRow="1" w:lastRow="0" w:firstColumn="1" w:lastColumn="0" w:noHBand="0" w:noVBand="1"/>
          </w:tblPr>
        </w:tblPrChange>
      </w:tblPr>
      <w:tblGrid>
        <w:gridCol w:w="2637"/>
        <w:gridCol w:w="3298"/>
        <w:gridCol w:w="1170"/>
        <w:gridCol w:w="1213"/>
        <w:tblGridChange w:id="2125">
          <w:tblGrid>
            <w:gridCol w:w="2637"/>
            <w:gridCol w:w="3298"/>
            <w:gridCol w:w="1170"/>
            <w:gridCol w:w="1884"/>
          </w:tblGrid>
        </w:tblGridChange>
      </w:tblGrid>
      <w:tr w:rsidR="00522EFF" w:rsidRPr="00522EFF" w:rsidTr="00507431">
        <w:trPr>
          <w:trHeight w:val="20"/>
          <w:jc w:val="center"/>
          <w:ins w:id="2126" w:author="Vijay Shah" w:date="2014-04-11T10:42:00Z"/>
          <w:trPrChange w:id="2127" w:author="Vijay Shah" w:date="2014-04-17T22:41:00Z">
            <w:trPr>
              <w:trHeight w:val="20"/>
              <w:jc w:val="center"/>
            </w:trPr>
          </w:trPrChange>
        </w:trPr>
        <w:tc>
          <w:tcPr>
            <w:tcW w:w="263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2128" w:author="Vijay Shah" w:date="2014-04-17T22:41:00Z">
              <w:tcPr>
                <w:tcW w:w="263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spacing w:before="0"/>
              <w:rPr>
                <w:ins w:id="2129" w:author="Vijay Shah" w:date="2014-04-11T10:42:00Z"/>
                <w:color w:val="FFFFFF" w:themeColor="background1"/>
                <w:sz w:val="16"/>
                <w:szCs w:val="16"/>
              </w:rPr>
            </w:pPr>
            <w:ins w:id="2130" w:author="Vijay Shah" w:date="2014-04-11T10:42:00Z">
              <w:r w:rsidRPr="00522EFF">
                <w:rPr>
                  <w:color w:val="FFFFFF" w:themeColor="background1"/>
                  <w:sz w:val="16"/>
                  <w:szCs w:val="16"/>
                </w:rPr>
                <w:t>Name</w:t>
              </w:r>
            </w:ins>
          </w:p>
        </w:tc>
        <w:tc>
          <w:tcPr>
            <w:tcW w:w="3298" w:type="dxa"/>
            <w:tcBorders>
              <w:top w:val="single" w:sz="4" w:space="0" w:color="auto"/>
              <w:left w:val="nil"/>
              <w:bottom w:val="single" w:sz="4" w:space="0" w:color="auto"/>
              <w:right w:val="single" w:sz="4" w:space="0" w:color="auto"/>
            </w:tcBorders>
            <w:shd w:val="clear" w:color="auto" w:fill="548DD4" w:themeFill="text2" w:themeFillTint="99"/>
            <w:hideMark/>
            <w:tcPrChange w:id="2131" w:author="Vijay Shah" w:date="2014-04-17T22:41:00Z">
              <w:tcPr>
                <w:tcW w:w="3298" w:type="dxa"/>
                <w:tcBorders>
                  <w:top w:val="single" w:sz="4" w:space="0" w:color="auto"/>
                  <w:left w:val="nil"/>
                  <w:bottom w:val="single" w:sz="4" w:space="0" w:color="auto"/>
                  <w:right w:val="single" w:sz="4" w:space="0" w:color="auto"/>
                </w:tcBorders>
                <w:shd w:val="clear" w:color="auto" w:fill="548DD4" w:themeFill="text2" w:themeFillTint="99"/>
                <w:hideMark/>
              </w:tcPr>
            </w:tcPrChange>
          </w:tcPr>
          <w:p w:rsidR="00522EFF" w:rsidRPr="00522EFF" w:rsidRDefault="00522EFF" w:rsidP="00522EFF">
            <w:pPr>
              <w:spacing w:before="0"/>
              <w:rPr>
                <w:ins w:id="2132" w:author="Vijay Shah" w:date="2014-04-11T10:42:00Z"/>
                <w:color w:val="FFFFFF" w:themeColor="background1"/>
                <w:sz w:val="16"/>
                <w:szCs w:val="16"/>
              </w:rPr>
            </w:pPr>
            <w:ins w:id="2133" w:author="Vijay Shah" w:date="2014-04-11T10:42:00Z">
              <w:r w:rsidRPr="00522EFF">
                <w:rPr>
                  <w:color w:val="FFFFFF" w:themeColor="background1"/>
                  <w:sz w:val="16"/>
                  <w:szCs w:val="16"/>
                </w:rPr>
                <w:t>Relative Location</w:t>
              </w:r>
            </w:ins>
          </w:p>
        </w:tc>
        <w:tc>
          <w:tcPr>
            <w:tcW w:w="117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2134" w:author="Vijay Shah" w:date="2014-04-17T22:41:00Z">
              <w:tcPr>
                <w:tcW w:w="117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spacing w:before="0"/>
              <w:rPr>
                <w:ins w:id="2135" w:author="Vijay Shah" w:date="2014-04-11T10:42:00Z"/>
                <w:color w:val="FFFFFF" w:themeColor="background1"/>
                <w:sz w:val="16"/>
                <w:szCs w:val="16"/>
              </w:rPr>
            </w:pPr>
            <w:ins w:id="2136" w:author="Vijay Shah" w:date="2014-04-11T10:42:00Z">
              <w:r w:rsidRPr="00522EFF">
                <w:rPr>
                  <w:color w:val="FFFFFF" w:themeColor="background1"/>
                  <w:sz w:val="16"/>
                  <w:szCs w:val="16"/>
                </w:rPr>
                <w:t>Card</w:t>
              </w:r>
            </w:ins>
          </w:p>
        </w:tc>
        <w:tc>
          <w:tcPr>
            <w:tcW w:w="1213"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2137" w:author="Vijay Shah" w:date="2014-04-17T22:41:00Z">
              <w:tcPr>
                <w:tcW w:w="18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spacing w:before="0"/>
              <w:rPr>
                <w:ins w:id="2138" w:author="Vijay Shah" w:date="2014-04-11T10:42:00Z"/>
                <w:color w:val="FFFFFF" w:themeColor="background1"/>
                <w:sz w:val="16"/>
                <w:szCs w:val="16"/>
              </w:rPr>
            </w:pPr>
            <w:ins w:id="2139" w:author="Vijay Shah" w:date="2014-04-17T22:41:00Z">
              <w:r>
                <w:rPr>
                  <w:color w:val="FFFFFF" w:themeColor="background1"/>
                  <w:sz w:val="16"/>
                  <w:szCs w:val="16"/>
                </w:rPr>
                <w:t>Data Type</w:t>
              </w:r>
            </w:ins>
          </w:p>
        </w:tc>
      </w:tr>
      <w:tr w:rsidR="00522EFF" w:rsidRPr="00522EFF" w:rsidTr="00507431">
        <w:trPr>
          <w:trHeight w:val="20"/>
          <w:jc w:val="center"/>
          <w:ins w:id="2140" w:author="Vijay Shah" w:date="2014-04-11T10:42:00Z"/>
          <w:trPrChange w:id="2141"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142"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43" w:author="Vijay Shah" w:date="2014-04-11T10:42:00Z"/>
                <w:sz w:val="16"/>
                <w:szCs w:val="16"/>
              </w:rPr>
            </w:pPr>
            <w:ins w:id="2144" w:author="Vijay Shah" w:date="2014-04-11T10:42:00Z">
              <w:r w:rsidRPr="00522EFF">
                <w:rPr>
                  <w:color w:val="000000"/>
                  <w:sz w:val="16"/>
                  <w:szCs w:val="16"/>
                </w:rPr>
                <w:t>Media</w:t>
              </w:r>
            </w:ins>
          </w:p>
        </w:tc>
        <w:tc>
          <w:tcPr>
            <w:tcW w:w="3298" w:type="dxa"/>
            <w:tcBorders>
              <w:top w:val="single" w:sz="4" w:space="0" w:color="auto"/>
              <w:left w:val="nil"/>
              <w:bottom w:val="single" w:sz="4" w:space="0" w:color="auto"/>
              <w:right w:val="single" w:sz="4" w:space="0" w:color="auto"/>
            </w:tcBorders>
            <w:shd w:val="clear" w:color="auto" w:fill="FFFFFF"/>
            <w:hideMark/>
            <w:tcPrChange w:id="2145"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146" w:author="Vijay Shah" w:date="2014-04-11T10:42:00Z"/>
                <w:rFonts w:ascii="Tahoma" w:hAnsi="Tahoma" w:cs="Tahoma"/>
                <w:sz w:val="16"/>
                <w:szCs w:val="16"/>
              </w:rPr>
            </w:pPr>
            <w:ins w:id="2147" w:author="Vijay Shah" w:date="2014-04-11T10:42:00Z">
              <w:r w:rsidRPr="00522EFF">
                <w:rPr>
                  <w:rFonts w:asciiTheme="minorHAnsi" w:hAnsiTheme="minorHAnsi"/>
                  <w:bCs/>
                  <w:color w:val="000000"/>
                  <w:sz w:val="16"/>
                  <w:szCs w:val="16"/>
                </w:rPr>
                <w:t>/form_design</w:t>
              </w:r>
              <w:r w:rsidRPr="00522EFF">
                <w:rPr>
                  <w:color w:val="000000"/>
                  <w:sz w:val="16"/>
                  <w:szCs w:val="16"/>
                </w:rPr>
                <w:t>/media</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148"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49" w:author="Vijay Shah" w:date="2014-04-11T10:42:00Z"/>
                <w:rFonts w:ascii="Tahoma" w:hAnsi="Tahoma" w:cs="Tahoma"/>
                <w:sz w:val="16"/>
                <w:szCs w:val="16"/>
              </w:rPr>
            </w:pPr>
            <w:ins w:id="2150" w:author="Vijay Shah" w:date="2014-04-11T10:42:00Z">
              <w:r w:rsidRPr="00522EFF">
                <w:rPr>
                  <w:color w:val="000000"/>
                  <w:sz w:val="16"/>
                  <w:szCs w:val="16"/>
                </w:rPr>
                <w:t>0..N</w:t>
              </w:r>
            </w:ins>
          </w:p>
        </w:tc>
        <w:tc>
          <w:tcPr>
            <w:tcW w:w="1213" w:type="dxa"/>
            <w:tcBorders>
              <w:top w:val="nil"/>
              <w:left w:val="nil"/>
              <w:bottom w:val="single" w:sz="4" w:space="0" w:color="auto"/>
              <w:right w:val="single" w:sz="4" w:space="0" w:color="auto"/>
            </w:tcBorders>
            <w:shd w:val="clear" w:color="auto" w:fill="FFFFFF"/>
            <w:tcPrChange w:id="2151" w:author="Vijay Shah" w:date="2014-04-17T22:41:00Z">
              <w:tcPr>
                <w:tcW w:w="1884" w:type="dxa"/>
                <w:tcBorders>
                  <w:top w:val="nil"/>
                  <w:left w:val="nil"/>
                  <w:bottom w:val="single" w:sz="4" w:space="0" w:color="auto"/>
                  <w:right w:val="single" w:sz="4" w:space="0" w:color="auto"/>
                </w:tcBorders>
                <w:shd w:val="clear" w:color="auto" w:fill="FFFFFF"/>
              </w:tcPr>
            </w:tcPrChange>
          </w:tcPr>
          <w:p w:rsidR="00522EFF" w:rsidRPr="00522EFF" w:rsidRDefault="00522EFF" w:rsidP="00522EFF">
            <w:pPr>
              <w:spacing w:before="0"/>
              <w:rPr>
                <w:ins w:id="2152" w:author="Vijay Shah" w:date="2014-04-11T10:42:00Z"/>
                <w:sz w:val="16"/>
                <w:szCs w:val="16"/>
              </w:rPr>
            </w:pPr>
          </w:p>
        </w:tc>
      </w:tr>
      <w:tr w:rsidR="00522EFF" w:rsidRPr="00522EFF" w:rsidTr="00507431">
        <w:trPr>
          <w:trHeight w:val="20"/>
          <w:jc w:val="center"/>
          <w:ins w:id="2153" w:author="Vijay Shah" w:date="2014-04-11T10:42:00Z"/>
          <w:trPrChange w:id="2154"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155"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56" w:author="Vijay Shah" w:date="2014-04-11T10:42:00Z"/>
                <w:sz w:val="16"/>
                <w:szCs w:val="16"/>
              </w:rPr>
            </w:pPr>
            <w:ins w:id="2157" w:author="Vijay Shah" w:date="2014-04-11T10:42:00Z">
              <w:r w:rsidRPr="00522EFF">
                <w:rPr>
                  <w:color w:val="000000"/>
                  <w:sz w:val="16"/>
                  <w:szCs w:val="16"/>
                </w:rPr>
                <w:tab/>
                <w:t>Cardinality</w:t>
              </w:r>
            </w:ins>
          </w:p>
        </w:tc>
        <w:tc>
          <w:tcPr>
            <w:tcW w:w="3298" w:type="dxa"/>
            <w:tcBorders>
              <w:top w:val="single" w:sz="4" w:space="0" w:color="auto"/>
              <w:left w:val="nil"/>
              <w:bottom w:val="single" w:sz="4" w:space="0" w:color="auto"/>
              <w:right w:val="single" w:sz="4" w:space="0" w:color="auto"/>
            </w:tcBorders>
            <w:shd w:val="clear" w:color="auto" w:fill="FFFFFF"/>
            <w:hideMark/>
            <w:tcPrChange w:id="2158"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159" w:author="Vijay Shah" w:date="2014-04-11T10:42:00Z"/>
                <w:rFonts w:ascii="Tahoma" w:hAnsi="Tahoma" w:cs="Tahoma"/>
                <w:sz w:val="16"/>
                <w:szCs w:val="16"/>
              </w:rPr>
            </w:pPr>
            <w:ins w:id="2160" w:author="Vijay Shah" w:date="2014-04-11T10:42:00Z">
              <w:r w:rsidRPr="00522EFF">
                <w:rPr>
                  <w:color w:val="000000"/>
                  <w:sz w:val="16"/>
                  <w:szCs w:val="16"/>
                </w:rPr>
                <w:tab/>
                <w:t>/cardinality</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161"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62" w:author="Vijay Shah" w:date="2014-04-11T10:42:00Z"/>
                <w:rFonts w:ascii="Tahoma" w:hAnsi="Tahoma" w:cs="Tahoma"/>
                <w:sz w:val="16"/>
                <w:szCs w:val="16"/>
              </w:rPr>
            </w:pPr>
            <w:ins w:id="2163" w:author="Vijay Shah" w:date="2014-04-11T10:42:00Z">
              <w:r w:rsidRPr="00522EFF">
                <w:rPr>
                  <w:color w:val="000000"/>
                  <w:sz w:val="16"/>
                  <w:szCs w:val="16"/>
                </w:rPr>
                <w:t>0..1</w:t>
              </w:r>
            </w:ins>
          </w:p>
        </w:tc>
        <w:tc>
          <w:tcPr>
            <w:tcW w:w="1213" w:type="dxa"/>
            <w:tcBorders>
              <w:top w:val="nil"/>
              <w:left w:val="nil"/>
              <w:bottom w:val="single" w:sz="4" w:space="0" w:color="auto"/>
              <w:right w:val="single" w:sz="4" w:space="0" w:color="auto"/>
            </w:tcBorders>
            <w:shd w:val="clear" w:color="auto" w:fill="FFFFFF"/>
            <w:tcPrChange w:id="2164" w:author="Vijay Shah" w:date="2014-04-17T22:41:00Z">
              <w:tcPr>
                <w:tcW w:w="1884" w:type="dxa"/>
                <w:tcBorders>
                  <w:top w:val="nil"/>
                  <w:left w:val="nil"/>
                  <w:bottom w:val="single" w:sz="4" w:space="0" w:color="auto"/>
                  <w:right w:val="single" w:sz="4" w:space="0" w:color="auto"/>
                </w:tcBorders>
                <w:shd w:val="clear" w:color="auto" w:fill="FFFFFF"/>
              </w:tcPr>
            </w:tcPrChange>
          </w:tcPr>
          <w:p w:rsidR="00522EFF" w:rsidRPr="00522EFF" w:rsidRDefault="00522EFF" w:rsidP="00522EFF">
            <w:pPr>
              <w:spacing w:before="0"/>
              <w:rPr>
                <w:ins w:id="2165" w:author="Vijay Shah" w:date="2014-04-11T10:42:00Z"/>
                <w:sz w:val="16"/>
                <w:szCs w:val="16"/>
              </w:rPr>
            </w:pPr>
          </w:p>
        </w:tc>
      </w:tr>
      <w:tr w:rsidR="00522EFF" w:rsidRPr="00522EFF" w:rsidTr="00507431">
        <w:trPr>
          <w:trHeight w:val="20"/>
          <w:jc w:val="center"/>
          <w:ins w:id="2166" w:author="Vijay Shah" w:date="2014-04-11T10:42:00Z"/>
          <w:trPrChange w:id="2167"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168"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69" w:author="Vijay Shah" w:date="2014-04-11T10:42:00Z"/>
                <w:sz w:val="16"/>
                <w:szCs w:val="16"/>
              </w:rPr>
            </w:pPr>
            <w:ins w:id="2170" w:author="Vijay Shah" w:date="2014-04-11T10:42:00Z">
              <w:r w:rsidRPr="00522EFF">
                <w:rPr>
                  <w:color w:val="000000"/>
                  <w:sz w:val="16"/>
                  <w:szCs w:val="16"/>
                </w:rPr>
                <w:tab/>
              </w:r>
              <w:r w:rsidRPr="00522EFF">
                <w:rPr>
                  <w:color w:val="000000"/>
                  <w:sz w:val="16"/>
                  <w:szCs w:val="16"/>
                </w:rPr>
                <w:tab/>
                <w:t>Minimum</w:t>
              </w:r>
            </w:ins>
          </w:p>
        </w:tc>
        <w:tc>
          <w:tcPr>
            <w:tcW w:w="3298" w:type="dxa"/>
            <w:tcBorders>
              <w:top w:val="single" w:sz="4" w:space="0" w:color="auto"/>
              <w:left w:val="nil"/>
              <w:bottom w:val="single" w:sz="4" w:space="0" w:color="auto"/>
              <w:right w:val="single" w:sz="4" w:space="0" w:color="auto"/>
            </w:tcBorders>
            <w:shd w:val="clear" w:color="auto" w:fill="FFFFFF"/>
            <w:hideMark/>
            <w:tcPrChange w:id="2171"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172" w:author="Vijay Shah" w:date="2014-04-11T10:42:00Z"/>
                <w:rFonts w:ascii="Tahoma" w:hAnsi="Tahoma" w:cs="Tahoma"/>
                <w:sz w:val="16"/>
                <w:szCs w:val="16"/>
              </w:rPr>
            </w:pPr>
            <w:ins w:id="2173" w:author="Vijay Shah" w:date="2014-04-11T10:42:00Z">
              <w:r w:rsidRPr="00522EFF">
                <w:rPr>
                  <w:color w:val="000000"/>
                  <w:sz w:val="16"/>
                  <w:szCs w:val="16"/>
                </w:rPr>
                <w:tab/>
              </w:r>
              <w:r w:rsidRPr="00522EFF">
                <w:rPr>
                  <w:color w:val="000000"/>
                  <w:sz w:val="16"/>
                  <w:szCs w:val="16"/>
                </w:rPr>
                <w:tab/>
                <w:t>/minimum</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174"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75" w:author="Vijay Shah" w:date="2014-04-11T10:42:00Z"/>
                <w:rFonts w:ascii="Tahoma" w:hAnsi="Tahoma" w:cs="Tahoma"/>
                <w:sz w:val="16"/>
                <w:szCs w:val="16"/>
              </w:rPr>
            </w:pPr>
            <w:ins w:id="2176" w:author="Vijay Shah" w:date="2014-04-11T10:42:00Z">
              <w:r w:rsidRPr="00522EFF">
                <w:rPr>
                  <w:color w:val="000000"/>
                  <w:sz w:val="16"/>
                  <w:szCs w:val="16"/>
                </w:rPr>
                <w:t>1..1</w:t>
              </w:r>
            </w:ins>
          </w:p>
        </w:tc>
        <w:tc>
          <w:tcPr>
            <w:tcW w:w="1213" w:type="dxa"/>
            <w:tcBorders>
              <w:top w:val="nil"/>
              <w:left w:val="nil"/>
              <w:bottom w:val="single" w:sz="4" w:space="0" w:color="auto"/>
              <w:right w:val="single" w:sz="4" w:space="0" w:color="auto"/>
            </w:tcBorders>
            <w:shd w:val="clear" w:color="auto" w:fill="FFFFFF"/>
            <w:vAlign w:val="center"/>
            <w:hideMark/>
            <w:tcPrChange w:id="2177" w:author="Vijay Shah" w:date="2014-04-17T22:41:00Z">
              <w:tcPr>
                <w:tcW w:w="1884"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jc w:val="both"/>
              <w:rPr>
                <w:ins w:id="2178" w:author="Vijay Shah" w:date="2014-04-11T10:42:00Z"/>
                <w:rFonts w:ascii="Tahoma" w:hAnsi="Tahoma" w:cs="Tahoma"/>
                <w:sz w:val="16"/>
                <w:szCs w:val="16"/>
              </w:rPr>
            </w:pPr>
            <w:ins w:id="2179" w:author="Vijay Shah" w:date="2014-04-11T10:42:00Z">
              <w:r w:rsidRPr="00522EFF">
                <w:rPr>
                  <w:sz w:val="16"/>
                  <w:szCs w:val="16"/>
                </w:rPr>
                <w:t>Integer</w:t>
              </w:r>
            </w:ins>
          </w:p>
        </w:tc>
      </w:tr>
      <w:tr w:rsidR="00522EFF" w:rsidRPr="00522EFF" w:rsidTr="00507431">
        <w:trPr>
          <w:trHeight w:val="20"/>
          <w:jc w:val="center"/>
          <w:ins w:id="2180" w:author="Vijay Shah" w:date="2014-04-11T10:42:00Z"/>
          <w:trPrChange w:id="2181"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182"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83" w:author="Vijay Shah" w:date="2014-04-11T10:42:00Z"/>
                <w:sz w:val="16"/>
                <w:szCs w:val="16"/>
              </w:rPr>
            </w:pPr>
            <w:ins w:id="2184" w:author="Vijay Shah" w:date="2014-04-11T10:42:00Z">
              <w:r w:rsidRPr="00522EFF">
                <w:rPr>
                  <w:color w:val="000000"/>
                  <w:sz w:val="16"/>
                  <w:szCs w:val="16"/>
                </w:rPr>
                <w:tab/>
              </w:r>
              <w:r w:rsidRPr="00522EFF">
                <w:rPr>
                  <w:color w:val="000000"/>
                  <w:sz w:val="16"/>
                  <w:szCs w:val="16"/>
                </w:rPr>
                <w:tab/>
                <w:t>Maximum</w:t>
              </w:r>
            </w:ins>
          </w:p>
        </w:tc>
        <w:tc>
          <w:tcPr>
            <w:tcW w:w="3298" w:type="dxa"/>
            <w:tcBorders>
              <w:top w:val="single" w:sz="4" w:space="0" w:color="auto"/>
              <w:left w:val="nil"/>
              <w:bottom w:val="single" w:sz="4" w:space="0" w:color="auto"/>
              <w:right w:val="single" w:sz="4" w:space="0" w:color="auto"/>
            </w:tcBorders>
            <w:shd w:val="clear" w:color="auto" w:fill="FFFFFF"/>
            <w:hideMark/>
            <w:tcPrChange w:id="2185"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186" w:author="Vijay Shah" w:date="2014-04-11T10:42:00Z"/>
                <w:rFonts w:ascii="Tahoma" w:hAnsi="Tahoma" w:cs="Tahoma"/>
                <w:sz w:val="16"/>
                <w:szCs w:val="16"/>
              </w:rPr>
            </w:pPr>
            <w:ins w:id="2187" w:author="Vijay Shah" w:date="2014-04-11T10:42:00Z">
              <w:r w:rsidRPr="00522EFF">
                <w:rPr>
                  <w:color w:val="000000"/>
                  <w:sz w:val="16"/>
                  <w:szCs w:val="16"/>
                </w:rPr>
                <w:tab/>
              </w:r>
              <w:r w:rsidRPr="00522EFF">
                <w:rPr>
                  <w:color w:val="000000"/>
                  <w:sz w:val="16"/>
                  <w:szCs w:val="16"/>
                </w:rPr>
                <w:tab/>
                <w:t>/maximum</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188"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89" w:author="Vijay Shah" w:date="2014-04-11T10:42:00Z"/>
                <w:rFonts w:ascii="Tahoma" w:hAnsi="Tahoma" w:cs="Tahoma"/>
                <w:sz w:val="16"/>
                <w:szCs w:val="16"/>
              </w:rPr>
            </w:pPr>
            <w:ins w:id="2190" w:author="Vijay Shah" w:date="2014-04-11T10:42:00Z">
              <w:r w:rsidRPr="00522EFF">
                <w:rPr>
                  <w:color w:val="000000"/>
                  <w:sz w:val="16"/>
                  <w:szCs w:val="16"/>
                </w:rPr>
                <w:t>1..1</w:t>
              </w:r>
            </w:ins>
          </w:p>
        </w:tc>
        <w:tc>
          <w:tcPr>
            <w:tcW w:w="1213" w:type="dxa"/>
            <w:tcBorders>
              <w:top w:val="nil"/>
              <w:left w:val="nil"/>
              <w:bottom w:val="single" w:sz="4" w:space="0" w:color="auto"/>
              <w:right w:val="single" w:sz="4" w:space="0" w:color="auto"/>
            </w:tcBorders>
            <w:shd w:val="clear" w:color="auto" w:fill="FFFFFF"/>
            <w:vAlign w:val="center"/>
            <w:hideMark/>
            <w:tcPrChange w:id="2191" w:author="Vijay Shah" w:date="2014-04-17T22:41:00Z">
              <w:tcPr>
                <w:tcW w:w="1884"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jc w:val="both"/>
              <w:rPr>
                <w:ins w:id="2192" w:author="Vijay Shah" w:date="2014-04-11T10:42:00Z"/>
                <w:rFonts w:ascii="Tahoma" w:hAnsi="Tahoma" w:cs="Tahoma"/>
                <w:sz w:val="16"/>
                <w:szCs w:val="16"/>
              </w:rPr>
            </w:pPr>
            <w:ins w:id="2193" w:author="Vijay Shah" w:date="2014-04-11T10:42:00Z">
              <w:r w:rsidRPr="00522EFF">
                <w:rPr>
                  <w:sz w:val="16"/>
                  <w:szCs w:val="16"/>
                </w:rPr>
                <w:t>String</w:t>
              </w:r>
            </w:ins>
          </w:p>
        </w:tc>
      </w:tr>
      <w:tr w:rsidR="00522EFF" w:rsidRPr="00522EFF" w:rsidTr="00507431">
        <w:trPr>
          <w:trHeight w:val="20"/>
          <w:jc w:val="center"/>
          <w:ins w:id="2194" w:author="Vijay Shah" w:date="2014-04-11T10:42:00Z"/>
          <w:trPrChange w:id="2195"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196"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197" w:author="Vijay Shah" w:date="2014-04-11T10:42:00Z"/>
                <w:sz w:val="16"/>
                <w:szCs w:val="16"/>
              </w:rPr>
            </w:pPr>
            <w:ins w:id="2198" w:author="Vijay Shah" w:date="2014-04-11T10:42:00Z">
              <w:r w:rsidRPr="00522EFF">
                <w:rPr>
                  <w:color w:val="000000"/>
                  <w:sz w:val="16"/>
                  <w:szCs w:val="16"/>
                </w:rPr>
                <w:tab/>
                <w:t>Rule</w:t>
              </w:r>
            </w:ins>
          </w:p>
        </w:tc>
        <w:tc>
          <w:tcPr>
            <w:tcW w:w="3298" w:type="dxa"/>
            <w:tcBorders>
              <w:top w:val="single" w:sz="4" w:space="0" w:color="auto"/>
              <w:left w:val="nil"/>
              <w:bottom w:val="single" w:sz="4" w:space="0" w:color="auto"/>
              <w:right w:val="single" w:sz="4" w:space="0" w:color="auto"/>
            </w:tcBorders>
            <w:shd w:val="clear" w:color="auto" w:fill="FFFFFF"/>
            <w:hideMark/>
            <w:tcPrChange w:id="2199"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00" w:author="Vijay Shah" w:date="2014-04-11T10:42:00Z"/>
                <w:rFonts w:ascii="Tahoma" w:hAnsi="Tahoma" w:cs="Tahoma"/>
                <w:sz w:val="16"/>
                <w:szCs w:val="16"/>
              </w:rPr>
            </w:pPr>
            <w:ins w:id="2201" w:author="Vijay Shah" w:date="2014-04-11T10:42:00Z">
              <w:r w:rsidRPr="00522EFF">
                <w:rPr>
                  <w:color w:val="000000"/>
                  <w:sz w:val="16"/>
                  <w:szCs w:val="16"/>
                </w:rPr>
                <w:tab/>
                <w:t>/rule</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202"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03" w:author="Vijay Shah" w:date="2014-04-11T10:42:00Z"/>
                <w:rFonts w:ascii="Tahoma" w:hAnsi="Tahoma" w:cs="Tahoma"/>
                <w:sz w:val="16"/>
                <w:szCs w:val="16"/>
              </w:rPr>
            </w:pPr>
            <w:ins w:id="2204" w:author="Vijay Shah" w:date="2014-04-11T10:42:00Z">
              <w:r w:rsidRPr="00522EFF">
                <w:rPr>
                  <w:color w:val="000000"/>
                  <w:sz w:val="16"/>
                  <w:szCs w:val="16"/>
                </w:rPr>
                <w:t>0..N</w:t>
              </w:r>
            </w:ins>
          </w:p>
        </w:tc>
        <w:tc>
          <w:tcPr>
            <w:tcW w:w="1213" w:type="dxa"/>
            <w:tcBorders>
              <w:top w:val="nil"/>
              <w:left w:val="nil"/>
              <w:bottom w:val="single" w:sz="4" w:space="0" w:color="auto"/>
              <w:right w:val="single" w:sz="4" w:space="0" w:color="auto"/>
            </w:tcBorders>
            <w:shd w:val="clear" w:color="auto" w:fill="FFFFFF"/>
            <w:vAlign w:val="center"/>
            <w:tcPrChange w:id="2205"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06" w:author="Vijay Shah" w:date="2014-04-11T10:42:00Z"/>
                <w:sz w:val="16"/>
                <w:szCs w:val="16"/>
              </w:rPr>
            </w:pPr>
          </w:p>
        </w:tc>
      </w:tr>
      <w:tr w:rsidR="00522EFF" w:rsidRPr="00522EFF" w:rsidTr="00507431">
        <w:trPr>
          <w:trHeight w:val="20"/>
          <w:jc w:val="center"/>
          <w:ins w:id="2207" w:author="Vijay Shah" w:date="2014-04-11T10:42:00Z"/>
          <w:trPrChange w:id="2208"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tcPrChange w:id="2209"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10" w:author="Vijay Shah" w:date="2014-04-11T10:42:00Z"/>
                <w:color w:val="000000"/>
                <w:sz w:val="16"/>
                <w:szCs w:val="16"/>
              </w:rPr>
            </w:pPr>
            <w:ins w:id="2211" w:author="Vijay Shah" w:date="2014-04-11T10:42:00Z">
              <w:r w:rsidRPr="00522EFF">
                <w:rPr>
                  <w:color w:val="000000"/>
                  <w:sz w:val="16"/>
                  <w:szCs w:val="16"/>
                </w:rPr>
                <w:tab/>
              </w:r>
              <w:r w:rsidRPr="00522EFF">
                <w:rPr>
                  <w:color w:val="000000"/>
                  <w:sz w:val="16"/>
                  <w:szCs w:val="16"/>
                </w:rPr>
                <w:tab/>
                <w:t>Expression</w:t>
              </w:r>
            </w:ins>
          </w:p>
        </w:tc>
        <w:tc>
          <w:tcPr>
            <w:tcW w:w="3298" w:type="dxa"/>
            <w:tcBorders>
              <w:top w:val="single" w:sz="4" w:space="0" w:color="auto"/>
              <w:left w:val="nil"/>
              <w:bottom w:val="single" w:sz="4" w:space="0" w:color="auto"/>
              <w:right w:val="single" w:sz="4" w:space="0" w:color="auto"/>
            </w:tcBorders>
            <w:shd w:val="clear" w:color="auto" w:fill="FFFFFF"/>
            <w:tcPrChange w:id="2212" w:author="Vijay Shah" w:date="2014-04-17T22:41:00Z">
              <w:tcPr>
                <w:tcW w:w="3298" w:type="dxa"/>
                <w:tcBorders>
                  <w:top w:val="single" w:sz="4" w:space="0" w:color="auto"/>
                  <w:left w:val="nil"/>
                  <w:bottom w:val="single" w:sz="4" w:space="0" w:color="auto"/>
                  <w:right w:val="single" w:sz="4" w:space="0" w:color="auto"/>
                </w:tcBorders>
                <w:shd w:val="clear" w:color="auto" w:fill="FFFFFF"/>
              </w:tcPr>
            </w:tcPrChange>
          </w:tcPr>
          <w:p w:rsidR="00522EFF" w:rsidRPr="00522EFF" w:rsidRDefault="00522EFF" w:rsidP="00522EFF">
            <w:pPr>
              <w:spacing w:before="0"/>
              <w:rPr>
                <w:ins w:id="2213" w:author="Vijay Shah" w:date="2014-04-11T10:42:00Z"/>
                <w:rFonts w:ascii="Tahoma" w:hAnsi="Tahoma" w:cs="Tahoma"/>
                <w:color w:val="000000"/>
                <w:sz w:val="16"/>
                <w:szCs w:val="16"/>
              </w:rPr>
            </w:pPr>
            <w:ins w:id="2214" w:author="Vijay Shah" w:date="2014-04-11T10:42:00Z">
              <w:r w:rsidRPr="00522EFF">
                <w:rPr>
                  <w:color w:val="000000"/>
                  <w:sz w:val="16"/>
                  <w:szCs w:val="16"/>
                </w:rPr>
                <w:tab/>
                <w:t>/expression</w:t>
              </w:r>
            </w:ins>
          </w:p>
        </w:tc>
        <w:tc>
          <w:tcPr>
            <w:tcW w:w="1170" w:type="dxa"/>
            <w:tcBorders>
              <w:top w:val="nil"/>
              <w:left w:val="single" w:sz="4" w:space="0" w:color="auto"/>
              <w:bottom w:val="single" w:sz="4" w:space="0" w:color="auto"/>
              <w:right w:val="single" w:sz="4" w:space="0" w:color="auto"/>
            </w:tcBorders>
            <w:shd w:val="clear" w:color="auto" w:fill="FFFFFF"/>
            <w:vAlign w:val="center"/>
            <w:tcPrChange w:id="2215"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16" w:author="Vijay Shah" w:date="2014-04-11T10:42:00Z"/>
                <w:rFonts w:ascii="Tahoma" w:hAnsi="Tahoma" w:cs="Tahoma"/>
                <w:color w:val="000000"/>
                <w:sz w:val="16"/>
                <w:szCs w:val="16"/>
              </w:rPr>
            </w:pPr>
            <w:ins w:id="2217" w:author="Vijay Shah" w:date="2014-04-11T10:42:00Z">
              <w:r w:rsidRPr="00522EFF">
                <w:rPr>
                  <w:color w:val="000000"/>
                  <w:sz w:val="16"/>
                  <w:szCs w:val="16"/>
                </w:rPr>
                <w:t>1..N</w:t>
              </w:r>
            </w:ins>
          </w:p>
        </w:tc>
        <w:tc>
          <w:tcPr>
            <w:tcW w:w="1213" w:type="dxa"/>
            <w:tcBorders>
              <w:top w:val="nil"/>
              <w:left w:val="nil"/>
              <w:bottom w:val="single" w:sz="4" w:space="0" w:color="auto"/>
              <w:right w:val="single" w:sz="4" w:space="0" w:color="auto"/>
            </w:tcBorders>
            <w:shd w:val="clear" w:color="auto" w:fill="FFFFFF"/>
            <w:vAlign w:val="center"/>
            <w:tcPrChange w:id="2218"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jc w:val="both"/>
              <w:rPr>
                <w:ins w:id="2219" w:author="Vijay Shah" w:date="2014-04-11T10:42:00Z"/>
                <w:rFonts w:ascii="Tahoma" w:hAnsi="Tahoma" w:cs="Tahoma"/>
                <w:sz w:val="16"/>
                <w:szCs w:val="16"/>
              </w:rPr>
            </w:pPr>
            <w:ins w:id="2220" w:author="Vijay Shah" w:date="2014-04-11T10:42:00Z">
              <w:r w:rsidRPr="00522EFF">
                <w:rPr>
                  <w:sz w:val="16"/>
                  <w:szCs w:val="16"/>
                </w:rPr>
                <w:t>String</w:t>
              </w:r>
            </w:ins>
          </w:p>
        </w:tc>
      </w:tr>
      <w:tr w:rsidR="00522EFF" w:rsidRPr="00522EFF" w:rsidTr="00507431">
        <w:trPr>
          <w:trHeight w:val="20"/>
          <w:jc w:val="center"/>
          <w:ins w:id="2221" w:author="Vijay Shah" w:date="2014-04-11T10:42:00Z"/>
          <w:trPrChange w:id="2222"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223"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24" w:author="Vijay Shah" w:date="2014-04-11T10:42:00Z"/>
                <w:sz w:val="16"/>
                <w:szCs w:val="16"/>
              </w:rPr>
            </w:pPr>
            <w:ins w:id="2225" w:author="Vijay Shah" w:date="2014-04-11T10:42:00Z">
              <w:r w:rsidRPr="00522EFF">
                <w:rPr>
                  <w:color w:val="000000"/>
                  <w:sz w:val="16"/>
                  <w:szCs w:val="16"/>
                </w:rPr>
                <w:tab/>
                <w:t>Audio</w:t>
              </w:r>
            </w:ins>
          </w:p>
        </w:tc>
        <w:tc>
          <w:tcPr>
            <w:tcW w:w="3298" w:type="dxa"/>
            <w:tcBorders>
              <w:top w:val="single" w:sz="4" w:space="0" w:color="auto"/>
              <w:left w:val="nil"/>
              <w:bottom w:val="single" w:sz="4" w:space="0" w:color="auto"/>
              <w:right w:val="single" w:sz="4" w:space="0" w:color="auto"/>
            </w:tcBorders>
            <w:shd w:val="clear" w:color="auto" w:fill="FFFFFF"/>
            <w:hideMark/>
            <w:tcPrChange w:id="2226"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27" w:author="Vijay Shah" w:date="2014-04-11T10:42:00Z"/>
                <w:rFonts w:ascii="Tahoma" w:hAnsi="Tahoma" w:cs="Tahoma"/>
                <w:sz w:val="16"/>
                <w:szCs w:val="16"/>
              </w:rPr>
            </w:pPr>
            <w:ins w:id="2228" w:author="Vijay Shah" w:date="2014-04-11T10:42:00Z">
              <w:r w:rsidRPr="00522EFF">
                <w:rPr>
                  <w:color w:val="000000"/>
                  <w:sz w:val="16"/>
                  <w:szCs w:val="16"/>
                </w:rPr>
                <w:tab/>
                <w:t>/audio</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229"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30" w:author="Vijay Shah" w:date="2014-04-11T10:42:00Z"/>
                <w:rFonts w:ascii="Tahoma" w:hAnsi="Tahoma" w:cs="Tahoma"/>
                <w:sz w:val="16"/>
                <w:szCs w:val="16"/>
              </w:rPr>
            </w:pPr>
            <w:ins w:id="2231" w:author="Vijay Shah" w:date="2014-04-11T10:42:00Z">
              <w:r w:rsidRPr="00522EFF">
                <w:rPr>
                  <w:color w:val="000000"/>
                  <w:sz w:val="16"/>
                  <w:szCs w:val="16"/>
                </w:rPr>
                <w:t>0..N</w:t>
              </w:r>
            </w:ins>
          </w:p>
        </w:tc>
        <w:tc>
          <w:tcPr>
            <w:tcW w:w="1213" w:type="dxa"/>
            <w:tcBorders>
              <w:top w:val="nil"/>
              <w:left w:val="nil"/>
              <w:bottom w:val="single" w:sz="4" w:space="0" w:color="auto"/>
              <w:right w:val="single" w:sz="4" w:space="0" w:color="auto"/>
            </w:tcBorders>
            <w:shd w:val="clear" w:color="auto" w:fill="FFFFFF"/>
            <w:vAlign w:val="center"/>
            <w:tcPrChange w:id="2232"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33" w:author="Vijay Shah" w:date="2014-04-11T10:42:00Z"/>
                <w:sz w:val="16"/>
                <w:szCs w:val="16"/>
              </w:rPr>
            </w:pPr>
          </w:p>
        </w:tc>
      </w:tr>
      <w:tr w:rsidR="00522EFF" w:rsidRPr="00522EFF" w:rsidTr="00507431">
        <w:trPr>
          <w:trHeight w:val="20"/>
          <w:jc w:val="center"/>
          <w:ins w:id="2234" w:author="Vijay Shah" w:date="2014-04-11T10:42:00Z"/>
          <w:trPrChange w:id="2235"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236"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37" w:author="Vijay Shah" w:date="2014-04-11T10:42:00Z"/>
                <w:sz w:val="16"/>
                <w:szCs w:val="16"/>
              </w:rPr>
            </w:pPr>
            <w:ins w:id="2238" w:author="Vijay Shah" w:date="2014-04-11T10:42:00Z">
              <w:r w:rsidRPr="00522EFF">
                <w:rPr>
                  <w:color w:val="000000"/>
                  <w:sz w:val="16"/>
                  <w:szCs w:val="16"/>
                </w:rPr>
                <w:tab/>
              </w:r>
              <w:r w:rsidRPr="00522EFF">
                <w:rPr>
                  <w:color w:val="000000"/>
                  <w:sz w:val="16"/>
                  <w:szCs w:val="16"/>
                </w:rPr>
                <w:tab/>
                <w:t>Uri</w:t>
              </w:r>
            </w:ins>
          </w:p>
        </w:tc>
        <w:tc>
          <w:tcPr>
            <w:tcW w:w="3298" w:type="dxa"/>
            <w:tcBorders>
              <w:top w:val="single" w:sz="4" w:space="0" w:color="auto"/>
              <w:left w:val="nil"/>
              <w:bottom w:val="single" w:sz="4" w:space="0" w:color="auto"/>
              <w:right w:val="single" w:sz="4" w:space="0" w:color="auto"/>
            </w:tcBorders>
            <w:shd w:val="clear" w:color="auto" w:fill="FFFFFF"/>
            <w:hideMark/>
            <w:tcPrChange w:id="2239"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40" w:author="Vijay Shah" w:date="2014-04-11T10:42:00Z"/>
                <w:rFonts w:ascii="Tahoma" w:hAnsi="Tahoma" w:cs="Tahoma"/>
                <w:sz w:val="16"/>
                <w:szCs w:val="16"/>
              </w:rPr>
            </w:pPr>
            <w:ins w:id="2241" w:author="Vijay Shah" w:date="2014-04-11T10:42:00Z">
              <w:r w:rsidRPr="00522EFF">
                <w:rPr>
                  <w:color w:val="000000"/>
                  <w:sz w:val="16"/>
                  <w:szCs w:val="16"/>
                </w:rPr>
                <w:tab/>
              </w:r>
              <w:r w:rsidRPr="00522EFF">
                <w:rPr>
                  <w:color w:val="000000"/>
                  <w:sz w:val="16"/>
                  <w:szCs w:val="16"/>
                </w:rPr>
                <w:tab/>
                <w:t>/uri</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242"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43" w:author="Vijay Shah" w:date="2014-04-11T10:42:00Z"/>
                <w:rFonts w:ascii="Tahoma" w:hAnsi="Tahoma" w:cs="Tahoma"/>
                <w:sz w:val="16"/>
                <w:szCs w:val="16"/>
              </w:rPr>
            </w:pPr>
            <w:ins w:id="2244" w:author="Vijay Shah" w:date="2014-04-11T10:42:00Z">
              <w:r w:rsidRPr="00522EFF">
                <w:rPr>
                  <w:color w:val="000000"/>
                  <w:sz w:val="16"/>
                  <w:szCs w:val="16"/>
                </w:rPr>
                <w:t>1..1</w:t>
              </w:r>
            </w:ins>
          </w:p>
        </w:tc>
        <w:tc>
          <w:tcPr>
            <w:tcW w:w="1213" w:type="dxa"/>
            <w:tcBorders>
              <w:top w:val="nil"/>
              <w:left w:val="nil"/>
              <w:bottom w:val="single" w:sz="4" w:space="0" w:color="auto"/>
              <w:right w:val="single" w:sz="4" w:space="0" w:color="auto"/>
            </w:tcBorders>
            <w:shd w:val="clear" w:color="auto" w:fill="FFFFFF"/>
            <w:vAlign w:val="center"/>
            <w:hideMark/>
            <w:tcPrChange w:id="2245" w:author="Vijay Shah" w:date="2014-04-17T22:41:00Z">
              <w:tcPr>
                <w:tcW w:w="1884"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jc w:val="both"/>
              <w:rPr>
                <w:ins w:id="2246" w:author="Vijay Shah" w:date="2014-04-11T10:42:00Z"/>
                <w:rFonts w:ascii="Tahoma" w:hAnsi="Tahoma" w:cs="Tahoma"/>
                <w:sz w:val="16"/>
                <w:szCs w:val="16"/>
              </w:rPr>
            </w:pPr>
            <w:ins w:id="2247" w:author="Vijay Shah" w:date="2014-04-11T10:42:00Z">
              <w:r w:rsidRPr="00522EFF">
                <w:rPr>
                  <w:sz w:val="16"/>
                  <w:szCs w:val="16"/>
                </w:rPr>
                <w:t>anyURI</w:t>
              </w:r>
            </w:ins>
          </w:p>
        </w:tc>
      </w:tr>
      <w:tr w:rsidR="00522EFF" w:rsidRPr="00522EFF" w:rsidTr="00507431">
        <w:trPr>
          <w:trHeight w:val="20"/>
          <w:jc w:val="center"/>
          <w:ins w:id="2248" w:author="Vijay Shah" w:date="2014-04-11T10:42:00Z"/>
          <w:trPrChange w:id="2249"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250"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51" w:author="Vijay Shah" w:date="2014-04-11T10:42:00Z"/>
                <w:sz w:val="16"/>
                <w:szCs w:val="16"/>
              </w:rPr>
            </w:pPr>
            <w:ins w:id="2252" w:author="Vijay Shah" w:date="2014-04-11T10:42:00Z">
              <w:r w:rsidRPr="00522EFF">
                <w:rPr>
                  <w:color w:val="000000"/>
                  <w:sz w:val="16"/>
                  <w:szCs w:val="16"/>
                </w:rPr>
                <w:tab/>
              </w:r>
              <w:r w:rsidRPr="00522EFF">
                <w:rPr>
                  <w:color w:val="000000"/>
                  <w:sz w:val="16"/>
                  <w:szCs w:val="16"/>
                </w:rPr>
                <w:tab/>
                <w:t>Type</w:t>
              </w:r>
            </w:ins>
          </w:p>
        </w:tc>
        <w:tc>
          <w:tcPr>
            <w:tcW w:w="3298" w:type="dxa"/>
            <w:tcBorders>
              <w:top w:val="single" w:sz="4" w:space="0" w:color="auto"/>
              <w:left w:val="nil"/>
              <w:bottom w:val="single" w:sz="4" w:space="0" w:color="auto"/>
              <w:right w:val="single" w:sz="4" w:space="0" w:color="auto"/>
            </w:tcBorders>
            <w:shd w:val="clear" w:color="auto" w:fill="FFFFFF"/>
            <w:hideMark/>
            <w:tcPrChange w:id="2253"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54" w:author="Vijay Shah" w:date="2014-04-11T10:42:00Z"/>
                <w:rFonts w:ascii="Tahoma" w:hAnsi="Tahoma" w:cs="Tahoma"/>
                <w:sz w:val="16"/>
                <w:szCs w:val="16"/>
              </w:rPr>
            </w:pPr>
            <w:ins w:id="2255" w:author="Vijay Shah" w:date="2014-04-11T10:42:00Z">
              <w:r w:rsidRPr="00522EFF">
                <w:rPr>
                  <w:color w:val="000000"/>
                  <w:sz w:val="16"/>
                  <w:szCs w:val="16"/>
                </w:rPr>
                <w:tab/>
              </w:r>
              <w:r w:rsidRPr="00522EFF">
                <w:rPr>
                  <w:color w:val="000000"/>
                  <w:sz w:val="16"/>
                  <w:szCs w:val="16"/>
                </w:rPr>
                <w:tab/>
                <w:t>@type</w:t>
              </w:r>
            </w:ins>
          </w:p>
        </w:tc>
        <w:tc>
          <w:tcPr>
            <w:tcW w:w="1170" w:type="dxa"/>
            <w:tcBorders>
              <w:top w:val="nil"/>
              <w:left w:val="single" w:sz="4" w:space="0" w:color="auto"/>
              <w:bottom w:val="single" w:sz="4" w:space="0" w:color="auto"/>
              <w:right w:val="single" w:sz="4" w:space="0" w:color="auto"/>
            </w:tcBorders>
            <w:shd w:val="clear" w:color="auto" w:fill="FFFFFF"/>
            <w:vAlign w:val="center"/>
            <w:tcPrChange w:id="2256"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57" w:author="Vijay Shah" w:date="2014-04-11T10:42:00Z"/>
                <w:rFonts w:ascii="Tahoma" w:hAnsi="Tahoma" w:cs="Tahoma"/>
                <w:sz w:val="16"/>
                <w:szCs w:val="16"/>
              </w:rPr>
            </w:pPr>
            <w:ins w:id="2258" w:author="Vijay Shah" w:date="2014-04-11T10:42:00Z">
              <w:r w:rsidRPr="00522EFF">
                <w:rPr>
                  <w:sz w:val="16"/>
                  <w:szCs w:val="16"/>
                </w:rPr>
                <w:t>1..1</w:t>
              </w:r>
            </w:ins>
          </w:p>
        </w:tc>
        <w:tc>
          <w:tcPr>
            <w:tcW w:w="1213" w:type="dxa"/>
            <w:tcBorders>
              <w:top w:val="nil"/>
              <w:left w:val="nil"/>
              <w:bottom w:val="single" w:sz="4" w:space="0" w:color="auto"/>
              <w:right w:val="single" w:sz="4" w:space="0" w:color="auto"/>
            </w:tcBorders>
            <w:shd w:val="clear" w:color="auto" w:fill="FFFFFF"/>
            <w:vAlign w:val="center"/>
            <w:tcPrChange w:id="2259"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jc w:val="both"/>
              <w:rPr>
                <w:ins w:id="2260" w:author="Vijay Shah" w:date="2014-04-11T10:42:00Z"/>
                <w:rFonts w:ascii="Tahoma" w:hAnsi="Tahoma" w:cs="Tahoma"/>
                <w:sz w:val="16"/>
                <w:szCs w:val="16"/>
              </w:rPr>
            </w:pPr>
            <w:ins w:id="2261" w:author="Vijay Shah" w:date="2014-04-11T10:42:00Z">
              <w:r w:rsidRPr="00522EFF">
                <w:rPr>
                  <w:sz w:val="16"/>
                  <w:szCs w:val="16"/>
                </w:rPr>
                <w:t>String</w:t>
              </w:r>
            </w:ins>
          </w:p>
        </w:tc>
      </w:tr>
      <w:tr w:rsidR="00522EFF" w:rsidRPr="00522EFF" w:rsidTr="00507431">
        <w:trPr>
          <w:trHeight w:val="20"/>
          <w:jc w:val="center"/>
          <w:ins w:id="2262" w:author="Vijay Shah" w:date="2014-04-11T10:42:00Z"/>
          <w:trPrChange w:id="2263"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264"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65" w:author="Vijay Shah" w:date="2014-04-11T10:42:00Z"/>
                <w:sz w:val="16"/>
                <w:szCs w:val="16"/>
              </w:rPr>
            </w:pPr>
            <w:ins w:id="2266" w:author="Vijay Shah" w:date="2014-04-11T10:42:00Z">
              <w:r w:rsidRPr="00522EFF">
                <w:rPr>
                  <w:color w:val="000000"/>
                  <w:sz w:val="16"/>
                  <w:szCs w:val="16"/>
                </w:rPr>
                <w:tab/>
                <w:t>Image</w:t>
              </w:r>
            </w:ins>
          </w:p>
        </w:tc>
        <w:tc>
          <w:tcPr>
            <w:tcW w:w="3298" w:type="dxa"/>
            <w:tcBorders>
              <w:top w:val="single" w:sz="4" w:space="0" w:color="auto"/>
              <w:left w:val="nil"/>
              <w:bottom w:val="single" w:sz="4" w:space="0" w:color="auto"/>
              <w:right w:val="single" w:sz="4" w:space="0" w:color="auto"/>
            </w:tcBorders>
            <w:shd w:val="clear" w:color="auto" w:fill="FFFFFF"/>
            <w:hideMark/>
            <w:tcPrChange w:id="2267"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68" w:author="Vijay Shah" w:date="2014-04-11T10:42:00Z"/>
                <w:rFonts w:ascii="Tahoma" w:hAnsi="Tahoma" w:cs="Tahoma"/>
                <w:sz w:val="16"/>
                <w:szCs w:val="16"/>
              </w:rPr>
            </w:pPr>
            <w:ins w:id="2269" w:author="Vijay Shah" w:date="2014-04-11T10:42:00Z">
              <w:r w:rsidRPr="00522EFF">
                <w:rPr>
                  <w:color w:val="000000"/>
                  <w:sz w:val="16"/>
                  <w:szCs w:val="16"/>
                </w:rPr>
                <w:tab/>
                <w:t>/image</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270"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71" w:author="Vijay Shah" w:date="2014-04-11T10:42:00Z"/>
                <w:rFonts w:ascii="Tahoma" w:hAnsi="Tahoma" w:cs="Tahoma"/>
                <w:sz w:val="16"/>
                <w:szCs w:val="16"/>
              </w:rPr>
            </w:pPr>
            <w:ins w:id="2272" w:author="Vijay Shah" w:date="2014-04-11T10:42:00Z">
              <w:r w:rsidRPr="00522EFF">
                <w:rPr>
                  <w:color w:val="000000"/>
                  <w:sz w:val="16"/>
                  <w:szCs w:val="16"/>
                </w:rPr>
                <w:t>0..N</w:t>
              </w:r>
            </w:ins>
          </w:p>
        </w:tc>
        <w:tc>
          <w:tcPr>
            <w:tcW w:w="1213" w:type="dxa"/>
            <w:tcBorders>
              <w:top w:val="nil"/>
              <w:left w:val="nil"/>
              <w:bottom w:val="single" w:sz="4" w:space="0" w:color="auto"/>
              <w:right w:val="single" w:sz="4" w:space="0" w:color="auto"/>
            </w:tcBorders>
            <w:shd w:val="clear" w:color="auto" w:fill="FFFFFF"/>
            <w:vAlign w:val="center"/>
            <w:tcPrChange w:id="2273"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74" w:author="Vijay Shah" w:date="2014-04-11T10:42:00Z"/>
                <w:sz w:val="16"/>
                <w:szCs w:val="16"/>
              </w:rPr>
            </w:pPr>
          </w:p>
        </w:tc>
      </w:tr>
      <w:tr w:rsidR="00522EFF" w:rsidRPr="00522EFF" w:rsidTr="00507431">
        <w:trPr>
          <w:trHeight w:val="20"/>
          <w:jc w:val="center"/>
          <w:ins w:id="2275" w:author="Vijay Shah" w:date="2014-04-11T10:42:00Z"/>
          <w:trPrChange w:id="2276"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277"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78" w:author="Vijay Shah" w:date="2014-04-11T10:42:00Z"/>
                <w:sz w:val="16"/>
                <w:szCs w:val="16"/>
              </w:rPr>
            </w:pPr>
            <w:ins w:id="2279" w:author="Vijay Shah" w:date="2014-04-11T10:42:00Z">
              <w:r w:rsidRPr="00522EFF">
                <w:rPr>
                  <w:color w:val="000000"/>
                  <w:sz w:val="16"/>
                  <w:szCs w:val="16"/>
                </w:rPr>
                <w:tab/>
              </w:r>
              <w:r w:rsidRPr="00522EFF">
                <w:rPr>
                  <w:color w:val="000000"/>
                  <w:sz w:val="16"/>
                  <w:szCs w:val="16"/>
                </w:rPr>
                <w:tab/>
                <w:t>Uri</w:t>
              </w:r>
            </w:ins>
          </w:p>
        </w:tc>
        <w:tc>
          <w:tcPr>
            <w:tcW w:w="3298" w:type="dxa"/>
            <w:tcBorders>
              <w:top w:val="single" w:sz="4" w:space="0" w:color="auto"/>
              <w:left w:val="nil"/>
              <w:bottom w:val="single" w:sz="4" w:space="0" w:color="auto"/>
              <w:right w:val="single" w:sz="4" w:space="0" w:color="auto"/>
            </w:tcBorders>
            <w:shd w:val="clear" w:color="auto" w:fill="FFFFFF"/>
            <w:hideMark/>
            <w:tcPrChange w:id="2280"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81" w:author="Vijay Shah" w:date="2014-04-11T10:42:00Z"/>
                <w:rFonts w:ascii="Tahoma" w:hAnsi="Tahoma" w:cs="Tahoma"/>
                <w:sz w:val="16"/>
                <w:szCs w:val="16"/>
              </w:rPr>
            </w:pPr>
            <w:ins w:id="2282" w:author="Vijay Shah" w:date="2014-04-11T10:42:00Z">
              <w:r w:rsidRPr="00522EFF">
                <w:rPr>
                  <w:color w:val="000000"/>
                  <w:sz w:val="16"/>
                  <w:szCs w:val="16"/>
                </w:rPr>
                <w:tab/>
              </w:r>
              <w:r w:rsidRPr="00522EFF">
                <w:rPr>
                  <w:color w:val="000000"/>
                  <w:sz w:val="16"/>
                  <w:szCs w:val="16"/>
                </w:rPr>
                <w:tab/>
                <w:t>/uri</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283"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84" w:author="Vijay Shah" w:date="2014-04-11T10:42:00Z"/>
                <w:rFonts w:ascii="Tahoma" w:hAnsi="Tahoma" w:cs="Tahoma"/>
                <w:sz w:val="16"/>
                <w:szCs w:val="16"/>
              </w:rPr>
            </w:pPr>
            <w:ins w:id="2285" w:author="Vijay Shah" w:date="2014-04-11T10:42:00Z">
              <w:r w:rsidRPr="00522EFF">
                <w:rPr>
                  <w:color w:val="000000"/>
                  <w:sz w:val="16"/>
                  <w:szCs w:val="16"/>
                </w:rPr>
                <w:t>1..1</w:t>
              </w:r>
            </w:ins>
          </w:p>
        </w:tc>
        <w:tc>
          <w:tcPr>
            <w:tcW w:w="1213" w:type="dxa"/>
            <w:tcBorders>
              <w:top w:val="nil"/>
              <w:left w:val="nil"/>
              <w:bottom w:val="single" w:sz="4" w:space="0" w:color="auto"/>
              <w:right w:val="single" w:sz="4" w:space="0" w:color="auto"/>
            </w:tcBorders>
            <w:shd w:val="clear" w:color="auto" w:fill="FFFFFF"/>
            <w:vAlign w:val="center"/>
            <w:hideMark/>
            <w:tcPrChange w:id="2286" w:author="Vijay Shah" w:date="2014-04-17T22:41:00Z">
              <w:tcPr>
                <w:tcW w:w="1884"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jc w:val="both"/>
              <w:rPr>
                <w:ins w:id="2287" w:author="Vijay Shah" w:date="2014-04-11T10:42:00Z"/>
                <w:rFonts w:ascii="Tahoma" w:hAnsi="Tahoma" w:cs="Tahoma"/>
                <w:sz w:val="16"/>
                <w:szCs w:val="16"/>
              </w:rPr>
            </w:pPr>
            <w:ins w:id="2288" w:author="Vijay Shah" w:date="2014-04-11T10:42:00Z">
              <w:r w:rsidRPr="00522EFF">
                <w:rPr>
                  <w:sz w:val="16"/>
                  <w:szCs w:val="16"/>
                </w:rPr>
                <w:t>anyURI</w:t>
              </w:r>
            </w:ins>
          </w:p>
        </w:tc>
      </w:tr>
      <w:tr w:rsidR="00522EFF" w:rsidRPr="00522EFF" w:rsidTr="00507431">
        <w:trPr>
          <w:trHeight w:val="20"/>
          <w:jc w:val="center"/>
          <w:ins w:id="2289" w:author="Vijay Shah" w:date="2014-04-11T10:42:00Z"/>
          <w:trPrChange w:id="2290"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291"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292" w:author="Vijay Shah" w:date="2014-04-11T10:42:00Z"/>
                <w:sz w:val="16"/>
                <w:szCs w:val="16"/>
              </w:rPr>
            </w:pPr>
            <w:ins w:id="2293" w:author="Vijay Shah" w:date="2014-04-11T10:42:00Z">
              <w:r w:rsidRPr="00522EFF">
                <w:rPr>
                  <w:color w:val="000000"/>
                  <w:sz w:val="16"/>
                  <w:szCs w:val="16"/>
                </w:rPr>
                <w:tab/>
              </w:r>
              <w:r w:rsidRPr="00522EFF">
                <w:rPr>
                  <w:color w:val="000000"/>
                  <w:sz w:val="16"/>
                  <w:szCs w:val="16"/>
                </w:rPr>
                <w:tab/>
                <w:t>Type</w:t>
              </w:r>
            </w:ins>
          </w:p>
        </w:tc>
        <w:tc>
          <w:tcPr>
            <w:tcW w:w="3298" w:type="dxa"/>
            <w:tcBorders>
              <w:top w:val="single" w:sz="4" w:space="0" w:color="auto"/>
              <w:left w:val="nil"/>
              <w:bottom w:val="single" w:sz="4" w:space="0" w:color="auto"/>
              <w:right w:val="single" w:sz="4" w:space="0" w:color="auto"/>
            </w:tcBorders>
            <w:shd w:val="clear" w:color="auto" w:fill="FFFFFF"/>
            <w:hideMark/>
            <w:tcPrChange w:id="2294"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295" w:author="Vijay Shah" w:date="2014-04-11T10:42:00Z"/>
                <w:rFonts w:ascii="Tahoma" w:hAnsi="Tahoma" w:cs="Tahoma"/>
                <w:sz w:val="16"/>
                <w:szCs w:val="16"/>
              </w:rPr>
            </w:pPr>
            <w:ins w:id="2296" w:author="Vijay Shah" w:date="2014-04-11T10:42:00Z">
              <w:r w:rsidRPr="00522EFF">
                <w:rPr>
                  <w:color w:val="000000"/>
                  <w:sz w:val="16"/>
                  <w:szCs w:val="16"/>
                </w:rPr>
                <w:tab/>
              </w:r>
              <w:r w:rsidRPr="00522EFF">
                <w:rPr>
                  <w:color w:val="000000"/>
                  <w:sz w:val="16"/>
                  <w:szCs w:val="16"/>
                </w:rPr>
                <w:tab/>
                <w:t>@type</w:t>
              </w:r>
            </w:ins>
          </w:p>
        </w:tc>
        <w:tc>
          <w:tcPr>
            <w:tcW w:w="1170" w:type="dxa"/>
            <w:tcBorders>
              <w:top w:val="nil"/>
              <w:left w:val="single" w:sz="4" w:space="0" w:color="auto"/>
              <w:bottom w:val="single" w:sz="4" w:space="0" w:color="auto"/>
              <w:right w:val="single" w:sz="4" w:space="0" w:color="auto"/>
            </w:tcBorders>
            <w:shd w:val="clear" w:color="auto" w:fill="FFFFFF"/>
            <w:vAlign w:val="center"/>
            <w:tcPrChange w:id="2297"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298" w:author="Vijay Shah" w:date="2014-04-11T10:42:00Z"/>
                <w:rFonts w:ascii="Tahoma" w:hAnsi="Tahoma" w:cs="Tahoma"/>
                <w:sz w:val="16"/>
                <w:szCs w:val="16"/>
              </w:rPr>
            </w:pPr>
            <w:ins w:id="2299" w:author="Vijay Shah" w:date="2014-04-11T10:42:00Z">
              <w:r w:rsidRPr="00522EFF">
                <w:rPr>
                  <w:sz w:val="16"/>
                  <w:szCs w:val="16"/>
                </w:rPr>
                <w:t>1..1</w:t>
              </w:r>
            </w:ins>
          </w:p>
        </w:tc>
        <w:tc>
          <w:tcPr>
            <w:tcW w:w="1213" w:type="dxa"/>
            <w:tcBorders>
              <w:top w:val="nil"/>
              <w:left w:val="nil"/>
              <w:bottom w:val="single" w:sz="4" w:space="0" w:color="auto"/>
              <w:right w:val="single" w:sz="4" w:space="0" w:color="auto"/>
            </w:tcBorders>
            <w:shd w:val="clear" w:color="auto" w:fill="FFFFFF"/>
            <w:vAlign w:val="center"/>
            <w:tcPrChange w:id="2300"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jc w:val="both"/>
              <w:rPr>
                <w:ins w:id="2301" w:author="Vijay Shah" w:date="2014-04-11T10:42:00Z"/>
                <w:rFonts w:ascii="Tahoma" w:hAnsi="Tahoma" w:cs="Tahoma"/>
                <w:sz w:val="16"/>
                <w:szCs w:val="16"/>
              </w:rPr>
            </w:pPr>
            <w:ins w:id="2302" w:author="Vijay Shah" w:date="2014-04-11T10:42:00Z">
              <w:r w:rsidRPr="00522EFF">
                <w:rPr>
                  <w:sz w:val="16"/>
                  <w:szCs w:val="16"/>
                </w:rPr>
                <w:t>String</w:t>
              </w:r>
            </w:ins>
          </w:p>
        </w:tc>
      </w:tr>
      <w:tr w:rsidR="00522EFF" w:rsidRPr="00522EFF" w:rsidTr="00507431">
        <w:trPr>
          <w:trHeight w:val="20"/>
          <w:jc w:val="center"/>
          <w:ins w:id="2303" w:author="Vijay Shah" w:date="2014-04-11T10:42:00Z"/>
          <w:trPrChange w:id="2304"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305"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306" w:author="Vijay Shah" w:date="2014-04-11T10:42:00Z"/>
                <w:sz w:val="16"/>
                <w:szCs w:val="16"/>
              </w:rPr>
            </w:pPr>
            <w:ins w:id="2307" w:author="Vijay Shah" w:date="2014-04-11T10:42:00Z">
              <w:r w:rsidRPr="00522EFF">
                <w:rPr>
                  <w:color w:val="000000"/>
                  <w:sz w:val="16"/>
                  <w:szCs w:val="16"/>
                </w:rPr>
                <w:tab/>
                <w:t>Video</w:t>
              </w:r>
            </w:ins>
          </w:p>
        </w:tc>
        <w:tc>
          <w:tcPr>
            <w:tcW w:w="3298" w:type="dxa"/>
            <w:tcBorders>
              <w:top w:val="single" w:sz="4" w:space="0" w:color="auto"/>
              <w:left w:val="nil"/>
              <w:bottom w:val="single" w:sz="4" w:space="0" w:color="auto"/>
              <w:right w:val="single" w:sz="4" w:space="0" w:color="auto"/>
            </w:tcBorders>
            <w:shd w:val="clear" w:color="auto" w:fill="FFFFFF"/>
            <w:hideMark/>
            <w:tcPrChange w:id="2308"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309" w:author="Vijay Shah" w:date="2014-04-11T10:42:00Z"/>
                <w:rFonts w:ascii="Tahoma" w:hAnsi="Tahoma" w:cs="Tahoma"/>
                <w:sz w:val="16"/>
                <w:szCs w:val="16"/>
              </w:rPr>
            </w:pPr>
            <w:ins w:id="2310" w:author="Vijay Shah" w:date="2014-04-11T10:42:00Z">
              <w:r w:rsidRPr="00522EFF">
                <w:rPr>
                  <w:color w:val="000000"/>
                  <w:sz w:val="16"/>
                  <w:szCs w:val="16"/>
                </w:rPr>
                <w:tab/>
                <w:t>/video</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311"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312" w:author="Vijay Shah" w:date="2014-04-11T10:42:00Z"/>
                <w:rFonts w:ascii="Tahoma" w:hAnsi="Tahoma" w:cs="Tahoma"/>
                <w:sz w:val="16"/>
                <w:szCs w:val="16"/>
              </w:rPr>
            </w:pPr>
            <w:ins w:id="2313" w:author="Vijay Shah" w:date="2014-04-11T10:42:00Z">
              <w:r w:rsidRPr="00522EFF">
                <w:rPr>
                  <w:color w:val="000000"/>
                  <w:sz w:val="16"/>
                  <w:szCs w:val="16"/>
                </w:rPr>
                <w:t>0..N</w:t>
              </w:r>
            </w:ins>
          </w:p>
        </w:tc>
        <w:tc>
          <w:tcPr>
            <w:tcW w:w="1213" w:type="dxa"/>
            <w:tcBorders>
              <w:top w:val="nil"/>
              <w:left w:val="nil"/>
              <w:bottom w:val="single" w:sz="4" w:space="0" w:color="auto"/>
              <w:right w:val="single" w:sz="4" w:space="0" w:color="auto"/>
            </w:tcBorders>
            <w:shd w:val="clear" w:color="auto" w:fill="FFFFFF"/>
            <w:vAlign w:val="center"/>
            <w:tcPrChange w:id="2314" w:author="Vijay Shah" w:date="2014-04-17T22:41:00Z">
              <w:tcPr>
                <w:tcW w:w="18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315" w:author="Vijay Shah" w:date="2014-04-11T10:42:00Z"/>
                <w:sz w:val="16"/>
                <w:szCs w:val="16"/>
              </w:rPr>
            </w:pPr>
          </w:p>
        </w:tc>
      </w:tr>
      <w:tr w:rsidR="00522EFF" w:rsidRPr="00522EFF" w:rsidTr="00507431">
        <w:trPr>
          <w:trHeight w:val="20"/>
          <w:jc w:val="center"/>
          <w:ins w:id="2316" w:author="Vijay Shah" w:date="2014-04-11T10:42:00Z"/>
          <w:trPrChange w:id="2317" w:author="Vijay Shah" w:date="2014-04-17T22:41:00Z">
            <w:trPr>
              <w:trHeight w:val="20"/>
              <w:jc w:val="center"/>
            </w:trPr>
          </w:trPrChange>
        </w:trPr>
        <w:tc>
          <w:tcPr>
            <w:tcW w:w="2637" w:type="dxa"/>
            <w:tcBorders>
              <w:top w:val="nil"/>
              <w:left w:val="single" w:sz="4" w:space="0" w:color="auto"/>
              <w:bottom w:val="single" w:sz="4" w:space="0" w:color="auto"/>
              <w:right w:val="single" w:sz="4" w:space="0" w:color="auto"/>
            </w:tcBorders>
            <w:shd w:val="clear" w:color="auto" w:fill="FFFFFF"/>
            <w:vAlign w:val="center"/>
            <w:hideMark/>
            <w:tcPrChange w:id="2318" w:author="Vijay Shah" w:date="2014-04-17T22:41:00Z">
              <w:tcPr>
                <w:tcW w:w="263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319" w:author="Vijay Shah" w:date="2014-04-11T10:42:00Z"/>
                <w:sz w:val="16"/>
                <w:szCs w:val="16"/>
              </w:rPr>
            </w:pPr>
            <w:ins w:id="2320" w:author="Vijay Shah" w:date="2014-04-11T10:42:00Z">
              <w:r w:rsidRPr="00522EFF">
                <w:rPr>
                  <w:color w:val="000000"/>
                  <w:sz w:val="16"/>
                  <w:szCs w:val="16"/>
                </w:rPr>
                <w:tab/>
              </w:r>
              <w:r w:rsidRPr="00522EFF">
                <w:rPr>
                  <w:color w:val="000000"/>
                  <w:sz w:val="16"/>
                  <w:szCs w:val="16"/>
                </w:rPr>
                <w:tab/>
                <w:t>Uri</w:t>
              </w:r>
            </w:ins>
          </w:p>
        </w:tc>
        <w:tc>
          <w:tcPr>
            <w:tcW w:w="3298" w:type="dxa"/>
            <w:tcBorders>
              <w:top w:val="single" w:sz="4" w:space="0" w:color="auto"/>
              <w:left w:val="nil"/>
              <w:bottom w:val="single" w:sz="4" w:space="0" w:color="auto"/>
              <w:right w:val="single" w:sz="4" w:space="0" w:color="auto"/>
            </w:tcBorders>
            <w:shd w:val="clear" w:color="auto" w:fill="FFFFFF"/>
            <w:hideMark/>
            <w:tcPrChange w:id="2321"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322" w:author="Vijay Shah" w:date="2014-04-11T10:42:00Z"/>
                <w:rFonts w:ascii="Tahoma" w:hAnsi="Tahoma" w:cs="Tahoma"/>
                <w:sz w:val="16"/>
                <w:szCs w:val="16"/>
              </w:rPr>
            </w:pPr>
            <w:ins w:id="2323" w:author="Vijay Shah" w:date="2014-04-11T10:42:00Z">
              <w:r w:rsidRPr="00522EFF">
                <w:rPr>
                  <w:color w:val="000000"/>
                  <w:sz w:val="16"/>
                  <w:szCs w:val="16"/>
                </w:rPr>
                <w:tab/>
              </w:r>
              <w:r w:rsidRPr="00522EFF">
                <w:rPr>
                  <w:color w:val="000000"/>
                  <w:sz w:val="16"/>
                  <w:szCs w:val="16"/>
                </w:rPr>
                <w:tab/>
                <w:t>/uri</w:t>
              </w:r>
            </w:ins>
          </w:p>
        </w:tc>
        <w:tc>
          <w:tcPr>
            <w:tcW w:w="1170" w:type="dxa"/>
            <w:tcBorders>
              <w:top w:val="nil"/>
              <w:left w:val="single" w:sz="4" w:space="0" w:color="auto"/>
              <w:bottom w:val="single" w:sz="4" w:space="0" w:color="auto"/>
              <w:right w:val="single" w:sz="4" w:space="0" w:color="auto"/>
            </w:tcBorders>
            <w:shd w:val="clear" w:color="auto" w:fill="FFFFFF"/>
            <w:vAlign w:val="center"/>
            <w:hideMark/>
            <w:tcPrChange w:id="2324" w:author="Vijay Shah" w:date="2014-04-17T22:41:00Z">
              <w:tcPr>
                <w:tcW w:w="1170"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325" w:author="Vijay Shah" w:date="2014-04-11T10:42:00Z"/>
                <w:rFonts w:ascii="Tahoma" w:hAnsi="Tahoma" w:cs="Tahoma"/>
                <w:sz w:val="16"/>
                <w:szCs w:val="16"/>
              </w:rPr>
            </w:pPr>
            <w:ins w:id="2326" w:author="Vijay Shah" w:date="2014-04-11T10:42:00Z">
              <w:r w:rsidRPr="00522EFF">
                <w:rPr>
                  <w:color w:val="000000"/>
                  <w:sz w:val="16"/>
                  <w:szCs w:val="16"/>
                </w:rPr>
                <w:t>1..1</w:t>
              </w:r>
            </w:ins>
          </w:p>
        </w:tc>
        <w:tc>
          <w:tcPr>
            <w:tcW w:w="1213" w:type="dxa"/>
            <w:tcBorders>
              <w:top w:val="nil"/>
              <w:left w:val="nil"/>
              <w:bottom w:val="single" w:sz="4" w:space="0" w:color="auto"/>
              <w:right w:val="single" w:sz="4" w:space="0" w:color="auto"/>
            </w:tcBorders>
            <w:shd w:val="clear" w:color="auto" w:fill="FFFFFF"/>
            <w:vAlign w:val="center"/>
            <w:hideMark/>
            <w:tcPrChange w:id="2327" w:author="Vijay Shah" w:date="2014-04-17T22:41:00Z">
              <w:tcPr>
                <w:tcW w:w="1884"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jc w:val="both"/>
              <w:rPr>
                <w:ins w:id="2328" w:author="Vijay Shah" w:date="2014-04-11T10:42:00Z"/>
                <w:rFonts w:ascii="Tahoma" w:hAnsi="Tahoma" w:cs="Tahoma"/>
                <w:sz w:val="16"/>
                <w:szCs w:val="16"/>
              </w:rPr>
            </w:pPr>
            <w:ins w:id="2329" w:author="Vijay Shah" w:date="2014-04-11T10:42:00Z">
              <w:r w:rsidRPr="00522EFF">
                <w:rPr>
                  <w:sz w:val="16"/>
                  <w:szCs w:val="16"/>
                </w:rPr>
                <w:t>anyURI</w:t>
              </w:r>
            </w:ins>
          </w:p>
        </w:tc>
      </w:tr>
      <w:tr w:rsidR="00522EFF" w:rsidRPr="00522EFF" w:rsidTr="00507431">
        <w:trPr>
          <w:trHeight w:val="20"/>
          <w:jc w:val="center"/>
          <w:ins w:id="2330" w:author="Vijay Shah" w:date="2014-04-11T10:42:00Z"/>
          <w:trPrChange w:id="2331" w:author="Vijay Shah" w:date="2014-04-17T22:41:00Z">
            <w:trPr>
              <w:trHeight w:val="20"/>
              <w:jc w:val="center"/>
            </w:trPr>
          </w:trPrChange>
        </w:trPr>
        <w:tc>
          <w:tcPr>
            <w:tcW w:w="263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332" w:author="Vijay Shah" w:date="2014-04-17T22:41:00Z">
              <w:tcPr>
                <w:tcW w:w="263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333" w:author="Vijay Shah" w:date="2014-04-11T10:42:00Z"/>
                <w:sz w:val="16"/>
                <w:szCs w:val="16"/>
              </w:rPr>
            </w:pPr>
            <w:ins w:id="2334" w:author="Vijay Shah" w:date="2014-04-11T10:42:00Z">
              <w:r w:rsidRPr="00522EFF">
                <w:rPr>
                  <w:color w:val="000000"/>
                  <w:sz w:val="16"/>
                  <w:szCs w:val="16"/>
                </w:rPr>
                <w:tab/>
              </w:r>
              <w:r w:rsidRPr="00522EFF">
                <w:rPr>
                  <w:color w:val="000000"/>
                  <w:sz w:val="16"/>
                  <w:szCs w:val="16"/>
                </w:rPr>
                <w:tab/>
                <w:t>Type</w:t>
              </w:r>
            </w:ins>
          </w:p>
        </w:tc>
        <w:tc>
          <w:tcPr>
            <w:tcW w:w="3298" w:type="dxa"/>
            <w:tcBorders>
              <w:top w:val="single" w:sz="4" w:space="0" w:color="auto"/>
              <w:left w:val="nil"/>
              <w:bottom w:val="single" w:sz="4" w:space="0" w:color="auto"/>
              <w:right w:val="single" w:sz="4" w:space="0" w:color="auto"/>
            </w:tcBorders>
            <w:shd w:val="clear" w:color="auto" w:fill="FFFFFF"/>
            <w:hideMark/>
            <w:tcPrChange w:id="2335"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336" w:author="Vijay Shah" w:date="2014-04-11T10:42:00Z"/>
                <w:rFonts w:ascii="Tahoma" w:hAnsi="Tahoma" w:cs="Tahoma"/>
                <w:sz w:val="16"/>
                <w:szCs w:val="16"/>
              </w:rPr>
            </w:pPr>
            <w:ins w:id="2337" w:author="Vijay Shah" w:date="2014-04-11T10:42:00Z">
              <w:r w:rsidRPr="00522EFF">
                <w:rPr>
                  <w:color w:val="000000"/>
                  <w:sz w:val="16"/>
                  <w:szCs w:val="16"/>
                </w:rPr>
                <w:tab/>
              </w:r>
              <w:r w:rsidRPr="00522EFF">
                <w:rPr>
                  <w:color w:val="000000"/>
                  <w:sz w:val="16"/>
                  <w:szCs w:val="16"/>
                </w:rPr>
                <w:tab/>
                <w:t>@type</w:t>
              </w:r>
            </w:ins>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Change w:id="2338" w:author="Vijay Shah" w:date="2014-04-17T22:41:00Z">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339" w:author="Vijay Shah" w:date="2014-04-11T10:42:00Z"/>
                <w:rFonts w:ascii="Tahoma" w:hAnsi="Tahoma" w:cs="Tahoma"/>
                <w:sz w:val="16"/>
                <w:szCs w:val="16"/>
              </w:rPr>
            </w:pPr>
            <w:ins w:id="2340" w:author="Vijay Shah" w:date="2014-04-11T10:42:00Z">
              <w:r w:rsidRPr="00522EFF">
                <w:rPr>
                  <w:sz w:val="16"/>
                  <w:szCs w:val="16"/>
                </w:rPr>
                <w:t>1..1</w:t>
              </w:r>
            </w:ins>
          </w:p>
        </w:tc>
        <w:tc>
          <w:tcPr>
            <w:tcW w:w="1213" w:type="dxa"/>
            <w:tcBorders>
              <w:top w:val="single" w:sz="4" w:space="0" w:color="auto"/>
              <w:left w:val="nil"/>
              <w:bottom w:val="single" w:sz="4" w:space="0" w:color="auto"/>
              <w:right w:val="single" w:sz="4" w:space="0" w:color="auto"/>
            </w:tcBorders>
            <w:shd w:val="clear" w:color="auto" w:fill="FFFFFF"/>
            <w:vAlign w:val="center"/>
            <w:tcPrChange w:id="2341" w:author="Vijay Shah" w:date="2014-04-17T22:41:00Z">
              <w:tcPr>
                <w:tcW w:w="1884" w:type="dxa"/>
                <w:tcBorders>
                  <w:top w:val="single" w:sz="4" w:space="0" w:color="auto"/>
                  <w:left w:val="nil"/>
                  <w:bottom w:val="single" w:sz="4" w:space="0" w:color="auto"/>
                  <w:right w:val="single" w:sz="4" w:space="0" w:color="auto"/>
                </w:tcBorders>
                <w:shd w:val="clear" w:color="auto" w:fill="FFFFFF"/>
                <w:vAlign w:val="center"/>
              </w:tcPr>
            </w:tcPrChange>
          </w:tcPr>
          <w:p w:rsidR="00522EFF" w:rsidRPr="00522EFF" w:rsidRDefault="00522EFF" w:rsidP="00522EFF">
            <w:pPr>
              <w:spacing w:before="0"/>
              <w:jc w:val="both"/>
              <w:rPr>
                <w:ins w:id="2342" w:author="Vijay Shah" w:date="2014-04-11T10:42:00Z"/>
                <w:rFonts w:ascii="Tahoma" w:hAnsi="Tahoma" w:cs="Tahoma"/>
                <w:sz w:val="16"/>
                <w:szCs w:val="16"/>
              </w:rPr>
            </w:pPr>
            <w:ins w:id="2343" w:author="Vijay Shah" w:date="2014-04-11T10:42:00Z">
              <w:r w:rsidRPr="00522EFF">
                <w:rPr>
                  <w:sz w:val="16"/>
                  <w:szCs w:val="16"/>
                </w:rPr>
                <w:t>String</w:t>
              </w:r>
            </w:ins>
          </w:p>
        </w:tc>
      </w:tr>
      <w:tr w:rsidR="00522EFF" w:rsidRPr="00522EFF" w:rsidTr="00507431">
        <w:trPr>
          <w:trHeight w:val="20"/>
          <w:jc w:val="center"/>
          <w:ins w:id="2344" w:author="Vijay Shah" w:date="2014-04-11T10:42:00Z"/>
          <w:trPrChange w:id="2345" w:author="Vijay Shah" w:date="2014-04-17T22:41:00Z">
            <w:trPr>
              <w:trHeight w:val="20"/>
              <w:jc w:val="center"/>
            </w:trPr>
          </w:trPrChange>
        </w:trPr>
        <w:tc>
          <w:tcPr>
            <w:tcW w:w="263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346" w:author="Vijay Shah" w:date="2014-04-17T22:41:00Z">
              <w:tcPr>
                <w:tcW w:w="263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spacing w:before="0"/>
              <w:rPr>
                <w:ins w:id="2347" w:author="Vijay Shah" w:date="2014-04-11T10:42:00Z"/>
                <w:sz w:val="16"/>
                <w:szCs w:val="16"/>
              </w:rPr>
            </w:pPr>
            <w:ins w:id="2348" w:author="Vijay Shah" w:date="2014-04-11T10:42:00Z">
              <w:r w:rsidRPr="00522EFF">
                <w:rPr>
                  <w:color w:val="000000"/>
                  <w:sz w:val="16"/>
                  <w:szCs w:val="16"/>
                </w:rPr>
                <w:tab/>
                <w:t>@Initial state</w:t>
              </w:r>
            </w:ins>
          </w:p>
        </w:tc>
        <w:tc>
          <w:tcPr>
            <w:tcW w:w="3298" w:type="dxa"/>
            <w:tcBorders>
              <w:top w:val="single" w:sz="4" w:space="0" w:color="auto"/>
              <w:left w:val="nil"/>
              <w:bottom w:val="single" w:sz="4" w:space="0" w:color="auto"/>
              <w:right w:val="single" w:sz="4" w:space="0" w:color="auto"/>
            </w:tcBorders>
            <w:shd w:val="clear" w:color="auto" w:fill="FFFFFF"/>
            <w:hideMark/>
            <w:tcPrChange w:id="2349" w:author="Vijay Shah" w:date="2014-04-17T22:41:00Z">
              <w:tcPr>
                <w:tcW w:w="3298"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spacing w:before="0"/>
              <w:rPr>
                <w:ins w:id="2350" w:author="Vijay Shah" w:date="2014-04-11T10:42:00Z"/>
                <w:rFonts w:ascii="Tahoma" w:hAnsi="Tahoma" w:cs="Tahoma"/>
                <w:sz w:val="16"/>
                <w:szCs w:val="16"/>
              </w:rPr>
            </w:pPr>
            <w:ins w:id="2351" w:author="Vijay Shah" w:date="2014-04-11T10:42:00Z">
              <w:r w:rsidRPr="00522EFF">
                <w:rPr>
                  <w:color w:val="000000"/>
                  <w:sz w:val="16"/>
                  <w:szCs w:val="16"/>
                </w:rPr>
                <w:tab/>
                <w:t>@initial state</w:t>
              </w:r>
            </w:ins>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Change w:id="2352" w:author="Vijay Shah" w:date="2014-04-17T22:41:00Z">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spacing w:before="0"/>
              <w:rPr>
                <w:ins w:id="2353" w:author="Vijay Shah" w:date="2014-04-11T10:42:00Z"/>
                <w:sz w:val="16"/>
                <w:szCs w:val="16"/>
              </w:rPr>
            </w:pPr>
          </w:p>
        </w:tc>
        <w:tc>
          <w:tcPr>
            <w:tcW w:w="1213" w:type="dxa"/>
            <w:tcBorders>
              <w:top w:val="single" w:sz="4" w:space="0" w:color="auto"/>
              <w:left w:val="nil"/>
              <w:bottom w:val="single" w:sz="4" w:space="0" w:color="auto"/>
              <w:right w:val="single" w:sz="4" w:space="0" w:color="auto"/>
            </w:tcBorders>
            <w:shd w:val="clear" w:color="auto" w:fill="FFFFFF"/>
            <w:vAlign w:val="center"/>
            <w:tcPrChange w:id="2354" w:author="Vijay Shah" w:date="2014-04-17T22:41:00Z">
              <w:tcPr>
                <w:tcW w:w="1884" w:type="dxa"/>
                <w:tcBorders>
                  <w:top w:val="single" w:sz="4" w:space="0" w:color="auto"/>
                  <w:left w:val="nil"/>
                  <w:bottom w:val="single" w:sz="4" w:space="0" w:color="auto"/>
                  <w:right w:val="single" w:sz="4" w:space="0" w:color="auto"/>
                </w:tcBorders>
                <w:shd w:val="clear" w:color="auto" w:fill="FFFFFF"/>
                <w:vAlign w:val="center"/>
              </w:tcPr>
            </w:tcPrChange>
          </w:tcPr>
          <w:p w:rsidR="00522EFF" w:rsidRPr="00522EFF" w:rsidRDefault="00507431" w:rsidP="00522EFF">
            <w:pPr>
              <w:spacing w:before="0"/>
              <w:jc w:val="both"/>
              <w:rPr>
                <w:ins w:id="2355" w:author="Vijay Shah" w:date="2014-04-11T10:42:00Z"/>
                <w:rFonts w:ascii="Tahoma" w:hAnsi="Tahoma" w:cs="Tahoma"/>
                <w:sz w:val="16"/>
                <w:szCs w:val="16"/>
              </w:rPr>
            </w:pPr>
            <w:ins w:id="2356" w:author="Vijay Shah" w:date="2014-04-17T22:41:00Z">
              <w:r>
                <w:rPr>
                  <w:sz w:val="16"/>
                  <w:szCs w:val="16"/>
                </w:rPr>
                <w:t>String</w:t>
              </w:r>
            </w:ins>
          </w:p>
        </w:tc>
      </w:tr>
    </w:tbl>
    <w:p w:rsidR="00522EFF" w:rsidRPr="00522EFF" w:rsidRDefault="00B42E28">
      <w:pPr>
        <w:pStyle w:val="Heading4"/>
        <w:rPr>
          <w:ins w:id="2357" w:author="Vijay Shah" w:date="2014-04-11T10:42:00Z"/>
        </w:rPr>
        <w:pPrChange w:id="2358" w:author="Vijay Shah" w:date="2014-04-17T22:30:00Z">
          <w:pPr>
            <w:keepNext/>
            <w:spacing w:before="240" w:after="60"/>
            <w:outlineLvl w:val="5"/>
          </w:pPr>
        </w:pPrChange>
      </w:pPr>
      <w:ins w:id="2359" w:author="Vijay Shah" w:date="2014-04-17T22:30:00Z">
        <w:r>
          <w:t xml:space="preserve">5.1.4.2 </w:t>
        </w:r>
      </w:ins>
      <w:ins w:id="2360" w:author="Vijay Shah" w:date="2014-04-11T10:42:00Z">
        <w:r w:rsidR="00522EFF" w:rsidRPr="00522EFF">
          <w:t>Section</w:t>
        </w:r>
      </w:ins>
    </w:p>
    <w:p w:rsidR="00522EFF" w:rsidRPr="001A344E" w:rsidRDefault="00522EFF">
      <w:pPr>
        <w:pStyle w:val="BodyText"/>
        <w:rPr>
          <w:ins w:id="2361" w:author="Vijay Shah" w:date="2014-04-11T10:42:00Z"/>
          <w:lang w:eastAsia="x-none"/>
          <w:rPrChange w:id="2362" w:author="Vijay Shah" w:date="2014-04-17T22:32:00Z">
            <w:rPr>
              <w:ins w:id="2363" w:author="Vijay Shah" w:date="2014-04-11T10:42:00Z"/>
              <w:rFonts w:ascii="Bookman Old Style" w:eastAsia="?l?r ??’c" w:hAnsi="Bookman Old Style"/>
              <w:noProof/>
              <w:sz w:val="20"/>
              <w:szCs w:val="24"/>
            </w:rPr>
          </w:rPrChange>
        </w:rPr>
        <w:pPrChange w:id="2364" w:author="Vijay Shah" w:date="2014-04-17T22:32:00Z">
          <w:pPr>
            <w:tabs>
              <w:tab w:val="left" w:pos="1080"/>
              <w:tab w:val="left" w:pos="1440"/>
            </w:tabs>
            <w:spacing w:before="0" w:after="120" w:line="260" w:lineRule="exact"/>
          </w:pPr>
        </w:pPrChange>
      </w:pPr>
      <w:ins w:id="2365" w:author="Vijay Shah" w:date="2014-04-11T10:42:00Z">
        <w:r w:rsidRPr="001A344E">
          <w:rPr>
            <w:lang w:eastAsia="x-none"/>
            <w:rPrChange w:id="2366" w:author="Vijay Shah" w:date="2014-04-17T22:32:00Z">
              <w:rPr>
                <w:rFonts w:ascii="Bookman Old Style" w:eastAsia="?l?r ??’c" w:hAnsi="Bookman Old Style"/>
                <w:noProof/>
                <w:sz w:val="20"/>
                <w:szCs w:val="24"/>
              </w:rPr>
            </w:rPrChange>
          </w:rPr>
          <w:t>Sections are distinct parts of the form that groups questions for a similar purpose. The main elements of a section are instructions and questions.</w:t>
        </w:r>
      </w:ins>
    </w:p>
    <w:p w:rsidR="00522EFF" w:rsidRPr="000A7521" w:rsidRDefault="00522EFF">
      <w:pPr>
        <w:pStyle w:val="TableTitle"/>
        <w:rPr>
          <w:ins w:id="2367" w:author="Vijay Shah" w:date="2014-04-11T10:42:00Z"/>
        </w:rPr>
        <w:pPrChange w:id="2368" w:author="Vijay Shah" w:date="2014-04-17T22:27:00Z">
          <w:pPr/>
        </w:pPrChange>
      </w:pPr>
      <w:ins w:id="2369" w:author="Vijay Shah" w:date="2014-04-11T10:42:00Z">
        <w:r w:rsidRPr="000A7521">
          <w:t>Table 5.</w:t>
        </w:r>
      </w:ins>
      <w:ins w:id="2370" w:author="Vijay Shah" w:date="2014-04-17T22:29:00Z">
        <w:r w:rsidR="00B42E28">
          <w:t>1.4.-3</w:t>
        </w:r>
      </w:ins>
      <w:ins w:id="2371" w:author="Vijay Shah" w:date="2014-04-11T10:42:00Z">
        <w:r w:rsidRPr="000A7521">
          <w:t>: Section</w:t>
        </w:r>
      </w:ins>
    </w:p>
    <w:tbl>
      <w:tblPr>
        <w:tblW w:w="8455" w:type="dxa"/>
        <w:jc w:val="center"/>
        <w:tblInd w:w="-371" w:type="dxa"/>
        <w:tblLook w:val="04A0" w:firstRow="1" w:lastRow="0" w:firstColumn="1" w:lastColumn="0" w:noHBand="0" w:noVBand="1"/>
        <w:tblPrChange w:id="2372" w:author="Vijay Shah" w:date="2014-04-17T22:42:00Z">
          <w:tblPr>
            <w:tblW w:w="8989" w:type="dxa"/>
            <w:jc w:val="center"/>
            <w:tblInd w:w="-371" w:type="dxa"/>
            <w:tblLook w:val="04A0" w:firstRow="1" w:lastRow="0" w:firstColumn="1" w:lastColumn="0" w:noHBand="0" w:noVBand="1"/>
          </w:tblPr>
        </w:tblPrChange>
      </w:tblPr>
      <w:tblGrid>
        <w:gridCol w:w="2877"/>
        <w:gridCol w:w="2883"/>
        <w:gridCol w:w="1438"/>
        <w:gridCol w:w="1257"/>
        <w:tblGridChange w:id="2373">
          <w:tblGrid>
            <w:gridCol w:w="2877"/>
            <w:gridCol w:w="2883"/>
            <w:gridCol w:w="1438"/>
            <w:gridCol w:w="1791"/>
          </w:tblGrid>
        </w:tblGridChange>
      </w:tblGrid>
      <w:tr w:rsidR="00522EFF" w:rsidRPr="00522EFF" w:rsidTr="00507431">
        <w:trPr>
          <w:trHeight w:val="315"/>
          <w:tblHeader/>
          <w:jc w:val="center"/>
          <w:ins w:id="2374" w:author="Vijay Shah" w:date="2014-04-11T10:42:00Z"/>
          <w:trPrChange w:id="2375" w:author="Vijay Shah" w:date="2014-04-17T22:42:00Z">
            <w:trPr>
              <w:trHeight w:val="315"/>
              <w:tblHeader/>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2376"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2377" w:author="Vijay Shah" w:date="2014-04-11T10:42:00Z"/>
                <w:rFonts w:ascii="Calibri" w:hAnsi="Calibri" w:cs="Arial"/>
                <w:color w:val="FFFFFF" w:themeColor="background1"/>
                <w:sz w:val="16"/>
                <w:szCs w:val="24"/>
              </w:rPr>
            </w:pPr>
            <w:ins w:id="2378" w:author="Vijay Shah" w:date="2014-04-11T10:42:00Z">
              <w:r w:rsidRPr="00522EFF">
                <w:rPr>
                  <w:rFonts w:ascii="Calibri" w:hAnsi="Calibri" w:cs="Arial"/>
                  <w:color w:val="FFFFFF" w:themeColor="background1"/>
                  <w:sz w:val="16"/>
                  <w:szCs w:val="24"/>
                </w:rPr>
                <w:t>Name</w:t>
              </w:r>
            </w:ins>
          </w:p>
        </w:tc>
        <w:tc>
          <w:tcPr>
            <w:tcW w:w="2883" w:type="dxa"/>
            <w:tcBorders>
              <w:top w:val="single" w:sz="4" w:space="0" w:color="auto"/>
              <w:left w:val="nil"/>
              <w:bottom w:val="single" w:sz="4" w:space="0" w:color="auto"/>
              <w:right w:val="single" w:sz="4" w:space="0" w:color="auto"/>
            </w:tcBorders>
            <w:shd w:val="clear" w:color="auto" w:fill="548DD4" w:themeFill="text2" w:themeFillTint="99"/>
            <w:hideMark/>
            <w:tcPrChange w:id="2379" w:author="Vijay Shah" w:date="2014-04-17T22:42:00Z">
              <w:tcPr>
                <w:tcW w:w="2883" w:type="dxa"/>
                <w:tcBorders>
                  <w:top w:val="single" w:sz="4" w:space="0" w:color="auto"/>
                  <w:left w:val="nil"/>
                  <w:bottom w:val="single" w:sz="4" w:space="0" w:color="auto"/>
                  <w:right w:val="single" w:sz="4" w:space="0" w:color="auto"/>
                </w:tcBorders>
                <w:shd w:val="clear" w:color="auto" w:fill="548DD4" w:themeFill="text2" w:themeFillTint="99"/>
                <w:hideMark/>
              </w:tcPr>
            </w:tcPrChange>
          </w:tcPr>
          <w:p w:rsidR="00522EFF" w:rsidRPr="00522EFF" w:rsidRDefault="00522EFF" w:rsidP="00522EFF">
            <w:pPr>
              <w:tabs>
                <w:tab w:val="left" w:pos="360"/>
                <w:tab w:val="left" w:pos="720"/>
                <w:tab w:val="left" w:pos="1080"/>
                <w:tab w:val="left" w:pos="1440"/>
              </w:tabs>
              <w:spacing w:before="60" w:after="60"/>
              <w:rPr>
                <w:ins w:id="2380" w:author="Vijay Shah" w:date="2014-04-11T10:42:00Z"/>
                <w:rFonts w:ascii="Calibri" w:hAnsi="Calibri" w:cs="Arial"/>
                <w:color w:val="FFFFFF" w:themeColor="background1"/>
                <w:sz w:val="16"/>
                <w:szCs w:val="24"/>
              </w:rPr>
            </w:pPr>
            <w:ins w:id="2381" w:author="Vijay Shah" w:date="2014-04-11T10:42:00Z">
              <w:r w:rsidRPr="00522EFF">
                <w:rPr>
                  <w:rFonts w:ascii="Calibri" w:hAnsi="Calibri" w:cs="Arial"/>
                  <w:color w:val="FFFFFF" w:themeColor="background1"/>
                  <w:sz w:val="16"/>
                  <w:szCs w:val="24"/>
                </w:rPr>
                <w:t>Relative Location</w:t>
              </w:r>
            </w:ins>
          </w:p>
        </w:tc>
        <w:tc>
          <w:tcPr>
            <w:tcW w:w="143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2382"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60" w:after="60"/>
              <w:rPr>
                <w:ins w:id="2383" w:author="Vijay Shah" w:date="2014-04-11T10:42:00Z"/>
                <w:rFonts w:ascii="Calibri" w:hAnsi="Calibri" w:cs="Arial"/>
                <w:color w:val="FFFFFF" w:themeColor="background1"/>
                <w:sz w:val="16"/>
                <w:szCs w:val="24"/>
              </w:rPr>
            </w:pPr>
            <w:ins w:id="2384" w:author="Vijay Shah" w:date="2014-04-11T10:42:00Z">
              <w:r w:rsidRPr="00522EFF">
                <w:rPr>
                  <w:rFonts w:ascii="Calibri" w:hAnsi="Calibri" w:cs="Arial"/>
                  <w:color w:val="FFFFFF" w:themeColor="background1"/>
                  <w:sz w:val="16"/>
                  <w:szCs w:val="24"/>
                </w:rPr>
                <w:t>Card</w:t>
              </w:r>
            </w:ins>
          </w:p>
        </w:tc>
        <w:tc>
          <w:tcPr>
            <w:tcW w:w="1257"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2385" w:author="Vijay Shah" w:date="2014-04-17T22:42:00Z">
              <w:tcPr>
                <w:tcW w:w="1791"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tabs>
                <w:tab w:val="left" w:pos="360"/>
                <w:tab w:val="left" w:pos="720"/>
                <w:tab w:val="left" w:pos="1080"/>
                <w:tab w:val="left" w:pos="1440"/>
              </w:tabs>
              <w:spacing w:before="60" w:after="60"/>
              <w:rPr>
                <w:ins w:id="2386" w:author="Vijay Shah" w:date="2014-04-11T10:42:00Z"/>
                <w:rFonts w:ascii="Calibri" w:hAnsi="Calibri" w:cs="Arial"/>
                <w:color w:val="FFFFFF" w:themeColor="background1"/>
                <w:sz w:val="16"/>
                <w:szCs w:val="24"/>
              </w:rPr>
            </w:pPr>
            <w:ins w:id="2387" w:author="Vijay Shah" w:date="2014-04-17T22:41:00Z">
              <w:r>
                <w:rPr>
                  <w:rFonts w:ascii="Calibri" w:hAnsi="Calibri" w:cs="Arial"/>
                  <w:color w:val="FFFFFF" w:themeColor="background1"/>
                  <w:sz w:val="16"/>
                  <w:szCs w:val="24"/>
                </w:rPr>
                <w:t>Data Type</w:t>
              </w:r>
            </w:ins>
            <w:ins w:id="2388" w:author="Vijay Shah" w:date="2014-04-11T10:42:00Z">
              <w:r w:rsidR="00522EFF" w:rsidRPr="00522EFF">
                <w:rPr>
                  <w:rFonts w:ascii="Calibri" w:hAnsi="Calibri" w:cs="Arial"/>
                  <w:color w:val="FFFFFF" w:themeColor="background1"/>
                  <w:sz w:val="16"/>
                  <w:szCs w:val="24"/>
                </w:rPr>
                <w:t>t</w:t>
              </w:r>
            </w:ins>
          </w:p>
        </w:tc>
      </w:tr>
      <w:tr w:rsidR="00522EFF" w:rsidRPr="00522EFF" w:rsidTr="00507431">
        <w:trPr>
          <w:trHeight w:val="300"/>
          <w:jc w:val="center"/>
          <w:ins w:id="2389" w:author="Vijay Shah" w:date="2014-04-11T10:42:00Z"/>
          <w:trPrChange w:id="2390"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391"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392" w:author="Vijay Shah" w:date="2014-04-11T10:42:00Z"/>
                <w:rFonts w:ascii="Calibri" w:hAnsi="Calibri" w:cs="Arial"/>
                <w:sz w:val="16"/>
                <w:szCs w:val="24"/>
              </w:rPr>
            </w:pPr>
            <w:ins w:id="2393" w:author="Vijay Shah" w:date="2014-04-11T10:42:00Z">
              <w:r w:rsidRPr="00522EFF">
                <w:rPr>
                  <w:rFonts w:ascii="Calibri" w:hAnsi="Calibri" w:cs="Arial"/>
                  <w:sz w:val="16"/>
                </w:rPr>
                <w:t>Section</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394"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395" w:author="Vijay Shah" w:date="2014-04-11T10:42:00Z"/>
                <w:rFonts w:ascii="Calibri" w:hAnsi="Calibri" w:cs="Arial"/>
                <w:sz w:val="16"/>
                <w:szCs w:val="24"/>
              </w:rPr>
            </w:pPr>
            <w:ins w:id="2396" w:author="Vijay Shah" w:date="2014-04-11T10:42:00Z">
              <w:r w:rsidRPr="00522EFF">
                <w:rPr>
                  <w:rFonts w:ascii="Calibri" w:hAnsi="Calibri" w:cs="Arial"/>
                  <w:sz w:val="16"/>
                </w:rPr>
                <w:t>/form_design/Section_Element</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397"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398" w:author="Vijay Shah" w:date="2014-04-11T10:42:00Z"/>
                <w:rFonts w:ascii="Calibri" w:hAnsi="Calibri" w:cs="Arial"/>
                <w:sz w:val="16"/>
                <w:szCs w:val="24"/>
              </w:rPr>
            </w:pPr>
            <w:ins w:id="2399" w:author="Vijay Shah" w:date="2014-04-11T10:42:00Z">
              <w:r w:rsidRPr="00522EFF">
                <w:rPr>
                  <w:rFonts w:ascii="Calibri" w:hAnsi="Calibri" w:cs="Arial"/>
                  <w:sz w:val="16"/>
                </w:rPr>
                <w:t>0..N</w:t>
              </w:r>
            </w:ins>
          </w:p>
        </w:tc>
        <w:tc>
          <w:tcPr>
            <w:tcW w:w="1257" w:type="dxa"/>
            <w:tcBorders>
              <w:top w:val="nil"/>
              <w:left w:val="nil"/>
              <w:bottom w:val="single" w:sz="4" w:space="0" w:color="auto"/>
              <w:right w:val="single" w:sz="4" w:space="0" w:color="auto"/>
            </w:tcBorders>
            <w:shd w:val="clear" w:color="auto" w:fill="FFFFFF"/>
            <w:vAlign w:val="center"/>
            <w:tcPrChange w:id="2400" w:author="Vijay Shah" w:date="2014-04-17T22:42:00Z">
              <w:tcPr>
                <w:tcW w:w="1791"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2401" w:author="Vijay Shah" w:date="2014-04-11T10:42:00Z"/>
                <w:rFonts w:ascii="Calibri" w:hAnsi="Calibri" w:cs="Arial"/>
                <w:sz w:val="16"/>
                <w:szCs w:val="24"/>
              </w:rPr>
            </w:pPr>
          </w:p>
        </w:tc>
      </w:tr>
      <w:tr w:rsidR="00522EFF" w:rsidRPr="00522EFF" w:rsidTr="00507431">
        <w:trPr>
          <w:trHeight w:val="300"/>
          <w:jc w:val="center"/>
          <w:ins w:id="2402" w:author="Vijay Shah" w:date="2014-04-11T10:42:00Z"/>
          <w:trPrChange w:id="2403"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tcPrChange w:id="2404"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2405" w:author="Vijay Shah" w:date="2014-04-11T10:42:00Z"/>
                <w:rFonts w:ascii="Calibri" w:hAnsi="Calibri" w:cs="Arial"/>
                <w:sz w:val="16"/>
              </w:rPr>
            </w:pPr>
            <w:ins w:id="2406" w:author="Vijay Shah" w:date="2014-04-11T10:42:00Z">
              <w:r w:rsidRPr="00522EFF">
                <w:rPr>
                  <w:rFonts w:ascii="Calibri" w:hAnsi="Calibri" w:cs="Arial"/>
                  <w:color w:val="000000"/>
                  <w:sz w:val="16"/>
                </w:rPr>
                <w:tab/>
                <w:t>@initial state</w:t>
              </w:r>
            </w:ins>
          </w:p>
        </w:tc>
        <w:tc>
          <w:tcPr>
            <w:tcW w:w="2883" w:type="dxa"/>
            <w:tcBorders>
              <w:top w:val="single" w:sz="4" w:space="0" w:color="auto"/>
              <w:left w:val="nil"/>
              <w:bottom w:val="single" w:sz="4" w:space="0" w:color="auto"/>
              <w:right w:val="single" w:sz="4" w:space="0" w:color="auto"/>
            </w:tcBorders>
            <w:shd w:val="clear" w:color="auto" w:fill="FFFFFF"/>
            <w:vAlign w:val="center"/>
            <w:tcPrChange w:id="2407"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2408" w:author="Vijay Shah" w:date="2014-04-11T10:42:00Z"/>
                <w:rFonts w:ascii="Calibri" w:hAnsi="Calibri" w:cs="Arial"/>
                <w:sz w:val="16"/>
              </w:rPr>
            </w:pPr>
            <w:ins w:id="2409" w:author="Vijay Shah" w:date="2014-04-11T10:42:00Z">
              <w:r w:rsidRPr="00522EFF">
                <w:rPr>
                  <w:rFonts w:ascii="Calibri" w:hAnsi="Calibri" w:cs="Arial"/>
                  <w:color w:val="000000"/>
                  <w:sz w:val="16"/>
                </w:rPr>
                <w:tab/>
                <w:t>@initial_state</w:t>
              </w:r>
            </w:ins>
          </w:p>
        </w:tc>
        <w:tc>
          <w:tcPr>
            <w:tcW w:w="1438" w:type="dxa"/>
            <w:tcBorders>
              <w:top w:val="nil"/>
              <w:left w:val="single" w:sz="4" w:space="0" w:color="auto"/>
              <w:bottom w:val="single" w:sz="4" w:space="0" w:color="auto"/>
              <w:right w:val="single" w:sz="4" w:space="0" w:color="auto"/>
            </w:tcBorders>
            <w:shd w:val="clear" w:color="auto" w:fill="FFFFFF"/>
            <w:vAlign w:val="center"/>
            <w:tcPrChange w:id="2410"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60" w:after="60"/>
              <w:rPr>
                <w:ins w:id="2411" w:author="Vijay Shah" w:date="2014-04-11T10:42:00Z"/>
                <w:rFonts w:ascii="Calibri" w:hAnsi="Calibri" w:cs="Arial"/>
                <w:sz w:val="16"/>
              </w:rPr>
            </w:pPr>
          </w:p>
        </w:tc>
        <w:tc>
          <w:tcPr>
            <w:tcW w:w="1257" w:type="dxa"/>
            <w:tcBorders>
              <w:top w:val="nil"/>
              <w:left w:val="nil"/>
              <w:bottom w:val="single" w:sz="4" w:space="0" w:color="auto"/>
              <w:right w:val="single" w:sz="4" w:space="0" w:color="auto"/>
            </w:tcBorders>
            <w:shd w:val="clear" w:color="auto" w:fill="FFFFFF"/>
            <w:vAlign w:val="center"/>
            <w:tcPrChange w:id="2412" w:author="Vijay Shah" w:date="2014-04-17T22:42:00Z">
              <w:tcPr>
                <w:tcW w:w="1791" w:type="dxa"/>
                <w:tcBorders>
                  <w:top w:val="nil"/>
                  <w:left w:val="nil"/>
                  <w:bottom w:val="single" w:sz="4" w:space="0" w:color="auto"/>
                  <w:right w:val="single" w:sz="4" w:space="0" w:color="auto"/>
                </w:tcBorders>
                <w:shd w:val="clear" w:color="auto" w:fill="FFFFFF"/>
                <w:vAlign w:val="center"/>
              </w:tcPr>
            </w:tcPrChange>
          </w:tcPr>
          <w:p w:rsidR="00522EFF" w:rsidRPr="00522EFF" w:rsidRDefault="00507431" w:rsidP="00522EFF">
            <w:pPr>
              <w:tabs>
                <w:tab w:val="left" w:pos="360"/>
                <w:tab w:val="left" w:pos="720"/>
                <w:tab w:val="left" w:pos="1080"/>
                <w:tab w:val="left" w:pos="1440"/>
              </w:tabs>
              <w:spacing w:before="60" w:after="60"/>
              <w:rPr>
                <w:ins w:id="2413" w:author="Vijay Shah" w:date="2014-04-11T10:42:00Z"/>
                <w:rFonts w:ascii="Calibri" w:hAnsi="Calibri" w:cs="Arial"/>
                <w:sz w:val="16"/>
                <w:szCs w:val="24"/>
              </w:rPr>
            </w:pPr>
            <w:ins w:id="2414" w:author="Vijay Shah" w:date="2014-04-17T22:41:00Z">
              <w:r>
                <w:rPr>
                  <w:rFonts w:ascii="Calibri" w:hAnsi="Calibri" w:cs="Arial"/>
                  <w:sz w:val="16"/>
                  <w:szCs w:val="24"/>
                </w:rPr>
                <w:t>String</w:t>
              </w:r>
            </w:ins>
          </w:p>
        </w:tc>
      </w:tr>
      <w:tr w:rsidR="00522EFF" w:rsidRPr="00522EFF" w:rsidTr="00507431">
        <w:trPr>
          <w:trHeight w:val="300"/>
          <w:jc w:val="center"/>
          <w:ins w:id="2415" w:author="Vijay Shah" w:date="2014-04-11T10:42:00Z"/>
          <w:trPrChange w:id="2416"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417"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18" w:author="Vijay Shah" w:date="2014-04-11T10:42:00Z"/>
                <w:rFonts w:ascii="Calibri" w:hAnsi="Calibri" w:cs="Arial"/>
                <w:sz w:val="16"/>
                <w:szCs w:val="24"/>
              </w:rPr>
            </w:pPr>
            <w:ins w:id="2419" w:author="Vijay Shah" w:date="2014-04-11T10:42:00Z">
              <w:r w:rsidRPr="00522EFF">
                <w:rPr>
                  <w:rFonts w:ascii="Calibri" w:hAnsi="Calibri" w:cs="Arial"/>
                  <w:sz w:val="16"/>
                </w:rPr>
                <w:tab/>
                <w:t>Cardinality</w:t>
              </w:r>
            </w:ins>
          </w:p>
        </w:tc>
        <w:tc>
          <w:tcPr>
            <w:tcW w:w="2883" w:type="dxa"/>
            <w:tcBorders>
              <w:top w:val="single" w:sz="4" w:space="0" w:color="auto"/>
              <w:left w:val="nil"/>
              <w:bottom w:val="single" w:sz="4" w:space="0" w:color="auto"/>
              <w:right w:val="single" w:sz="4" w:space="0" w:color="auto"/>
            </w:tcBorders>
            <w:shd w:val="clear" w:color="auto" w:fill="FFFFFF"/>
            <w:hideMark/>
            <w:tcPrChange w:id="2420" w:author="Vijay Shah" w:date="2014-04-17T22:42:00Z">
              <w:tcPr>
                <w:tcW w:w="2883"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tabs>
                <w:tab w:val="left" w:pos="360"/>
                <w:tab w:val="left" w:pos="720"/>
                <w:tab w:val="left" w:pos="1080"/>
                <w:tab w:val="left" w:pos="1440"/>
              </w:tabs>
              <w:spacing w:before="60" w:after="60"/>
              <w:rPr>
                <w:ins w:id="2421" w:author="Vijay Shah" w:date="2014-04-11T10:42:00Z"/>
                <w:rFonts w:ascii="Calibri" w:hAnsi="Calibri" w:cs="Arial"/>
                <w:sz w:val="16"/>
                <w:szCs w:val="24"/>
              </w:rPr>
            </w:pPr>
            <w:ins w:id="2422" w:author="Vijay Shah" w:date="2014-04-11T10:42:00Z">
              <w:r w:rsidRPr="00522EFF">
                <w:rPr>
                  <w:rFonts w:ascii="Calibri" w:hAnsi="Calibri" w:cs="Arial"/>
                  <w:sz w:val="16"/>
                </w:rPr>
                <w:tab/>
                <w:t>/cardinality</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423"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24" w:author="Vijay Shah" w:date="2014-04-11T10:42:00Z"/>
                <w:rFonts w:ascii="Calibri" w:hAnsi="Calibri" w:cs="Arial"/>
                <w:sz w:val="16"/>
                <w:szCs w:val="24"/>
              </w:rPr>
            </w:pPr>
            <w:ins w:id="2425" w:author="Vijay Shah" w:date="2014-04-11T10:42:00Z">
              <w:r w:rsidRPr="00522EFF">
                <w:rPr>
                  <w:rFonts w:ascii="Calibri" w:hAnsi="Calibri" w:cs="Arial"/>
                  <w:sz w:val="16"/>
                </w:rPr>
                <w:t>0..1</w:t>
              </w:r>
            </w:ins>
          </w:p>
        </w:tc>
        <w:tc>
          <w:tcPr>
            <w:tcW w:w="1257" w:type="dxa"/>
            <w:tcBorders>
              <w:top w:val="nil"/>
              <w:left w:val="nil"/>
              <w:bottom w:val="single" w:sz="4" w:space="0" w:color="auto"/>
              <w:right w:val="single" w:sz="4" w:space="0" w:color="auto"/>
            </w:tcBorders>
            <w:shd w:val="clear" w:color="auto" w:fill="FFFFFF"/>
            <w:vAlign w:val="center"/>
            <w:hideMark/>
            <w:tcPrChange w:id="2426"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27" w:author="Vijay Shah" w:date="2014-04-11T10:42:00Z"/>
                <w:rFonts w:ascii="Calibri" w:hAnsi="Calibri" w:cs="Arial"/>
                <w:sz w:val="16"/>
                <w:szCs w:val="24"/>
              </w:rPr>
            </w:pPr>
          </w:p>
        </w:tc>
      </w:tr>
      <w:tr w:rsidR="00522EFF" w:rsidRPr="00522EFF" w:rsidTr="00507431">
        <w:trPr>
          <w:trHeight w:val="300"/>
          <w:jc w:val="center"/>
          <w:ins w:id="2428" w:author="Vijay Shah" w:date="2014-04-11T10:42:00Z"/>
          <w:trPrChange w:id="2429"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430"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31" w:author="Vijay Shah" w:date="2014-04-11T10:42:00Z"/>
                <w:rFonts w:ascii="Calibri" w:hAnsi="Calibri" w:cs="Arial"/>
                <w:sz w:val="16"/>
                <w:szCs w:val="24"/>
              </w:rPr>
            </w:pPr>
            <w:ins w:id="2432" w:author="Vijay Shah" w:date="2014-04-11T10:42:00Z">
              <w:r w:rsidRPr="00522EFF">
                <w:rPr>
                  <w:rFonts w:ascii="Calibri" w:hAnsi="Calibri" w:cs="Arial"/>
                  <w:sz w:val="16"/>
                </w:rPr>
                <w:tab/>
              </w:r>
              <w:r w:rsidRPr="00522EFF">
                <w:rPr>
                  <w:rFonts w:ascii="Calibri" w:hAnsi="Calibri" w:cs="Arial"/>
                  <w:sz w:val="16"/>
                </w:rPr>
                <w:tab/>
                <w:t>Minimum</w:t>
              </w:r>
            </w:ins>
          </w:p>
        </w:tc>
        <w:tc>
          <w:tcPr>
            <w:tcW w:w="2883" w:type="dxa"/>
            <w:tcBorders>
              <w:top w:val="single" w:sz="4" w:space="0" w:color="auto"/>
              <w:left w:val="nil"/>
              <w:bottom w:val="single" w:sz="4" w:space="0" w:color="auto"/>
              <w:right w:val="single" w:sz="4" w:space="0" w:color="auto"/>
            </w:tcBorders>
            <w:shd w:val="clear" w:color="auto" w:fill="FFFFFF"/>
            <w:hideMark/>
            <w:tcPrChange w:id="2433" w:author="Vijay Shah" w:date="2014-04-17T22:42:00Z">
              <w:tcPr>
                <w:tcW w:w="2883"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tabs>
                <w:tab w:val="left" w:pos="360"/>
                <w:tab w:val="left" w:pos="720"/>
                <w:tab w:val="left" w:pos="1080"/>
                <w:tab w:val="left" w:pos="1440"/>
              </w:tabs>
              <w:spacing w:before="60" w:after="60"/>
              <w:rPr>
                <w:ins w:id="2434" w:author="Vijay Shah" w:date="2014-04-11T10:42:00Z"/>
                <w:rFonts w:ascii="Calibri" w:hAnsi="Calibri" w:cs="Arial"/>
                <w:sz w:val="16"/>
                <w:szCs w:val="24"/>
              </w:rPr>
            </w:pPr>
            <w:ins w:id="2435" w:author="Vijay Shah" w:date="2014-04-11T10:42:00Z">
              <w:r w:rsidRPr="00522EFF">
                <w:rPr>
                  <w:rFonts w:ascii="Calibri" w:hAnsi="Calibri" w:cs="Arial"/>
                  <w:sz w:val="16"/>
                </w:rPr>
                <w:tab/>
              </w:r>
              <w:r w:rsidRPr="00522EFF">
                <w:rPr>
                  <w:rFonts w:ascii="Calibri" w:hAnsi="Calibri" w:cs="Arial"/>
                  <w:sz w:val="16"/>
                </w:rPr>
                <w:tab/>
                <w:t>/minimum</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436"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37" w:author="Vijay Shah" w:date="2014-04-11T10:42:00Z"/>
                <w:rFonts w:ascii="Calibri" w:hAnsi="Calibri" w:cs="Arial"/>
                <w:sz w:val="16"/>
                <w:szCs w:val="24"/>
              </w:rPr>
            </w:pPr>
            <w:ins w:id="2438" w:author="Vijay Shah" w:date="2014-04-11T10:42:00Z">
              <w:r w:rsidRPr="00522EFF">
                <w:rPr>
                  <w:rFonts w:ascii="Calibri" w:hAnsi="Calibri" w:cs="Arial"/>
                  <w:sz w:val="16"/>
                </w:rPr>
                <w:t>1..1</w:t>
              </w:r>
            </w:ins>
          </w:p>
        </w:tc>
        <w:tc>
          <w:tcPr>
            <w:tcW w:w="1257" w:type="dxa"/>
            <w:tcBorders>
              <w:top w:val="nil"/>
              <w:left w:val="nil"/>
              <w:bottom w:val="single" w:sz="4" w:space="0" w:color="auto"/>
              <w:right w:val="single" w:sz="4" w:space="0" w:color="auto"/>
            </w:tcBorders>
            <w:shd w:val="clear" w:color="auto" w:fill="FFFFFF"/>
            <w:vAlign w:val="center"/>
            <w:hideMark/>
            <w:tcPrChange w:id="2439"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40" w:author="Vijay Shah" w:date="2014-04-11T10:42:00Z"/>
                <w:rFonts w:ascii="Calibri" w:hAnsi="Calibri" w:cs="Arial"/>
                <w:sz w:val="16"/>
                <w:szCs w:val="24"/>
              </w:rPr>
            </w:pPr>
            <w:ins w:id="2441" w:author="Vijay Shah" w:date="2014-04-11T10:42:00Z">
              <w:r w:rsidRPr="00522EFF">
                <w:rPr>
                  <w:rFonts w:ascii="Calibri" w:hAnsi="Calibri" w:cs="Arial"/>
                  <w:sz w:val="16"/>
                </w:rPr>
                <w:t>Integer</w:t>
              </w:r>
            </w:ins>
          </w:p>
        </w:tc>
      </w:tr>
      <w:tr w:rsidR="00522EFF" w:rsidRPr="00522EFF" w:rsidTr="00507431">
        <w:trPr>
          <w:trHeight w:val="300"/>
          <w:jc w:val="center"/>
          <w:ins w:id="2442" w:author="Vijay Shah" w:date="2014-04-11T10:42:00Z"/>
          <w:trPrChange w:id="2443"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444"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45" w:author="Vijay Shah" w:date="2014-04-11T10:42:00Z"/>
                <w:rFonts w:ascii="Calibri" w:hAnsi="Calibri" w:cs="Arial"/>
                <w:sz w:val="16"/>
                <w:szCs w:val="24"/>
              </w:rPr>
            </w:pPr>
            <w:ins w:id="2446" w:author="Vijay Shah" w:date="2014-04-11T10:42:00Z">
              <w:r w:rsidRPr="00522EFF">
                <w:rPr>
                  <w:rFonts w:ascii="Calibri" w:hAnsi="Calibri" w:cs="Arial"/>
                  <w:sz w:val="16"/>
                </w:rPr>
                <w:tab/>
              </w:r>
              <w:r w:rsidRPr="00522EFF">
                <w:rPr>
                  <w:rFonts w:ascii="Calibri" w:hAnsi="Calibri" w:cs="Arial"/>
                  <w:sz w:val="16"/>
                </w:rPr>
                <w:tab/>
                <w:t>Maximum</w:t>
              </w:r>
            </w:ins>
          </w:p>
        </w:tc>
        <w:tc>
          <w:tcPr>
            <w:tcW w:w="2883" w:type="dxa"/>
            <w:tcBorders>
              <w:top w:val="single" w:sz="4" w:space="0" w:color="auto"/>
              <w:left w:val="nil"/>
              <w:bottom w:val="single" w:sz="4" w:space="0" w:color="auto"/>
              <w:right w:val="single" w:sz="4" w:space="0" w:color="auto"/>
            </w:tcBorders>
            <w:shd w:val="clear" w:color="auto" w:fill="FFFFFF"/>
            <w:hideMark/>
            <w:tcPrChange w:id="2447" w:author="Vijay Shah" w:date="2014-04-17T22:42:00Z">
              <w:tcPr>
                <w:tcW w:w="2883"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tabs>
                <w:tab w:val="left" w:pos="360"/>
                <w:tab w:val="left" w:pos="720"/>
                <w:tab w:val="left" w:pos="1080"/>
                <w:tab w:val="left" w:pos="1440"/>
              </w:tabs>
              <w:spacing w:before="60" w:after="60"/>
              <w:rPr>
                <w:ins w:id="2448" w:author="Vijay Shah" w:date="2014-04-11T10:42:00Z"/>
                <w:rFonts w:ascii="Calibri" w:hAnsi="Calibri" w:cs="Arial"/>
                <w:sz w:val="16"/>
                <w:szCs w:val="24"/>
              </w:rPr>
            </w:pPr>
            <w:ins w:id="2449" w:author="Vijay Shah" w:date="2014-04-11T10:42:00Z">
              <w:r w:rsidRPr="00522EFF">
                <w:rPr>
                  <w:rFonts w:ascii="Calibri" w:hAnsi="Calibri" w:cs="Arial"/>
                  <w:sz w:val="16"/>
                </w:rPr>
                <w:tab/>
              </w:r>
              <w:r w:rsidRPr="00522EFF">
                <w:rPr>
                  <w:rFonts w:ascii="Calibri" w:hAnsi="Calibri" w:cs="Arial"/>
                  <w:sz w:val="16"/>
                </w:rPr>
                <w:tab/>
                <w:t>/maximum</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450"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51" w:author="Vijay Shah" w:date="2014-04-11T10:42:00Z"/>
                <w:rFonts w:ascii="Calibri" w:hAnsi="Calibri" w:cs="Arial"/>
                <w:sz w:val="16"/>
                <w:szCs w:val="24"/>
              </w:rPr>
            </w:pPr>
            <w:ins w:id="2452" w:author="Vijay Shah" w:date="2014-04-11T10:42:00Z">
              <w:r w:rsidRPr="00522EFF">
                <w:rPr>
                  <w:rFonts w:ascii="Calibri" w:hAnsi="Calibri" w:cs="Arial"/>
                  <w:sz w:val="16"/>
                </w:rPr>
                <w:t>1..1</w:t>
              </w:r>
            </w:ins>
          </w:p>
        </w:tc>
        <w:tc>
          <w:tcPr>
            <w:tcW w:w="1257" w:type="dxa"/>
            <w:tcBorders>
              <w:top w:val="nil"/>
              <w:left w:val="nil"/>
              <w:bottom w:val="single" w:sz="4" w:space="0" w:color="auto"/>
              <w:right w:val="single" w:sz="4" w:space="0" w:color="auto"/>
            </w:tcBorders>
            <w:shd w:val="clear" w:color="auto" w:fill="FFFFFF"/>
            <w:vAlign w:val="center"/>
            <w:hideMark/>
            <w:tcPrChange w:id="2453"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07431" w:rsidP="00522EFF">
            <w:pPr>
              <w:tabs>
                <w:tab w:val="left" w:pos="360"/>
                <w:tab w:val="left" w:pos="720"/>
                <w:tab w:val="left" w:pos="1080"/>
                <w:tab w:val="left" w:pos="1440"/>
              </w:tabs>
              <w:spacing w:before="60" w:after="60"/>
              <w:rPr>
                <w:ins w:id="2454" w:author="Vijay Shah" w:date="2014-04-11T10:42:00Z"/>
                <w:rFonts w:ascii="Calibri" w:hAnsi="Calibri" w:cs="Arial"/>
                <w:sz w:val="16"/>
                <w:szCs w:val="24"/>
              </w:rPr>
            </w:pPr>
            <w:ins w:id="2455" w:author="Vijay Shah" w:date="2014-04-17T22:42:00Z">
              <w:r>
                <w:rPr>
                  <w:rFonts w:ascii="Calibri" w:hAnsi="Calibri" w:cs="Arial"/>
                  <w:sz w:val="16"/>
                </w:rPr>
                <w:t>S</w:t>
              </w:r>
            </w:ins>
            <w:ins w:id="2456" w:author="Vijay Shah" w:date="2014-04-11T10:42:00Z">
              <w:r w:rsidR="00522EFF" w:rsidRPr="00522EFF">
                <w:rPr>
                  <w:rFonts w:ascii="Calibri" w:hAnsi="Calibri" w:cs="Arial"/>
                  <w:sz w:val="16"/>
                </w:rPr>
                <w:t>tring</w:t>
              </w:r>
            </w:ins>
          </w:p>
        </w:tc>
      </w:tr>
      <w:tr w:rsidR="00522EFF" w:rsidRPr="00522EFF" w:rsidTr="00507431">
        <w:trPr>
          <w:trHeight w:val="300"/>
          <w:jc w:val="center"/>
          <w:ins w:id="2457" w:author="Vijay Shah" w:date="2014-04-11T10:42:00Z"/>
          <w:trPrChange w:id="2458"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459"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60" w:author="Vijay Shah" w:date="2014-04-11T10:42:00Z"/>
                <w:rFonts w:ascii="Calibri" w:hAnsi="Calibri" w:cs="Arial"/>
                <w:sz w:val="16"/>
                <w:szCs w:val="24"/>
              </w:rPr>
            </w:pPr>
            <w:ins w:id="2461" w:author="Vijay Shah" w:date="2014-04-11T10:42:00Z">
              <w:r w:rsidRPr="00522EFF">
                <w:rPr>
                  <w:rFonts w:ascii="Calibri" w:hAnsi="Calibri" w:cs="Arial"/>
                  <w:sz w:val="16"/>
                </w:rPr>
                <w:tab/>
                <w:t>Rule</w:t>
              </w:r>
            </w:ins>
          </w:p>
        </w:tc>
        <w:tc>
          <w:tcPr>
            <w:tcW w:w="2883" w:type="dxa"/>
            <w:tcBorders>
              <w:top w:val="single" w:sz="4" w:space="0" w:color="auto"/>
              <w:left w:val="nil"/>
              <w:bottom w:val="single" w:sz="4" w:space="0" w:color="auto"/>
              <w:right w:val="single" w:sz="4" w:space="0" w:color="auto"/>
            </w:tcBorders>
            <w:shd w:val="clear" w:color="auto" w:fill="FFFFFF"/>
            <w:hideMark/>
            <w:tcPrChange w:id="2462" w:author="Vijay Shah" w:date="2014-04-17T22:42:00Z">
              <w:tcPr>
                <w:tcW w:w="2883" w:type="dxa"/>
                <w:tcBorders>
                  <w:top w:val="single" w:sz="4" w:space="0" w:color="auto"/>
                  <w:left w:val="nil"/>
                  <w:bottom w:val="single" w:sz="4" w:space="0" w:color="auto"/>
                  <w:right w:val="single" w:sz="4" w:space="0" w:color="auto"/>
                </w:tcBorders>
                <w:shd w:val="clear" w:color="auto" w:fill="FFFFFF"/>
                <w:hideMark/>
              </w:tcPr>
            </w:tcPrChange>
          </w:tcPr>
          <w:p w:rsidR="00522EFF" w:rsidRPr="00522EFF" w:rsidRDefault="00522EFF" w:rsidP="00522EFF">
            <w:pPr>
              <w:tabs>
                <w:tab w:val="left" w:pos="360"/>
                <w:tab w:val="left" w:pos="720"/>
                <w:tab w:val="left" w:pos="1080"/>
                <w:tab w:val="left" w:pos="1440"/>
              </w:tabs>
              <w:spacing w:before="60" w:after="60"/>
              <w:rPr>
                <w:ins w:id="2463" w:author="Vijay Shah" w:date="2014-04-11T10:42:00Z"/>
                <w:rFonts w:ascii="Calibri" w:hAnsi="Calibri" w:cs="Arial"/>
                <w:sz w:val="16"/>
                <w:szCs w:val="24"/>
              </w:rPr>
            </w:pPr>
            <w:ins w:id="2464" w:author="Vijay Shah" w:date="2014-04-11T10:42:00Z">
              <w:r w:rsidRPr="00522EFF">
                <w:rPr>
                  <w:rFonts w:ascii="Calibri" w:hAnsi="Calibri" w:cs="Arial"/>
                  <w:sz w:val="16"/>
                </w:rPr>
                <w:tab/>
                <w:t>/rule</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465"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66" w:author="Vijay Shah" w:date="2014-04-11T10:42:00Z"/>
                <w:rFonts w:ascii="Calibri" w:hAnsi="Calibri" w:cs="Arial"/>
                <w:sz w:val="16"/>
                <w:szCs w:val="24"/>
              </w:rPr>
            </w:pPr>
            <w:ins w:id="2467" w:author="Vijay Shah" w:date="2014-04-11T10:42:00Z">
              <w:r w:rsidRPr="00522EFF">
                <w:rPr>
                  <w:rFonts w:ascii="Calibri" w:hAnsi="Calibri" w:cs="Arial"/>
                  <w:sz w:val="16"/>
                </w:rPr>
                <w:t>0..N</w:t>
              </w:r>
            </w:ins>
          </w:p>
        </w:tc>
        <w:tc>
          <w:tcPr>
            <w:tcW w:w="1257" w:type="dxa"/>
            <w:tcBorders>
              <w:top w:val="nil"/>
              <w:left w:val="nil"/>
              <w:bottom w:val="single" w:sz="4" w:space="0" w:color="auto"/>
              <w:right w:val="single" w:sz="4" w:space="0" w:color="auto"/>
            </w:tcBorders>
            <w:shd w:val="clear" w:color="auto" w:fill="FFFFFF"/>
            <w:vAlign w:val="center"/>
            <w:hideMark/>
            <w:tcPrChange w:id="2468"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69" w:author="Vijay Shah" w:date="2014-04-11T10:42:00Z"/>
                <w:rFonts w:ascii="Calibri" w:hAnsi="Calibri" w:cs="Arial"/>
                <w:sz w:val="16"/>
                <w:szCs w:val="24"/>
              </w:rPr>
            </w:pPr>
          </w:p>
        </w:tc>
      </w:tr>
      <w:tr w:rsidR="00522EFF" w:rsidRPr="00522EFF" w:rsidTr="00507431">
        <w:trPr>
          <w:trHeight w:val="300"/>
          <w:jc w:val="center"/>
          <w:ins w:id="2470" w:author="Vijay Shah" w:date="2014-04-11T10:42:00Z"/>
          <w:trPrChange w:id="2471"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472"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73" w:author="Vijay Shah" w:date="2014-04-11T10:42:00Z"/>
                <w:rFonts w:ascii="Calibri" w:hAnsi="Calibri" w:cs="Arial"/>
                <w:sz w:val="16"/>
                <w:szCs w:val="24"/>
              </w:rPr>
            </w:pPr>
            <w:ins w:id="2474" w:author="Vijay Shah" w:date="2014-04-11T10:42:00Z">
              <w:r w:rsidRPr="00522EFF">
                <w:rPr>
                  <w:rFonts w:ascii="Calibri" w:hAnsi="Calibri" w:cs="Arial"/>
                  <w:sz w:val="16"/>
                </w:rPr>
                <w:tab/>
              </w:r>
              <w:r w:rsidRPr="00522EFF">
                <w:rPr>
                  <w:rFonts w:ascii="Calibri" w:hAnsi="Calibri" w:cs="Arial"/>
                  <w:sz w:val="16"/>
                </w:rPr>
                <w:tab/>
                <w:t>Expression</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475"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76" w:author="Vijay Shah" w:date="2014-04-11T10:42:00Z"/>
                <w:rFonts w:ascii="Calibri" w:hAnsi="Calibri" w:cs="Arial"/>
                <w:sz w:val="16"/>
                <w:szCs w:val="24"/>
              </w:rPr>
            </w:pPr>
            <w:ins w:id="2477" w:author="Vijay Shah" w:date="2014-04-11T10:42:00Z">
              <w:r w:rsidRPr="00522EFF">
                <w:rPr>
                  <w:rFonts w:ascii="Calibri" w:hAnsi="Calibri" w:cs="Arial"/>
                  <w:sz w:val="16"/>
                </w:rPr>
                <w:tab/>
              </w:r>
              <w:r w:rsidRPr="00522EFF">
                <w:rPr>
                  <w:rFonts w:ascii="Calibri" w:hAnsi="Calibri" w:cs="Arial"/>
                  <w:sz w:val="16"/>
                </w:rPr>
                <w:tab/>
                <w:t>/expression</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478"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79" w:author="Vijay Shah" w:date="2014-04-11T10:42:00Z"/>
                <w:rFonts w:ascii="Calibri" w:hAnsi="Calibri" w:cs="Arial"/>
                <w:sz w:val="16"/>
                <w:szCs w:val="24"/>
              </w:rPr>
            </w:pPr>
            <w:ins w:id="2480" w:author="Vijay Shah" w:date="2014-04-11T10:42:00Z">
              <w:r w:rsidRPr="00522EFF">
                <w:rPr>
                  <w:rFonts w:ascii="Calibri" w:hAnsi="Calibri" w:cs="Arial"/>
                  <w:sz w:val="16"/>
                </w:rPr>
                <w:t>1..N</w:t>
              </w:r>
            </w:ins>
          </w:p>
        </w:tc>
        <w:tc>
          <w:tcPr>
            <w:tcW w:w="1257" w:type="dxa"/>
            <w:tcBorders>
              <w:top w:val="nil"/>
              <w:left w:val="nil"/>
              <w:bottom w:val="single" w:sz="4" w:space="0" w:color="auto"/>
              <w:right w:val="single" w:sz="4" w:space="0" w:color="auto"/>
            </w:tcBorders>
            <w:shd w:val="clear" w:color="auto" w:fill="FFFFFF"/>
            <w:vAlign w:val="center"/>
            <w:hideMark/>
            <w:tcPrChange w:id="2481"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07431" w:rsidP="00522EFF">
            <w:pPr>
              <w:tabs>
                <w:tab w:val="left" w:pos="360"/>
                <w:tab w:val="left" w:pos="720"/>
                <w:tab w:val="left" w:pos="1080"/>
                <w:tab w:val="left" w:pos="1440"/>
              </w:tabs>
              <w:spacing w:before="60" w:after="60"/>
              <w:rPr>
                <w:ins w:id="2482" w:author="Vijay Shah" w:date="2014-04-11T10:42:00Z"/>
                <w:rFonts w:ascii="Calibri" w:hAnsi="Calibri" w:cs="Arial"/>
                <w:sz w:val="16"/>
                <w:szCs w:val="24"/>
              </w:rPr>
            </w:pPr>
            <w:ins w:id="2483" w:author="Vijay Shah" w:date="2014-04-17T22:42:00Z">
              <w:r>
                <w:rPr>
                  <w:rFonts w:ascii="Calibri" w:hAnsi="Calibri" w:cs="Arial"/>
                  <w:sz w:val="16"/>
                </w:rPr>
                <w:t>String</w:t>
              </w:r>
            </w:ins>
          </w:p>
        </w:tc>
      </w:tr>
      <w:tr w:rsidR="00522EFF" w:rsidRPr="00522EFF" w:rsidTr="00507431">
        <w:trPr>
          <w:trHeight w:val="300"/>
          <w:jc w:val="center"/>
          <w:ins w:id="2484" w:author="Vijay Shah" w:date="2014-04-11T10:42:00Z"/>
          <w:trPrChange w:id="2485"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486"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87" w:author="Vijay Shah" w:date="2014-04-11T10:42:00Z"/>
                <w:rFonts w:ascii="Calibri" w:hAnsi="Calibri" w:cs="Arial"/>
                <w:sz w:val="16"/>
                <w:szCs w:val="24"/>
              </w:rPr>
            </w:pPr>
            <w:ins w:id="2488" w:author="Vijay Shah" w:date="2014-04-11T10:42:00Z">
              <w:r w:rsidRPr="00522EFF">
                <w:rPr>
                  <w:rFonts w:ascii="Calibri" w:hAnsi="Calibri" w:cs="Arial"/>
                  <w:sz w:val="16"/>
                </w:rPr>
                <w:tab/>
                <w:t>Section Title</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489"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90" w:author="Vijay Shah" w:date="2014-04-11T10:42:00Z"/>
                <w:rFonts w:ascii="Calibri" w:hAnsi="Calibri" w:cs="Arial"/>
                <w:sz w:val="16"/>
                <w:szCs w:val="24"/>
              </w:rPr>
            </w:pPr>
            <w:ins w:id="2491" w:author="Vijay Shah" w:date="2014-04-11T10:42:00Z">
              <w:r w:rsidRPr="00522EFF">
                <w:rPr>
                  <w:rFonts w:ascii="Calibri" w:hAnsi="Calibri" w:cs="Arial"/>
                  <w:sz w:val="16"/>
                </w:rPr>
                <w:tab/>
                <w:t>/section_title</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492"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60" w:after="60"/>
              <w:rPr>
                <w:ins w:id="2493" w:author="Vijay Shah" w:date="2014-04-11T10:42:00Z"/>
                <w:rFonts w:ascii="Calibri" w:hAnsi="Calibri" w:cs="Arial"/>
                <w:sz w:val="16"/>
                <w:szCs w:val="24"/>
              </w:rPr>
            </w:pPr>
            <w:ins w:id="2494" w:author="Vijay Shah" w:date="2014-04-11T10:42:00Z">
              <w:r w:rsidRPr="00522EFF">
                <w:rPr>
                  <w:rFonts w:ascii="Calibri" w:hAnsi="Calibri" w:cs="Arial"/>
                  <w:sz w:val="16"/>
                </w:rPr>
                <w:t>0..1</w:t>
              </w:r>
            </w:ins>
          </w:p>
        </w:tc>
        <w:tc>
          <w:tcPr>
            <w:tcW w:w="1257" w:type="dxa"/>
            <w:tcBorders>
              <w:top w:val="nil"/>
              <w:left w:val="nil"/>
              <w:bottom w:val="single" w:sz="4" w:space="0" w:color="auto"/>
              <w:right w:val="single" w:sz="4" w:space="0" w:color="auto"/>
            </w:tcBorders>
            <w:shd w:val="clear" w:color="auto" w:fill="FFFFFF"/>
            <w:vAlign w:val="center"/>
            <w:hideMark/>
            <w:tcPrChange w:id="2495"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22EFF" w:rsidRPr="00522EFF" w:rsidRDefault="00507431" w:rsidP="00522EFF">
            <w:pPr>
              <w:tabs>
                <w:tab w:val="left" w:pos="360"/>
                <w:tab w:val="left" w:pos="720"/>
                <w:tab w:val="left" w:pos="1080"/>
                <w:tab w:val="left" w:pos="1440"/>
              </w:tabs>
              <w:spacing w:before="60" w:after="60"/>
              <w:rPr>
                <w:ins w:id="2496" w:author="Vijay Shah" w:date="2014-04-11T10:42:00Z"/>
                <w:rFonts w:ascii="Calibri" w:hAnsi="Calibri" w:cs="Arial"/>
                <w:sz w:val="16"/>
                <w:szCs w:val="24"/>
              </w:rPr>
            </w:pPr>
            <w:ins w:id="2497" w:author="Vijay Shah" w:date="2014-04-17T22:42:00Z">
              <w:r>
                <w:rPr>
                  <w:rFonts w:ascii="Calibri" w:hAnsi="Calibri" w:cs="Arial"/>
                  <w:sz w:val="16"/>
                </w:rPr>
                <w:t>String</w:t>
              </w:r>
            </w:ins>
          </w:p>
        </w:tc>
      </w:tr>
      <w:tr w:rsidR="00507431" w:rsidRPr="00522EFF" w:rsidTr="00507431">
        <w:trPr>
          <w:trHeight w:val="300"/>
          <w:jc w:val="center"/>
          <w:ins w:id="2498" w:author="Vijay Shah" w:date="2014-04-11T10:42:00Z"/>
          <w:trPrChange w:id="2499" w:author="Vijay Shah" w:date="2014-04-17T22:42:00Z">
            <w:trPr>
              <w:trHeight w:val="300"/>
              <w:jc w:val="center"/>
            </w:trPr>
          </w:trPrChange>
        </w:trPr>
        <w:tc>
          <w:tcPr>
            <w:tcW w:w="2877" w:type="dxa"/>
            <w:tcBorders>
              <w:top w:val="nil"/>
              <w:left w:val="single" w:sz="4" w:space="0" w:color="auto"/>
              <w:bottom w:val="single" w:sz="4" w:space="0" w:color="auto"/>
              <w:right w:val="single" w:sz="4" w:space="0" w:color="auto"/>
            </w:tcBorders>
            <w:shd w:val="clear" w:color="auto" w:fill="FFFFFF"/>
            <w:vAlign w:val="center"/>
            <w:hideMark/>
            <w:tcPrChange w:id="2500" w:author="Vijay Shah" w:date="2014-04-17T22:42:00Z">
              <w:tcPr>
                <w:tcW w:w="287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01" w:author="Vijay Shah" w:date="2014-04-11T10:42:00Z"/>
                <w:rFonts w:ascii="Calibri" w:hAnsi="Calibri" w:cs="Arial"/>
                <w:sz w:val="16"/>
                <w:szCs w:val="24"/>
              </w:rPr>
            </w:pPr>
            <w:ins w:id="2502" w:author="Vijay Shah" w:date="2014-04-11T10:42:00Z">
              <w:r w:rsidRPr="00522EFF">
                <w:rPr>
                  <w:rFonts w:ascii="Calibri" w:hAnsi="Calibri" w:cs="Arial"/>
                  <w:sz w:val="16"/>
                </w:rPr>
                <w:tab/>
                <w:t>Section Number</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503"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04" w:author="Vijay Shah" w:date="2014-04-11T10:42:00Z"/>
                <w:rFonts w:ascii="Calibri" w:hAnsi="Calibri" w:cs="Arial"/>
                <w:sz w:val="16"/>
                <w:szCs w:val="24"/>
              </w:rPr>
            </w:pPr>
            <w:ins w:id="2505" w:author="Vijay Shah" w:date="2014-04-11T10:42:00Z">
              <w:r w:rsidRPr="00522EFF">
                <w:rPr>
                  <w:rFonts w:ascii="Calibri" w:hAnsi="Calibri" w:cs="Arial"/>
                  <w:sz w:val="16"/>
                </w:rPr>
                <w:tab/>
                <w:t>/section_number</w:t>
              </w:r>
            </w:ins>
          </w:p>
        </w:tc>
        <w:tc>
          <w:tcPr>
            <w:tcW w:w="1438" w:type="dxa"/>
            <w:tcBorders>
              <w:top w:val="nil"/>
              <w:left w:val="single" w:sz="4" w:space="0" w:color="auto"/>
              <w:bottom w:val="single" w:sz="4" w:space="0" w:color="auto"/>
              <w:right w:val="single" w:sz="4" w:space="0" w:color="auto"/>
            </w:tcBorders>
            <w:shd w:val="clear" w:color="auto" w:fill="FFFFFF"/>
            <w:vAlign w:val="center"/>
            <w:hideMark/>
            <w:tcPrChange w:id="2506" w:author="Vijay Shah" w:date="2014-04-17T22:42:00Z">
              <w:tcPr>
                <w:tcW w:w="1438"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07" w:author="Vijay Shah" w:date="2014-04-11T10:42:00Z"/>
                <w:rFonts w:ascii="Calibri" w:hAnsi="Calibri" w:cs="Arial"/>
                <w:sz w:val="16"/>
                <w:szCs w:val="24"/>
              </w:rPr>
            </w:pPr>
            <w:ins w:id="2508" w:author="Vijay Shah" w:date="2014-04-11T10:42:00Z">
              <w:r w:rsidRPr="00522EFF">
                <w:rPr>
                  <w:rFonts w:ascii="Calibri" w:hAnsi="Calibri" w:cs="Arial"/>
                  <w:sz w:val="16"/>
                </w:rPr>
                <w:t>0..1</w:t>
              </w:r>
            </w:ins>
          </w:p>
        </w:tc>
        <w:tc>
          <w:tcPr>
            <w:tcW w:w="1257" w:type="dxa"/>
            <w:tcBorders>
              <w:top w:val="nil"/>
              <w:left w:val="nil"/>
              <w:bottom w:val="single" w:sz="4" w:space="0" w:color="auto"/>
              <w:right w:val="single" w:sz="4" w:space="0" w:color="auto"/>
            </w:tcBorders>
            <w:shd w:val="clear" w:color="auto" w:fill="FFFFFF"/>
            <w:vAlign w:val="center"/>
            <w:hideMark/>
            <w:tcPrChange w:id="2509" w:author="Vijay Shah" w:date="2014-04-17T22:42:00Z">
              <w:tcPr>
                <w:tcW w:w="1791"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10" w:author="Vijay Shah" w:date="2014-04-11T10:42:00Z"/>
                <w:rFonts w:ascii="Calibri" w:hAnsi="Calibri" w:cs="Arial"/>
                <w:sz w:val="16"/>
                <w:szCs w:val="24"/>
              </w:rPr>
            </w:pPr>
            <w:ins w:id="2511" w:author="Vijay Shah" w:date="2014-04-17T22:42:00Z">
              <w:r>
                <w:rPr>
                  <w:rFonts w:ascii="Calibri" w:hAnsi="Calibri" w:cs="Arial"/>
                  <w:sz w:val="16"/>
                </w:rPr>
                <w:t>String</w:t>
              </w:r>
            </w:ins>
          </w:p>
        </w:tc>
      </w:tr>
      <w:tr w:rsidR="00507431" w:rsidRPr="00522EFF" w:rsidTr="00507431">
        <w:trPr>
          <w:trHeight w:val="300"/>
          <w:jc w:val="center"/>
          <w:ins w:id="2512" w:author="Vijay Shah" w:date="2014-04-11T10:42:00Z"/>
          <w:trPrChange w:id="2513"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14"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15" w:author="Vijay Shah" w:date="2014-04-11T10:42:00Z"/>
                <w:rFonts w:ascii="Calibri" w:hAnsi="Calibri" w:cs="Arial"/>
                <w:sz w:val="16"/>
                <w:szCs w:val="24"/>
              </w:rPr>
            </w:pPr>
            <w:ins w:id="2516" w:author="Vijay Shah" w:date="2014-04-11T10:42:00Z">
              <w:r w:rsidRPr="00522EFF">
                <w:rPr>
                  <w:rFonts w:ascii="Calibri" w:hAnsi="Calibri" w:cs="Arial"/>
                  <w:sz w:val="16"/>
                </w:rPr>
                <w:tab/>
                <w:t>Ordered</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517"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18" w:author="Vijay Shah" w:date="2014-04-11T10:42:00Z"/>
                <w:rFonts w:ascii="Calibri" w:hAnsi="Calibri" w:cs="Arial"/>
                <w:sz w:val="16"/>
                <w:szCs w:val="24"/>
              </w:rPr>
            </w:pPr>
            <w:ins w:id="2519" w:author="Vijay Shah" w:date="2014-04-11T10:42:00Z">
              <w:r w:rsidRPr="00522EFF">
                <w:rPr>
                  <w:rFonts w:ascii="Calibri" w:hAnsi="Calibri" w:cs="Arial"/>
                  <w:sz w:val="16"/>
                </w:rPr>
                <w:tab/>
                <w:t>/ordered</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20"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21" w:author="Vijay Shah" w:date="2014-04-11T10:42:00Z"/>
                <w:rFonts w:ascii="Calibri" w:hAnsi="Calibri" w:cs="Arial"/>
                <w:sz w:val="16"/>
                <w:szCs w:val="24"/>
              </w:rPr>
            </w:pPr>
            <w:ins w:id="2522" w:author="Vijay Shah" w:date="2014-04-11T10:42:00Z">
              <w:r w:rsidRPr="00522EFF">
                <w:rPr>
                  <w:rFonts w:ascii="Calibri" w:hAnsi="Calibri" w:cs="Arial"/>
                  <w:sz w:val="16"/>
                </w:rPr>
                <w:t>0..1</w:t>
              </w:r>
            </w:ins>
          </w:p>
        </w:tc>
        <w:tc>
          <w:tcPr>
            <w:tcW w:w="1257" w:type="dxa"/>
            <w:tcBorders>
              <w:top w:val="single" w:sz="4" w:space="0" w:color="auto"/>
              <w:left w:val="nil"/>
              <w:bottom w:val="single" w:sz="4" w:space="0" w:color="auto"/>
              <w:right w:val="single" w:sz="4" w:space="0" w:color="auto"/>
            </w:tcBorders>
            <w:shd w:val="clear" w:color="auto" w:fill="FFFFFF"/>
            <w:vAlign w:val="center"/>
            <w:hideMark/>
            <w:tcPrChange w:id="2523"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24" w:author="Vijay Shah" w:date="2014-04-11T10:42:00Z"/>
                <w:rFonts w:ascii="Calibri" w:hAnsi="Calibri" w:cs="Arial"/>
                <w:sz w:val="16"/>
                <w:szCs w:val="24"/>
              </w:rPr>
            </w:pPr>
            <w:ins w:id="2525" w:author="Vijay Shah" w:date="2014-04-11T10:42:00Z">
              <w:r w:rsidRPr="00522EFF">
                <w:rPr>
                  <w:rFonts w:ascii="Calibri" w:hAnsi="Calibri" w:cs="Arial"/>
                  <w:sz w:val="16"/>
                </w:rPr>
                <w:t>Boolean</w:t>
              </w:r>
            </w:ins>
          </w:p>
        </w:tc>
      </w:tr>
      <w:tr w:rsidR="00507431" w:rsidRPr="00522EFF" w:rsidTr="00507431">
        <w:trPr>
          <w:trHeight w:val="300"/>
          <w:jc w:val="center"/>
          <w:ins w:id="2526" w:author="Vijay Shah" w:date="2014-04-11T10:42:00Z"/>
          <w:trPrChange w:id="2527"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28"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29" w:author="Vijay Shah" w:date="2014-04-11T10:42:00Z"/>
                <w:rFonts w:ascii="Calibri" w:hAnsi="Calibri" w:cs="Arial"/>
                <w:sz w:val="16"/>
                <w:szCs w:val="24"/>
              </w:rPr>
            </w:pPr>
            <w:ins w:id="2530" w:author="Vijay Shah" w:date="2014-04-11T10:42:00Z">
              <w:r w:rsidRPr="00522EFF">
                <w:rPr>
                  <w:rFonts w:ascii="Calibri" w:hAnsi="Calibri" w:cs="Arial"/>
                  <w:color w:val="000000"/>
                  <w:sz w:val="16"/>
                </w:rPr>
                <w:tab/>
                <w:t>Section Instruction</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531"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32" w:author="Vijay Shah" w:date="2014-04-11T10:42:00Z"/>
                <w:rFonts w:ascii="Calibri" w:hAnsi="Calibri" w:cs="Arial"/>
                <w:sz w:val="16"/>
                <w:szCs w:val="24"/>
              </w:rPr>
            </w:pPr>
            <w:ins w:id="2533" w:author="Vijay Shah" w:date="2014-04-11T10:42:00Z">
              <w:r w:rsidRPr="00522EFF">
                <w:rPr>
                  <w:rFonts w:ascii="Calibri" w:hAnsi="Calibri" w:cs="Arial"/>
                  <w:color w:val="000000"/>
                  <w:sz w:val="16"/>
                </w:rPr>
                <w:tab/>
                <w:t>/section_instruction</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34"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35" w:author="Vijay Shah" w:date="2014-04-11T10:42:00Z"/>
                <w:rFonts w:ascii="Calibri" w:hAnsi="Calibri" w:cs="Arial"/>
                <w:sz w:val="16"/>
                <w:szCs w:val="24"/>
              </w:rPr>
            </w:pPr>
            <w:ins w:id="2536" w:author="Vijay Shah" w:date="2014-04-11T10:42:00Z">
              <w:r w:rsidRPr="00522EFF">
                <w:rPr>
                  <w:rFonts w:ascii="Calibri" w:hAnsi="Calibri" w:cs="Arial"/>
                  <w:color w:val="000000"/>
                  <w:sz w:val="16"/>
                </w:rPr>
                <w:t>0..N</w:t>
              </w:r>
            </w:ins>
          </w:p>
        </w:tc>
        <w:tc>
          <w:tcPr>
            <w:tcW w:w="1257" w:type="dxa"/>
            <w:tcBorders>
              <w:top w:val="single" w:sz="4" w:space="0" w:color="auto"/>
              <w:left w:val="nil"/>
              <w:bottom w:val="single" w:sz="4" w:space="0" w:color="auto"/>
              <w:right w:val="single" w:sz="4" w:space="0" w:color="auto"/>
            </w:tcBorders>
            <w:shd w:val="clear" w:color="auto" w:fill="FFFFFF"/>
            <w:vAlign w:val="center"/>
            <w:hideMark/>
            <w:tcPrChange w:id="2537"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38" w:author="Vijay Shah" w:date="2014-04-11T10:42:00Z"/>
                <w:rFonts w:ascii="Calibri" w:hAnsi="Calibri" w:cs="Arial"/>
                <w:sz w:val="16"/>
                <w:szCs w:val="24"/>
              </w:rPr>
            </w:pPr>
            <w:ins w:id="2539" w:author="Vijay Shah" w:date="2014-04-17T22:42:00Z">
              <w:r>
                <w:rPr>
                  <w:rFonts w:ascii="Calibri" w:hAnsi="Calibri" w:cs="Arial"/>
                  <w:sz w:val="16"/>
                </w:rPr>
                <w:t>String</w:t>
              </w:r>
            </w:ins>
          </w:p>
        </w:tc>
      </w:tr>
      <w:tr w:rsidR="00507431" w:rsidRPr="00522EFF" w:rsidTr="00507431">
        <w:trPr>
          <w:trHeight w:val="300"/>
          <w:jc w:val="center"/>
          <w:ins w:id="2540" w:author="Vijay Shah" w:date="2014-04-11T10:42:00Z"/>
          <w:trPrChange w:id="2541"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42"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43" w:author="Vijay Shah" w:date="2014-04-11T10:42:00Z"/>
                <w:rFonts w:ascii="Calibri" w:hAnsi="Calibri" w:cs="Arial"/>
                <w:sz w:val="16"/>
                <w:szCs w:val="24"/>
              </w:rPr>
            </w:pPr>
            <w:ins w:id="2544" w:author="Vijay Shah" w:date="2014-04-11T10:42:00Z">
              <w:r w:rsidRPr="00522EFF">
                <w:rPr>
                  <w:rFonts w:ascii="Calibri" w:hAnsi="Calibri" w:cs="Arial"/>
                  <w:color w:val="000000"/>
                  <w:sz w:val="16"/>
                </w:rPr>
                <w:tab/>
                <w:t>Additional Instruction</w:t>
              </w:r>
            </w:ins>
          </w:p>
        </w:tc>
        <w:tc>
          <w:tcPr>
            <w:tcW w:w="2883" w:type="dxa"/>
            <w:tcBorders>
              <w:top w:val="single" w:sz="4" w:space="0" w:color="auto"/>
              <w:left w:val="nil"/>
              <w:bottom w:val="single" w:sz="4" w:space="0" w:color="auto"/>
              <w:right w:val="single" w:sz="4" w:space="0" w:color="auto"/>
            </w:tcBorders>
            <w:shd w:val="clear" w:color="auto" w:fill="FFFFFF"/>
            <w:vAlign w:val="bottom"/>
            <w:hideMark/>
            <w:tcPrChange w:id="2545" w:author="Vijay Shah" w:date="2014-04-17T22:42:00Z">
              <w:tcPr>
                <w:tcW w:w="2883" w:type="dxa"/>
                <w:tcBorders>
                  <w:top w:val="single" w:sz="4" w:space="0" w:color="auto"/>
                  <w:left w:val="nil"/>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46" w:author="Vijay Shah" w:date="2014-04-11T10:42:00Z"/>
                <w:rFonts w:ascii="Calibri" w:hAnsi="Calibri" w:cs="Arial"/>
                <w:sz w:val="16"/>
                <w:szCs w:val="24"/>
              </w:rPr>
            </w:pPr>
            <w:ins w:id="2547" w:author="Vijay Shah" w:date="2014-04-11T10:42:00Z">
              <w:r w:rsidRPr="00522EFF">
                <w:rPr>
                  <w:rFonts w:ascii="Calibri" w:hAnsi="Calibri" w:cs="Arial"/>
                  <w:color w:val="000000"/>
                  <w:sz w:val="16"/>
                </w:rPr>
                <w:tab/>
                <w:t>/additional_instruction</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bottom"/>
            <w:hideMark/>
            <w:tcPrChange w:id="2548"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49" w:author="Vijay Shah" w:date="2014-04-11T10:42:00Z"/>
                <w:rFonts w:ascii="Calibri" w:hAnsi="Calibri" w:cs="Arial"/>
                <w:sz w:val="16"/>
                <w:szCs w:val="24"/>
              </w:rPr>
            </w:pPr>
            <w:ins w:id="2550" w:author="Vijay Shah" w:date="2014-04-11T10:42:00Z">
              <w:r w:rsidRPr="00522EFF">
                <w:rPr>
                  <w:rFonts w:ascii="Calibri" w:hAnsi="Calibri" w:cs="Arial"/>
                  <w:color w:val="000000"/>
                  <w:sz w:val="16"/>
                </w:rPr>
                <w:t>0..N</w:t>
              </w:r>
            </w:ins>
          </w:p>
        </w:tc>
        <w:tc>
          <w:tcPr>
            <w:tcW w:w="1257" w:type="dxa"/>
            <w:tcBorders>
              <w:top w:val="single" w:sz="4" w:space="0" w:color="auto"/>
              <w:left w:val="nil"/>
              <w:bottom w:val="single" w:sz="4" w:space="0" w:color="auto"/>
              <w:right w:val="single" w:sz="4" w:space="0" w:color="auto"/>
            </w:tcBorders>
            <w:shd w:val="clear" w:color="auto" w:fill="FFFFFF"/>
            <w:vAlign w:val="center"/>
            <w:hideMark/>
            <w:tcPrChange w:id="2551" w:author="Vijay Shah" w:date="2014-04-17T22:42:00Z">
              <w:tcPr>
                <w:tcW w:w="1791" w:type="dxa"/>
                <w:tcBorders>
                  <w:top w:val="single" w:sz="4" w:space="0" w:color="auto"/>
                  <w:left w:val="nil"/>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52" w:author="Vijay Shah" w:date="2014-04-11T10:42:00Z"/>
                <w:rFonts w:ascii="Calibri" w:hAnsi="Calibri" w:cs="Arial"/>
                <w:sz w:val="16"/>
                <w:szCs w:val="24"/>
              </w:rPr>
            </w:pPr>
            <w:ins w:id="2553" w:author="Vijay Shah" w:date="2014-04-17T22:42:00Z">
              <w:r>
                <w:rPr>
                  <w:rFonts w:ascii="Calibri" w:hAnsi="Calibri" w:cs="Arial"/>
                  <w:sz w:val="16"/>
                </w:rPr>
                <w:t>String</w:t>
              </w:r>
            </w:ins>
          </w:p>
        </w:tc>
      </w:tr>
      <w:tr w:rsidR="00507431" w:rsidRPr="00522EFF" w:rsidTr="00507431">
        <w:trPr>
          <w:trHeight w:val="300"/>
          <w:jc w:val="center"/>
          <w:ins w:id="2554" w:author="Vijay Shah" w:date="2014-04-11T10:42:00Z"/>
          <w:trPrChange w:id="2555"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56"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57" w:author="Vijay Shah" w:date="2014-04-11T10:42:00Z"/>
                <w:rFonts w:ascii="Calibri" w:hAnsi="Calibri" w:cs="Arial"/>
                <w:sz w:val="16"/>
                <w:szCs w:val="24"/>
              </w:rPr>
            </w:pPr>
            <w:ins w:id="2558" w:author="Vijay Shah" w:date="2014-04-11T10:42:00Z">
              <w:r w:rsidRPr="00522EFF">
                <w:rPr>
                  <w:rFonts w:ascii="Calibri" w:hAnsi="Calibri" w:cs="Arial"/>
                  <w:color w:val="000000"/>
                  <w:sz w:val="16"/>
                </w:rPr>
                <w:tab/>
                <w:t>Contained Section</w:t>
              </w:r>
            </w:ins>
          </w:p>
        </w:tc>
        <w:tc>
          <w:tcPr>
            <w:tcW w:w="2883" w:type="dxa"/>
            <w:tcBorders>
              <w:top w:val="single" w:sz="4" w:space="0" w:color="auto"/>
              <w:left w:val="nil"/>
              <w:bottom w:val="single" w:sz="4" w:space="0" w:color="auto"/>
              <w:right w:val="single" w:sz="4" w:space="0" w:color="auto"/>
            </w:tcBorders>
            <w:shd w:val="clear" w:color="auto" w:fill="FFFFFF"/>
            <w:vAlign w:val="bottom"/>
            <w:hideMark/>
            <w:tcPrChange w:id="2559" w:author="Vijay Shah" w:date="2014-04-17T22:42:00Z">
              <w:tcPr>
                <w:tcW w:w="2883" w:type="dxa"/>
                <w:tcBorders>
                  <w:top w:val="single" w:sz="4" w:space="0" w:color="auto"/>
                  <w:left w:val="nil"/>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60" w:author="Vijay Shah" w:date="2014-04-11T10:42:00Z"/>
                <w:rFonts w:ascii="Calibri" w:hAnsi="Calibri" w:cs="Arial"/>
                <w:sz w:val="16"/>
                <w:szCs w:val="24"/>
              </w:rPr>
            </w:pPr>
            <w:ins w:id="2561" w:author="Vijay Shah" w:date="2014-04-11T10:42:00Z">
              <w:r w:rsidRPr="00522EFF">
                <w:rPr>
                  <w:rFonts w:ascii="Calibri" w:hAnsi="Calibri" w:cs="Arial"/>
                  <w:color w:val="000000"/>
                  <w:sz w:val="16"/>
                </w:rPr>
                <w:tab/>
                <w:t>/contained_section</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bottom"/>
            <w:hideMark/>
            <w:tcPrChange w:id="2562"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63" w:author="Vijay Shah" w:date="2014-04-11T10:42:00Z"/>
                <w:rFonts w:ascii="Calibri" w:hAnsi="Calibri" w:cs="Arial"/>
                <w:sz w:val="16"/>
                <w:szCs w:val="24"/>
              </w:rPr>
            </w:pPr>
            <w:ins w:id="2564" w:author="Vijay Shah" w:date="2014-04-11T10:42:00Z">
              <w:r w:rsidRPr="00522EFF">
                <w:rPr>
                  <w:rFonts w:ascii="Calibri" w:hAnsi="Calibri" w:cs="Arial"/>
                  <w:color w:val="000000"/>
                  <w:sz w:val="16"/>
                </w:rPr>
                <w:t>0..N</w:t>
              </w:r>
            </w:ins>
          </w:p>
        </w:tc>
        <w:tc>
          <w:tcPr>
            <w:tcW w:w="1257" w:type="dxa"/>
            <w:tcBorders>
              <w:top w:val="single" w:sz="4" w:space="0" w:color="auto"/>
              <w:left w:val="nil"/>
              <w:bottom w:val="single" w:sz="4" w:space="0" w:color="auto"/>
              <w:right w:val="single" w:sz="4" w:space="0" w:color="auto"/>
            </w:tcBorders>
            <w:shd w:val="clear" w:color="auto" w:fill="FFFFFF"/>
            <w:vAlign w:val="center"/>
            <w:hideMark/>
            <w:tcPrChange w:id="2565" w:author="Vijay Shah" w:date="2014-04-17T22:42:00Z">
              <w:tcPr>
                <w:tcW w:w="1791" w:type="dxa"/>
                <w:tcBorders>
                  <w:top w:val="single" w:sz="4" w:space="0" w:color="auto"/>
                  <w:left w:val="nil"/>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66" w:author="Vijay Shah" w:date="2014-04-11T10:42:00Z"/>
                <w:rFonts w:ascii="Calibri" w:hAnsi="Calibri" w:cs="Arial"/>
                <w:sz w:val="16"/>
                <w:szCs w:val="24"/>
              </w:rPr>
            </w:pPr>
            <w:ins w:id="2567" w:author="Vijay Shah" w:date="2014-04-17T22:42:00Z">
              <w:r>
                <w:rPr>
                  <w:rFonts w:ascii="Calibri" w:hAnsi="Calibri" w:cs="Arial"/>
                  <w:sz w:val="16"/>
                </w:rPr>
                <w:t>String</w:t>
              </w:r>
            </w:ins>
          </w:p>
        </w:tc>
      </w:tr>
      <w:tr w:rsidR="00507431" w:rsidRPr="00522EFF" w:rsidTr="00507431">
        <w:trPr>
          <w:trHeight w:val="300"/>
          <w:jc w:val="center"/>
          <w:ins w:id="2568" w:author="Vijay Shah" w:date="2014-04-11T10:42:00Z"/>
          <w:trPrChange w:id="2569"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70"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71" w:author="Vijay Shah" w:date="2014-04-11T10:42:00Z"/>
                <w:rFonts w:ascii="Calibri" w:hAnsi="Calibri" w:cs="Arial"/>
                <w:sz w:val="16"/>
                <w:szCs w:val="24"/>
              </w:rPr>
            </w:pPr>
            <w:ins w:id="2572" w:author="Vijay Shah" w:date="2014-04-11T10:42:00Z">
              <w:r w:rsidRPr="00522EFF">
                <w:rPr>
                  <w:rFonts w:ascii="Calibri" w:hAnsi="Calibri" w:cs="Arial"/>
                  <w:color w:val="000000"/>
                  <w:sz w:val="16"/>
                </w:rPr>
                <w:tab/>
                <w:t>Section Order</w:t>
              </w:r>
            </w:ins>
          </w:p>
        </w:tc>
        <w:tc>
          <w:tcPr>
            <w:tcW w:w="2883" w:type="dxa"/>
            <w:tcBorders>
              <w:top w:val="single" w:sz="4" w:space="0" w:color="auto"/>
              <w:left w:val="nil"/>
              <w:bottom w:val="single" w:sz="4" w:space="0" w:color="auto"/>
              <w:right w:val="single" w:sz="4" w:space="0" w:color="auto"/>
            </w:tcBorders>
            <w:shd w:val="clear" w:color="auto" w:fill="FFFFFF"/>
            <w:vAlign w:val="bottom"/>
            <w:hideMark/>
            <w:tcPrChange w:id="2573" w:author="Vijay Shah" w:date="2014-04-17T22:42:00Z">
              <w:tcPr>
                <w:tcW w:w="2883" w:type="dxa"/>
                <w:tcBorders>
                  <w:top w:val="single" w:sz="4" w:space="0" w:color="auto"/>
                  <w:left w:val="nil"/>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74" w:author="Vijay Shah" w:date="2014-04-11T10:42:00Z"/>
                <w:rFonts w:ascii="Calibri" w:hAnsi="Calibri" w:cs="Arial"/>
                <w:sz w:val="16"/>
                <w:szCs w:val="24"/>
              </w:rPr>
            </w:pPr>
            <w:ins w:id="2575" w:author="Vijay Shah" w:date="2014-04-11T10:42:00Z">
              <w:r w:rsidRPr="00522EFF">
                <w:rPr>
                  <w:rFonts w:ascii="Calibri" w:hAnsi="Calibri" w:cs="Arial"/>
                  <w:color w:val="000000"/>
                  <w:sz w:val="16"/>
                </w:rPr>
                <w:tab/>
                <w:t>/section_order</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bottom"/>
            <w:hideMark/>
            <w:tcPrChange w:id="2576"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77" w:author="Vijay Shah" w:date="2014-04-11T10:42:00Z"/>
                <w:rFonts w:ascii="Calibri" w:hAnsi="Calibri" w:cs="Arial"/>
                <w:sz w:val="16"/>
                <w:szCs w:val="24"/>
              </w:rPr>
            </w:pPr>
            <w:ins w:id="2578" w:author="Vijay Shah" w:date="2014-04-11T10:42:00Z">
              <w:r w:rsidRPr="00522EFF">
                <w:rPr>
                  <w:rFonts w:ascii="Calibri" w:hAnsi="Calibri" w:cs="Arial"/>
                  <w:color w:val="000000"/>
                  <w:sz w:val="16"/>
                </w:rPr>
                <w:t>0..1</w:t>
              </w:r>
            </w:ins>
          </w:p>
        </w:tc>
        <w:tc>
          <w:tcPr>
            <w:tcW w:w="1257" w:type="dxa"/>
            <w:tcBorders>
              <w:top w:val="single" w:sz="4" w:space="0" w:color="auto"/>
              <w:left w:val="nil"/>
              <w:bottom w:val="single" w:sz="4" w:space="0" w:color="auto"/>
              <w:right w:val="single" w:sz="4" w:space="0" w:color="auto"/>
            </w:tcBorders>
            <w:shd w:val="clear" w:color="auto" w:fill="FFFFFF"/>
            <w:vAlign w:val="center"/>
            <w:hideMark/>
            <w:tcPrChange w:id="2579" w:author="Vijay Shah" w:date="2014-04-17T22:42:00Z">
              <w:tcPr>
                <w:tcW w:w="1791" w:type="dxa"/>
                <w:tcBorders>
                  <w:top w:val="single" w:sz="4" w:space="0" w:color="auto"/>
                  <w:left w:val="nil"/>
                  <w:bottom w:val="single" w:sz="4" w:space="0" w:color="auto"/>
                  <w:right w:val="single" w:sz="4" w:space="0" w:color="auto"/>
                </w:tcBorders>
                <w:shd w:val="clear" w:color="auto" w:fill="FFFFFF"/>
                <w:vAlign w:val="bottom"/>
                <w:hideMark/>
              </w:tcPr>
            </w:tcPrChange>
          </w:tcPr>
          <w:p w:rsidR="00507431" w:rsidRPr="00522EFF" w:rsidRDefault="00507431" w:rsidP="00522EFF">
            <w:pPr>
              <w:tabs>
                <w:tab w:val="left" w:pos="360"/>
                <w:tab w:val="left" w:pos="720"/>
                <w:tab w:val="left" w:pos="1080"/>
                <w:tab w:val="left" w:pos="1440"/>
              </w:tabs>
              <w:spacing w:before="60" w:after="60"/>
              <w:rPr>
                <w:ins w:id="2580" w:author="Vijay Shah" w:date="2014-04-11T10:42:00Z"/>
                <w:rFonts w:ascii="Calibri" w:hAnsi="Calibri" w:cs="Arial"/>
                <w:sz w:val="16"/>
                <w:szCs w:val="24"/>
              </w:rPr>
            </w:pPr>
            <w:ins w:id="2581" w:author="Vijay Shah" w:date="2014-04-17T22:42:00Z">
              <w:r>
                <w:rPr>
                  <w:rFonts w:ascii="Calibri" w:hAnsi="Calibri" w:cs="Arial"/>
                  <w:sz w:val="16"/>
                </w:rPr>
                <w:t>String</w:t>
              </w:r>
            </w:ins>
          </w:p>
        </w:tc>
      </w:tr>
      <w:tr w:rsidR="00507431" w:rsidRPr="00522EFF" w:rsidTr="00507431">
        <w:trPr>
          <w:trHeight w:val="300"/>
          <w:jc w:val="center"/>
          <w:ins w:id="2582" w:author="Vijay Shah" w:date="2014-04-11T10:42:00Z"/>
          <w:trPrChange w:id="2583"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84"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85" w:author="Vijay Shah" w:date="2014-04-11T10:42:00Z"/>
                <w:rFonts w:ascii="Calibri" w:hAnsi="Calibri" w:cs="Arial"/>
                <w:sz w:val="16"/>
                <w:szCs w:val="24"/>
              </w:rPr>
            </w:pPr>
            <w:ins w:id="2586" w:author="Vijay Shah" w:date="2014-04-11T10:42:00Z">
              <w:r w:rsidRPr="00522EFF">
                <w:rPr>
                  <w:rFonts w:ascii="Calibri" w:hAnsi="Calibri" w:cs="Arial"/>
                  <w:color w:val="000000"/>
                  <w:sz w:val="16"/>
                </w:rPr>
                <w:tab/>
                <w:t>Media</w:t>
              </w:r>
            </w:ins>
          </w:p>
        </w:tc>
        <w:tc>
          <w:tcPr>
            <w:tcW w:w="2883" w:type="dxa"/>
            <w:tcBorders>
              <w:top w:val="single" w:sz="4" w:space="0" w:color="auto"/>
              <w:left w:val="nil"/>
              <w:bottom w:val="single" w:sz="4" w:space="0" w:color="auto"/>
              <w:right w:val="single" w:sz="4" w:space="0" w:color="auto"/>
            </w:tcBorders>
            <w:shd w:val="clear" w:color="auto" w:fill="FFFFFF"/>
            <w:vAlign w:val="center"/>
            <w:hideMark/>
            <w:tcPrChange w:id="2587"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88" w:author="Vijay Shah" w:date="2014-04-11T10:42:00Z"/>
                <w:rFonts w:ascii="Calibri" w:hAnsi="Calibri" w:cs="Arial"/>
                <w:sz w:val="16"/>
                <w:szCs w:val="24"/>
              </w:rPr>
            </w:pPr>
            <w:ins w:id="2589" w:author="Vijay Shah" w:date="2014-04-11T10:42:00Z">
              <w:r w:rsidRPr="00522EFF">
                <w:rPr>
                  <w:rFonts w:ascii="Calibri" w:hAnsi="Calibri" w:cs="Arial"/>
                  <w:color w:val="000000"/>
                  <w:sz w:val="16"/>
                </w:rPr>
                <w:tab/>
                <w:t>/media</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590"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60" w:after="60"/>
              <w:rPr>
                <w:ins w:id="2591" w:author="Vijay Shah" w:date="2014-04-11T10:42:00Z"/>
                <w:rFonts w:ascii="Calibri" w:hAnsi="Calibri" w:cs="Arial"/>
                <w:sz w:val="16"/>
                <w:szCs w:val="24"/>
              </w:rPr>
            </w:pPr>
            <w:ins w:id="2592" w:author="Vijay Shah" w:date="2014-04-11T10:42:00Z">
              <w:r w:rsidRPr="00522EFF">
                <w:rPr>
                  <w:rFonts w:ascii="Calibri" w:hAnsi="Calibri" w:cs="Arial"/>
                  <w:color w:val="000000"/>
                  <w:sz w:val="16"/>
                </w:rPr>
                <w:t>0..N</w:t>
              </w:r>
            </w:ins>
          </w:p>
        </w:tc>
        <w:tc>
          <w:tcPr>
            <w:tcW w:w="1257" w:type="dxa"/>
            <w:tcBorders>
              <w:top w:val="single" w:sz="4" w:space="0" w:color="auto"/>
              <w:left w:val="nil"/>
              <w:bottom w:val="single" w:sz="4" w:space="0" w:color="auto"/>
              <w:right w:val="single" w:sz="4" w:space="0" w:color="auto"/>
            </w:tcBorders>
            <w:shd w:val="clear" w:color="auto" w:fill="FFFFFF"/>
            <w:vAlign w:val="center"/>
            <w:tcPrChange w:id="2593"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594" w:author="Vijay Shah" w:date="2014-04-11T10:42:00Z"/>
                <w:rFonts w:ascii="Calibri" w:hAnsi="Calibri" w:cs="Arial"/>
                <w:sz w:val="16"/>
                <w:szCs w:val="24"/>
              </w:rPr>
            </w:pPr>
            <w:ins w:id="2595" w:author="Vijay Shah" w:date="2014-04-17T22:42:00Z">
              <w:r>
                <w:rPr>
                  <w:rFonts w:ascii="Calibri" w:hAnsi="Calibri" w:cs="Arial"/>
                  <w:sz w:val="16"/>
                </w:rPr>
                <w:t>String</w:t>
              </w:r>
            </w:ins>
          </w:p>
        </w:tc>
      </w:tr>
      <w:tr w:rsidR="00507431" w:rsidRPr="00522EFF" w:rsidTr="00507431">
        <w:trPr>
          <w:trHeight w:val="300"/>
          <w:jc w:val="center"/>
          <w:ins w:id="2596" w:author="Vijay Shah" w:date="2014-04-11T10:42:00Z"/>
          <w:trPrChange w:id="2597"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tcPrChange w:id="2598"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599" w:author="Vijay Shah" w:date="2014-04-11T10:42:00Z"/>
                <w:rFonts w:ascii="Calibri" w:hAnsi="Calibri" w:cs="Arial"/>
                <w:sz w:val="16"/>
                <w:szCs w:val="24"/>
              </w:rPr>
            </w:pPr>
            <w:ins w:id="2600" w:author="Vijay Shah" w:date="2014-04-11T10:42:00Z">
              <w:r w:rsidRPr="00522EFF">
                <w:rPr>
                  <w:rFonts w:ascii="Calibri" w:hAnsi="Calibri" w:cs="Arial"/>
                  <w:color w:val="000000"/>
                  <w:sz w:val="16"/>
                </w:rPr>
                <w:tab/>
                <w:t>Question</w:t>
              </w:r>
            </w:ins>
          </w:p>
        </w:tc>
        <w:tc>
          <w:tcPr>
            <w:tcW w:w="2883" w:type="dxa"/>
            <w:tcBorders>
              <w:top w:val="single" w:sz="4" w:space="0" w:color="auto"/>
              <w:left w:val="nil"/>
              <w:bottom w:val="single" w:sz="4" w:space="0" w:color="auto"/>
              <w:right w:val="single" w:sz="4" w:space="0" w:color="auto"/>
            </w:tcBorders>
            <w:shd w:val="clear" w:color="auto" w:fill="FFFFFF"/>
            <w:vAlign w:val="center"/>
            <w:tcPrChange w:id="2601"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02" w:author="Vijay Shah" w:date="2014-04-11T10:42:00Z"/>
                <w:rFonts w:ascii="Calibri" w:hAnsi="Calibri" w:cs="Arial"/>
                <w:sz w:val="16"/>
                <w:szCs w:val="24"/>
              </w:rPr>
            </w:pPr>
            <w:ins w:id="2603" w:author="Vijay Shah" w:date="2014-04-11T10:42:00Z">
              <w:r w:rsidRPr="00522EFF">
                <w:rPr>
                  <w:rFonts w:ascii="Calibri" w:hAnsi="Calibri" w:cs="Arial"/>
                  <w:color w:val="000000"/>
                  <w:sz w:val="16"/>
                </w:rPr>
                <w:tab/>
                <w:t>/question</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Change w:id="2604"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05" w:author="Vijay Shah" w:date="2014-04-11T10:42:00Z"/>
                <w:rFonts w:ascii="Calibri" w:hAnsi="Calibri" w:cs="Arial"/>
                <w:sz w:val="16"/>
                <w:szCs w:val="24"/>
              </w:rPr>
            </w:pPr>
            <w:ins w:id="2606" w:author="Vijay Shah" w:date="2014-04-11T10:42:00Z">
              <w:r w:rsidRPr="00522EFF">
                <w:rPr>
                  <w:rFonts w:ascii="Calibri" w:hAnsi="Calibri" w:cs="Arial"/>
                  <w:color w:val="000000"/>
                  <w:sz w:val="16"/>
                </w:rPr>
                <w:t>0..N</w:t>
              </w:r>
            </w:ins>
          </w:p>
        </w:tc>
        <w:tc>
          <w:tcPr>
            <w:tcW w:w="1257" w:type="dxa"/>
            <w:tcBorders>
              <w:top w:val="single" w:sz="4" w:space="0" w:color="auto"/>
              <w:left w:val="nil"/>
              <w:bottom w:val="single" w:sz="4" w:space="0" w:color="auto"/>
              <w:right w:val="single" w:sz="4" w:space="0" w:color="auto"/>
            </w:tcBorders>
            <w:shd w:val="clear" w:color="auto" w:fill="FFFFFF"/>
            <w:vAlign w:val="center"/>
            <w:tcPrChange w:id="2607"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08" w:author="Vijay Shah" w:date="2014-04-11T10:42:00Z"/>
                <w:rFonts w:ascii="Calibri" w:hAnsi="Calibri" w:cs="Arial"/>
                <w:sz w:val="16"/>
                <w:szCs w:val="24"/>
              </w:rPr>
            </w:pPr>
            <w:ins w:id="2609" w:author="Vijay Shah" w:date="2014-04-17T22:42:00Z">
              <w:r>
                <w:rPr>
                  <w:rFonts w:ascii="Calibri" w:hAnsi="Calibri" w:cs="Arial"/>
                  <w:sz w:val="16"/>
                </w:rPr>
                <w:t>String</w:t>
              </w:r>
            </w:ins>
          </w:p>
        </w:tc>
      </w:tr>
      <w:tr w:rsidR="00507431" w:rsidRPr="00522EFF" w:rsidTr="00507431">
        <w:trPr>
          <w:trHeight w:val="300"/>
          <w:jc w:val="center"/>
          <w:ins w:id="2610" w:author="Vijay Shah" w:date="2014-04-11T10:42:00Z"/>
          <w:trPrChange w:id="2611"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tcPrChange w:id="2612"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13" w:author="Vijay Shah" w:date="2014-04-11T10:42:00Z"/>
                <w:rFonts w:ascii="Calibri" w:hAnsi="Calibri" w:cs="Arial"/>
                <w:sz w:val="16"/>
                <w:szCs w:val="24"/>
              </w:rPr>
            </w:pPr>
            <w:ins w:id="2614" w:author="Vijay Shah" w:date="2014-04-11T10:42:00Z">
              <w:r w:rsidRPr="00522EFF">
                <w:rPr>
                  <w:rFonts w:ascii="Calibri" w:hAnsi="Calibri" w:cs="Arial"/>
                  <w:color w:val="000000"/>
                  <w:sz w:val="16"/>
                </w:rPr>
                <w:tab/>
                <w:t>additional text</w:t>
              </w:r>
            </w:ins>
          </w:p>
        </w:tc>
        <w:tc>
          <w:tcPr>
            <w:tcW w:w="2883" w:type="dxa"/>
            <w:tcBorders>
              <w:top w:val="single" w:sz="4" w:space="0" w:color="auto"/>
              <w:left w:val="nil"/>
              <w:bottom w:val="single" w:sz="4" w:space="0" w:color="auto"/>
              <w:right w:val="single" w:sz="4" w:space="0" w:color="auto"/>
            </w:tcBorders>
            <w:shd w:val="clear" w:color="auto" w:fill="FFFFFF"/>
            <w:vAlign w:val="center"/>
            <w:tcPrChange w:id="2615"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16" w:author="Vijay Shah" w:date="2014-04-11T10:42:00Z"/>
                <w:rFonts w:ascii="Calibri" w:hAnsi="Calibri" w:cs="Arial"/>
                <w:sz w:val="16"/>
                <w:szCs w:val="24"/>
              </w:rPr>
            </w:pPr>
            <w:ins w:id="2617" w:author="Vijay Shah" w:date="2014-04-11T10:42:00Z">
              <w:r w:rsidRPr="00522EFF">
                <w:rPr>
                  <w:rFonts w:ascii="Calibri" w:hAnsi="Calibri" w:cs="Arial"/>
                  <w:color w:val="000000"/>
                  <w:sz w:val="16"/>
                </w:rPr>
                <w:tab/>
                <w:t>/additional_text</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Change w:id="2618"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19" w:author="Vijay Shah" w:date="2014-04-11T10:42:00Z"/>
                <w:rFonts w:ascii="Calibri" w:hAnsi="Calibri" w:cs="Arial"/>
                <w:sz w:val="16"/>
                <w:szCs w:val="24"/>
              </w:rPr>
            </w:pPr>
            <w:ins w:id="2620" w:author="Vijay Shah" w:date="2014-04-11T10:42:00Z">
              <w:r w:rsidRPr="00522EFF">
                <w:rPr>
                  <w:rFonts w:ascii="Calibri" w:hAnsi="Calibri" w:cs="Arial"/>
                  <w:color w:val="000000"/>
                  <w:sz w:val="16"/>
                </w:rPr>
                <w:t>0..N</w:t>
              </w:r>
            </w:ins>
          </w:p>
        </w:tc>
        <w:tc>
          <w:tcPr>
            <w:tcW w:w="1257" w:type="dxa"/>
            <w:tcBorders>
              <w:top w:val="single" w:sz="4" w:space="0" w:color="auto"/>
              <w:left w:val="nil"/>
              <w:bottom w:val="single" w:sz="4" w:space="0" w:color="auto"/>
              <w:right w:val="single" w:sz="4" w:space="0" w:color="auto"/>
            </w:tcBorders>
            <w:shd w:val="clear" w:color="auto" w:fill="FFFFFF"/>
            <w:vAlign w:val="center"/>
            <w:tcPrChange w:id="2621"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22" w:author="Vijay Shah" w:date="2014-04-11T10:42:00Z"/>
                <w:rFonts w:ascii="Calibri" w:hAnsi="Calibri" w:cs="Arial"/>
                <w:sz w:val="16"/>
                <w:szCs w:val="24"/>
              </w:rPr>
            </w:pPr>
            <w:ins w:id="2623" w:author="Vijay Shah" w:date="2014-04-17T22:42:00Z">
              <w:r>
                <w:rPr>
                  <w:rFonts w:ascii="Calibri" w:hAnsi="Calibri" w:cs="Arial"/>
                  <w:sz w:val="16"/>
                </w:rPr>
                <w:t>String</w:t>
              </w:r>
            </w:ins>
          </w:p>
        </w:tc>
      </w:tr>
      <w:tr w:rsidR="00507431" w:rsidRPr="00522EFF" w:rsidTr="00507431">
        <w:trPr>
          <w:trHeight w:val="300"/>
          <w:jc w:val="center"/>
          <w:ins w:id="2624" w:author="Vijay Shah" w:date="2014-04-11T10:42:00Z"/>
          <w:trPrChange w:id="2625"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tcPrChange w:id="2626"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27" w:author="Vijay Shah" w:date="2014-04-11T10:42:00Z"/>
                <w:rFonts w:ascii="Calibri" w:hAnsi="Calibri" w:cs="Arial"/>
                <w:sz w:val="16"/>
                <w:szCs w:val="24"/>
              </w:rPr>
            </w:pPr>
            <w:ins w:id="2628" w:author="Vijay Shah" w:date="2014-04-11T10:42:00Z">
              <w:r w:rsidRPr="00522EFF">
                <w:rPr>
                  <w:rFonts w:ascii="Calibri" w:hAnsi="Calibri" w:cs="Arial"/>
                  <w:color w:val="000000"/>
                  <w:sz w:val="16"/>
                </w:rPr>
                <w:tab/>
                <w:t>Next relevant element ID</w:t>
              </w:r>
            </w:ins>
          </w:p>
        </w:tc>
        <w:tc>
          <w:tcPr>
            <w:tcW w:w="2883" w:type="dxa"/>
            <w:tcBorders>
              <w:top w:val="single" w:sz="4" w:space="0" w:color="auto"/>
              <w:left w:val="nil"/>
              <w:bottom w:val="single" w:sz="4" w:space="0" w:color="auto"/>
              <w:right w:val="single" w:sz="4" w:space="0" w:color="auto"/>
            </w:tcBorders>
            <w:shd w:val="clear" w:color="auto" w:fill="FFFFFF"/>
            <w:vAlign w:val="center"/>
            <w:tcPrChange w:id="2629"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30" w:author="Vijay Shah" w:date="2014-04-11T10:42:00Z"/>
                <w:rFonts w:ascii="Calibri" w:hAnsi="Calibri" w:cs="Arial"/>
                <w:sz w:val="16"/>
                <w:szCs w:val="24"/>
              </w:rPr>
            </w:pPr>
            <w:ins w:id="2631" w:author="Vijay Shah" w:date="2014-04-11T10:42:00Z">
              <w:r w:rsidRPr="00522EFF">
                <w:rPr>
                  <w:rFonts w:ascii="Calibri" w:hAnsi="Calibri" w:cs="Arial"/>
                  <w:color w:val="000000"/>
                  <w:sz w:val="16"/>
                </w:rPr>
                <w:tab/>
                <w:t>/next_relevant_element</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Change w:id="2632"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33" w:author="Vijay Shah" w:date="2014-04-11T10:42:00Z"/>
                <w:rFonts w:ascii="Calibri" w:hAnsi="Calibri" w:cs="Arial"/>
                <w:sz w:val="16"/>
                <w:szCs w:val="24"/>
              </w:rPr>
            </w:pPr>
            <w:ins w:id="2634" w:author="Vijay Shah" w:date="2014-04-11T10:42:00Z">
              <w:r w:rsidRPr="00522EFF">
                <w:rPr>
                  <w:rFonts w:ascii="Calibri" w:hAnsi="Calibri" w:cs="Arial"/>
                  <w:color w:val="000000"/>
                  <w:sz w:val="16"/>
                </w:rPr>
                <w:t>0..1</w:t>
              </w:r>
            </w:ins>
          </w:p>
        </w:tc>
        <w:tc>
          <w:tcPr>
            <w:tcW w:w="1257" w:type="dxa"/>
            <w:tcBorders>
              <w:top w:val="single" w:sz="4" w:space="0" w:color="auto"/>
              <w:left w:val="nil"/>
              <w:bottom w:val="single" w:sz="4" w:space="0" w:color="auto"/>
              <w:right w:val="single" w:sz="4" w:space="0" w:color="auto"/>
            </w:tcBorders>
            <w:shd w:val="clear" w:color="auto" w:fill="FFFFFF"/>
            <w:vAlign w:val="center"/>
            <w:tcPrChange w:id="2635"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36" w:author="Vijay Shah" w:date="2014-04-11T10:42:00Z"/>
                <w:rFonts w:ascii="Calibri" w:hAnsi="Calibri" w:cs="Arial"/>
                <w:sz w:val="16"/>
                <w:szCs w:val="24"/>
              </w:rPr>
            </w:pPr>
            <w:ins w:id="2637" w:author="Vijay Shah" w:date="2014-04-17T22:42:00Z">
              <w:r>
                <w:rPr>
                  <w:rFonts w:ascii="Calibri" w:hAnsi="Calibri" w:cs="Arial"/>
                  <w:sz w:val="16"/>
                </w:rPr>
                <w:t>String</w:t>
              </w:r>
            </w:ins>
          </w:p>
        </w:tc>
      </w:tr>
      <w:tr w:rsidR="00507431" w:rsidRPr="00522EFF" w:rsidTr="00507431">
        <w:trPr>
          <w:trHeight w:val="300"/>
          <w:jc w:val="center"/>
          <w:ins w:id="2638" w:author="Vijay Shah" w:date="2014-04-11T10:42:00Z"/>
          <w:trPrChange w:id="2639" w:author="Vijay Shah" w:date="2014-04-17T22:42:00Z">
            <w:trPr>
              <w:trHeight w:val="300"/>
              <w:jc w:val="center"/>
            </w:trPr>
          </w:trPrChange>
        </w:trPr>
        <w:tc>
          <w:tcPr>
            <w:tcW w:w="2877" w:type="dxa"/>
            <w:tcBorders>
              <w:top w:val="single" w:sz="4" w:space="0" w:color="auto"/>
              <w:left w:val="single" w:sz="4" w:space="0" w:color="auto"/>
              <w:bottom w:val="single" w:sz="4" w:space="0" w:color="auto"/>
              <w:right w:val="single" w:sz="4" w:space="0" w:color="auto"/>
            </w:tcBorders>
            <w:shd w:val="clear" w:color="auto" w:fill="FFFFFF"/>
            <w:vAlign w:val="center"/>
            <w:tcPrChange w:id="2640" w:author="Vijay Shah" w:date="2014-04-17T22:42:00Z">
              <w:tcPr>
                <w:tcW w:w="2877"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41" w:author="Vijay Shah" w:date="2014-04-11T10:42:00Z"/>
                <w:rFonts w:ascii="Calibri" w:hAnsi="Calibri" w:cs="Arial"/>
                <w:sz w:val="16"/>
                <w:szCs w:val="24"/>
              </w:rPr>
            </w:pPr>
            <w:ins w:id="2642" w:author="Vijay Shah" w:date="2014-04-11T10:42:00Z">
              <w:r w:rsidRPr="00522EFF">
                <w:rPr>
                  <w:rFonts w:ascii="Calibri" w:hAnsi="Calibri" w:cs="Arial"/>
                  <w:color w:val="000000"/>
                  <w:sz w:val="16"/>
                </w:rPr>
                <w:tab/>
                <w:t>Section ID</w:t>
              </w:r>
            </w:ins>
          </w:p>
        </w:tc>
        <w:tc>
          <w:tcPr>
            <w:tcW w:w="2883" w:type="dxa"/>
            <w:tcBorders>
              <w:top w:val="single" w:sz="4" w:space="0" w:color="auto"/>
              <w:left w:val="nil"/>
              <w:bottom w:val="single" w:sz="4" w:space="0" w:color="auto"/>
              <w:right w:val="single" w:sz="4" w:space="0" w:color="auto"/>
            </w:tcBorders>
            <w:shd w:val="clear" w:color="auto" w:fill="FFFFFF"/>
            <w:vAlign w:val="center"/>
            <w:tcPrChange w:id="2643" w:author="Vijay Shah" w:date="2014-04-17T22:42:00Z">
              <w:tcPr>
                <w:tcW w:w="2883"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44" w:author="Vijay Shah" w:date="2014-04-11T10:42:00Z"/>
                <w:rFonts w:ascii="Calibri" w:hAnsi="Calibri" w:cs="Arial"/>
                <w:sz w:val="16"/>
                <w:szCs w:val="24"/>
              </w:rPr>
            </w:pPr>
            <w:ins w:id="2645" w:author="Vijay Shah" w:date="2014-04-11T10:42:00Z">
              <w:r w:rsidRPr="00522EFF">
                <w:rPr>
                  <w:rFonts w:ascii="Calibri" w:hAnsi="Calibri" w:cs="Arial"/>
                  <w:color w:val="000000"/>
                  <w:sz w:val="16"/>
                </w:rPr>
                <w:tab/>
                <w:t>/section_identifier</w:t>
              </w:r>
            </w:ins>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Change w:id="2646" w:author="Vijay Shah" w:date="2014-04-17T22:42:00Z">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47" w:author="Vijay Shah" w:date="2014-04-11T10:42:00Z"/>
                <w:rFonts w:ascii="Calibri" w:hAnsi="Calibri" w:cs="Arial"/>
                <w:sz w:val="16"/>
                <w:szCs w:val="24"/>
              </w:rPr>
            </w:pPr>
            <w:ins w:id="2648" w:author="Vijay Shah" w:date="2014-04-11T10:42:00Z">
              <w:r w:rsidRPr="00522EFF">
                <w:rPr>
                  <w:rFonts w:ascii="Calibri" w:hAnsi="Calibri" w:cs="Arial"/>
                  <w:color w:val="000000"/>
                  <w:sz w:val="16"/>
                </w:rPr>
                <w:t>0..1</w:t>
              </w:r>
            </w:ins>
          </w:p>
        </w:tc>
        <w:tc>
          <w:tcPr>
            <w:tcW w:w="1257" w:type="dxa"/>
            <w:tcBorders>
              <w:top w:val="single" w:sz="4" w:space="0" w:color="auto"/>
              <w:left w:val="nil"/>
              <w:bottom w:val="single" w:sz="4" w:space="0" w:color="auto"/>
              <w:right w:val="single" w:sz="4" w:space="0" w:color="auto"/>
            </w:tcBorders>
            <w:shd w:val="clear" w:color="auto" w:fill="FFFFFF"/>
            <w:vAlign w:val="center"/>
            <w:tcPrChange w:id="2649" w:author="Vijay Shah" w:date="2014-04-17T22:42:00Z">
              <w:tcPr>
                <w:tcW w:w="1791"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60" w:after="60"/>
              <w:rPr>
                <w:ins w:id="2650" w:author="Vijay Shah" w:date="2014-04-11T10:42:00Z"/>
                <w:rFonts w:ascii="Calibri" w:hAnsi="Calibri" w:cs="Arial"/>
                <w:sz w:val="16"/>
                <w:szCs w:val="24"/>
              </w:rPr>
            </w:pPr>
            <w:ins w:id="2651" w:author="Vijay Shah" w:date="2014-04-17T22:42:00Z">
              <w:r>
                <w:rPr>
                  <w:rFonts w:ascii="Calibri" w:hAnsi="Calibri" w:cs="Arial"/>
                  <w:sz w:val="16"/>
                </w:rPr>
                <w:t>String</w:t>
              </w:r>
            </w:ins>
          </w:p>
        </w:tc>
      </w:tr>
    </w:tbl>
    <w:p w:rsidR="00522EFF" w:rsidRPr="00522EFF" w:rsidRDefault="00B42E28">
      <w:pPr>
        <w:pStyle w:val="Heading4"/>
        <w:rPr>
          <w:ins w:id="2652" w:author="Vijay Shah" w:date="2014-04-11T10:42:00Z"/>
        </w:rPr>
        <w:pPrChange w:id="2653" w:author="Vijay Shah" w:date="2014-04-17T22:30:00Z">
          <w:pPr>
            <w:keepNext/>
            <w:spacing w:before="240" w:after="60"/>
            <w:outlineLvl w:val="5"/>
          </w:pPr>
        </w:pPrChange>
      </w:pPr>
      <w:ins w:id="2654" w:author="Vijay Shah" w:date="2014-04-17T22:30:00Z">
        <w:r>
          <w:t xml:space="preserve">5.1.4.3 </w:t>
        </w:r>
      </w:ins>
      <w:ins w:id="2655" w:author="Vijay Shah" w:date="2014-04-11T10:42:00Z">
        <w:r w:rsidR="00522EFF" w:rsidRPr="00522EFF">
          <w:t>Question</w:t>
        </w:r>
      </w:ins>
    </w:p>
    <w:p w:rsidR="00522EFF" w:rsidRPr="001A344E" w:rsidRDefault="00522EFF">
      <w:pPr>
        <w:pStyle w:val="BodyText"/>
        <w:rPr>
          <w:ins w:id="2656" w:author="Vijay Shah" w:date="2014-04-11T10:42:00Z"/>
          <w:lang w:eastAsia="x-none"/>
          <w:rPrChange w:id="2657" w:author="Vijay Shah" w:date="2014-04-17T22:32:00Z">
            <w:rPr>
              <w:ins w:id="2658" w:author="Vijay Shah" w:date="2014-04-11T10:42:00Z"/>
              <w:rFonts w:ascii="Bookman Old Style" w:eastAsia="?l?r ??’c" w:hAnsi="Bookman Old Style"/>
              <w:noProof/>
              <w:sz w:val="20"/>
              <w:szCs w:val="24"/>
            </w:rPr>
          </w:rPrChange>
        </w:rPr>
        <w:pPrChange w:id="2659" w:author="Vijay Shah" w:date="2014-04-17T22:32:00Z">
          <w:pPr>
            <w:tabs>
              <w:tab w:val="left" w:pos="1080"/>
              <w:tab w:val="left" w:pos="1440"/>
            </w:tabs>
            <w:spacing w:before="0" w:after="120" w:line="260" w:lineRule="exact"/>
          </w:pPr>
        </w:pPrChange>
      </w:pPr>
      <w:ins w:id="2660" w:author="Vijay Shah" w:date="2014-04-11T10:42:00Z">
        <w:r w:rsidRPr="001A344E">
          <w:rPr>
            <w:lang w:eastAsia="x-none"/>
            <w:rPrChange w:id="2661" w:author="Vijay Shah" w:date="2014-04-17T22:32:00Z">
              <w:rPr>
                <w:rFonts w:ascii="Bookman Old Style" w:eastAsia="?l?r ??’c" w:hAnsi="Bookman Old Style"/>
                <w:i/>
                <w:noProof/>
                <w:sz w:val="20"/>
                <w:szCs w:val="24"/>
              </w:rPr>
            </w:rPrChange>
          </w:rPr>
          <w:t>Questions make a request for information. The information is captured in a response field. There are 3 types of response fields, each with a set of applicable attributes and rules constraining the answer. These are: List Field, Text Field, and Lookup Field. The following table describes the components of a question element:</w:t>
        </w:r>
      </w:ins>
    </w:p>
    <w:p w:rsidR="00522EFF" w:rsidRPr="000A7521" w:rsidRDefault="00522EFF">
      <w:pPr>
        <w:pStyle w:val="TableTitle"/>
        <w:rPr>
          <w:ins w:id="2662" w:author="Vijay Shah" w:date="2014-04-11T10:42:00Z"/>
        </w:rPr>
        <w:pPrChange w:id="2663" w:author="Vijay Shah" w:date="2014-04-17T22:27:00Z">
          <w:pPr/>
        </w:pPrChange>
      </w:pPr>
      <w:ins w:id="2664" w:author="Vijay Shah" w:date="2014-04-11T10:42:00Z">
        <w:r w:rsidRPr="000A7521">
          <w:t>Table 5.</w:t>
        </w:r>
      </w:ins>
      <w:ins w:id="2665" w:author="Vijay Shah" w:date="2014-04-17T22:29:00Z">
        <w:r w:rsidR="00B42E28">
          <w:t>1.4.-4</w:t>
        </w:r>
      </w:ins>
      <w:ins w:id="2666" w:author="Vijay Shah" w:date="2014-04-11T10:42:00Z">
        <w:r w:rsidRPr="000A7521">
          <w:t>: Question</w:t>
        </w:r>
      </w:ins>
    </w:p>
    <w:tbl>
      <w:tblPr>
        <w:tblW w:w="7639" w:type="dxa"/>
        <w:jc w:val="center"/>
        <w:tblCellMar>
          <w:top w:w="14" w:type="dxa"/>
          <w:left w:w="115" w:type="dxa"/>
          <w:bottom w:w="14" w:type="dxa"/>
          <w:right w:w="115" w:type="dxa"/>
        </w:tblCellMar>
        <w:tblLook w:val="04A0" w:firstRow="1" w:lastRow="0" w:firstColumn="1" w:lastColumn="0" w:noHBand="0" w:noVBand="1"/>
        <w:tblPrChange w:id="2667" w:author="Vijay Shah" w:date="2014-04-17T22:43:00Z">
          <w:tblPr>
            <w:tblW w:w="8618" w:type="dxa"/>
            <w:jc w:val="center"/>
            <w:tblCellMar>
              <w:top w:w="14" w:type="dxa"/>
              <w:left w:w="115" w:type="dxa"/>
              <w:bottom w:w="14" w:type="dxa"/>
              <w:right w:w="115" w:type="dxa"/>
            </w:tblCellMar>
            <w:tblLook w:val="04A0" w:firstRow="1" w:lastRow="0" w:firstColumn="1" w:lastColumn="0" w:noHBand="0" w:noVBand="1"/>
          </w:tblPr>
        </w:tblPrChange>
      </w:tblPr>
      <w:tblGrid>
        <w:gridCol w:w="2317"/>
        <w:gridCol w:w="3210"/>
        <w:gridCol w:w="907"/>
        <w:gridCol w:w="1205"/>
        <w:tblGridChange w:id="2668">
          <w:tblGrid>
            <w:gridCol w:w="2317"/>
            <w:gridCol w:w="3210"/>
            <w:gridCol w:w="907"/>
            <w:gridCol w:w="2184"/>
          </w:tblGrid>
        </w:tblGridChange>
      </w:tblGrid>
      <w:tr w:rsidR="00522EFF" w:rsidRPr="00522EFF" w:rsidTr="00507431">
        <w:trPr>
          <w:trHeight w:val="20"/>
          <w:jc w:val="center"/>
          <w:ins w:id="2669" w:author="Vijay Shah" w:date="2014-04-11T10:42:00Z"/>
          <w:trPrChange w:id="2670" w:author="Vijay Shah" w:date="2014-04-17T22:43:00Z">
            <w:trPr>
              <w:trHeight w:val="20"/>
              <w:jc w:val="center"/>
            </w:trPr>
          </w:trPrChange>
        </w:trPr>
        <w:tc>
          <w:tcPr>
            <w:tcW w:w="231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2671" w:author="Vijay Shah" w:date="2014-04-17T22:43:00Z">
              <w:tcPr>
                <w:tcW w:w="231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0"/>
              <w:rPr>
                <w:ins w:id="2672" w:author="Vijay Shah" w:date="2014-04-11T10:42:00Z"/>
                <w:rFonts w:ascii="Calibri" w:hAnsi="Calibri" w:cs="Arial"/>
                <w:color w:val="FFFFFF" w:themeColor="background1"/>
                <w:sz w:val="16"/>
                <w:szCs w:val="24"/>
              </w:rPr>
            </w:pPr>
            <w:ins w:id="2673" w:author="Vijay Shah" w:date="2014-04-11T10:42:00Z">
              <w:r w:rsidRPr="00522EFF">
                <w:rPr>
                  <w:rFonts w:ascii="Calibri" w:hAnsi="Calibri" w:cs="Arial"/>
                  <w:color w:val="FFFFFF" w:themeColor="background1"/>
                  <w:sz w:val="16"/>
                  <w:szCs w:val="24"/>
                </w:rPr>
                <w:t>Name</w:t>
              </w:r>
            </w:ins>
          </w:p>
        </w:tc>
        <w:tc>
          <w:tcPr>
            <w:tcW w:w="3210" w:type="dxa"/>
            <w:tcBorders>
              <w:top w:val="single" w:sz="4" w:space="0" w:color="auto"/>
              <w:left w:val="nil"/>
              <w:bottom w:val="single" w:sz="4" w:space="0" w:color="auto"/>
              <w:right w:val="single" w:sz="4" w:space="0" w:color="auto"/>
            </w:tcBorders>
            <w:shd w:val="clear" w:color="auto" w:fill="548DD4" w:themeFill="text2" w:themeFillTint="99"/>
            <w:hideMark/>
            <w:tcPrChange w:id="2674" w:author="Vijay Shah" w:date="2014-04-17T22:43:00Z">
              <w:tcPr>
                <w:tcW w:w="3210" w:type="dxa"/>
                <w:tcBorders>
                  <w:top w:val="single" w:sz="4" w:space="0" w:color="auto"/>
                  <w:left w:val="nil"/>
                  <w:bottom w:val="single" w:sz="4" w:space="0" w:color="auto"/>
                  <w:right w:val="single" w:sz="4" w:space="0" w:color="auto"/>
                </w:tcBorders>
                <w:shd w:val="clear" w:color="auto" w:fill="548DD4" w:themeFill="text2" w:themeFillTint="99"/>
                <w:hideMark/>
              </w:tcPr>
            </w:tcPrChange>
          </w:tcPr>
          <w:p w:rsidR="00522EFF" w:rsidRPr="00522EFF" w:rsidRDefault="00522EFF" w:rsidP="00522EFF">
            <w:pPr>
              <w:tabs>
                <w:tab w:val="left" w:pos="360"/>
                <w:tab w:val="left" w:pos="720"/>
                <w:tab w:val="left" w:pos="1080"/>
                <w:tab w:val="left" w:pos="1440"/>
              </w:tabs>
              <w:spacing w:before="0"/>
              <w:rPr>
                <w:ins w:id="2675" w:author="Vijay Shah" w:date="2014-04-11T10:42:00Z"/>
                <w:rFonts w:ascii="Calibri" w:hAnsi="Calibri" w:cs="Arial"/>
                <w:color w:val="FFFFFF" w:themeColor="background1"/>
                <w:sz w:val="16"/>
                <w:szCs w:val="24"/>
              </w:rPr>
            </w:pPr>
            <w:ins w:id="2676" w:author="Vijay Shah" w:date="2014-04-11T10:42:00Z">
              <w:r w:rsidRPr="00522EFF">
                <w:rPr>
                  <w:rFonts w:ascii="Calibri" w:hAnsi="Calibri" w:cs="Arial"/>
                  <w:color w:val="FFFFFF" w:themeColor="background1"/>
                  <w:sz w:val="16"/>
                  <w:szCs w:val="24"/>
                </w:rPr>
                <w:t>Relative Location</w:t>
              </w:r>
            </w:ins>
          </w:p>
        </w:tc>
        <w:tc>
          <w:tcPr>
            <w:tcW w:w="90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Change w:id="2677" w:author="Vijay Shah" w:date="2014-04-17T22:43:00Z">
              <w:tcPr>
                <w:tcW w:w="90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tcPrChange>
          </w:tcPr>
          <w:p w:rsidR="00522EFF" w:rsidRPr="00522EFF" w:rsidRDefault="00522EFF" w:rsidP="00522EFF">
            <w:pPr>
              <w:tabs>
                <w:tab w:val="left" w:pos="360"/>
                <w:tab w:val="left" w:pos="720"/>
                <w:tab w:val="left" w:pos="1080"/>
                <w:tab w:val="left" w:pos="1440"/>
              </w:tabs>
              <w:spacing w:before="0"/>
              <w:rPr>
                <w:ins w:id="2678" w:author="Vijay Shah" w:date="2014-04-11T10:42:00Z"/>
                <w:rFonts w:ascii="Calibri" w:hAnsi="Calibri" w:cs="Arial"/>
                <w:color w:val="FFFFFF" w:themeColor="background1"/>
                <w:sz w:val="16"/>
                <w:szCs w:val="24"/>
              </w:rPr>
            </w:pPr>
            <w:ins w:id="2679" w:author="Vijay Shah" w:date="2014-04-11T10:42:00Z">
              <w:r w:rsidRPr="00522EFF">
                <w:rPr>
                  <w:rFonts w:ascii="Calibri" w:hAnsi="Calibri" w:cs="Arial"/>
                  <w:color w:val="FFFFFF" w:themeColor="background1"/>
                  <w:sz w:val="16"/>
                  <w:szCs w:val="24"/>
                </w:rPr>
                <w:t>Card</w:t>
              </w:r>
            </w:ins>
          </w:p>
        </w:tc>
        <w:tc>
          <w:tcPr>
            <w:tcW w:w="1205" w:type="dxa"/>
            <w:tcBorders>
              <w:top w:val="single" w:sz="4" w:space="0" w:color="auto"/>
              <w:left w:val="nil"/>
              <w:bottom w:val="single" w:sz="4" w:space="0" w:color="auto"/>
              <w:right w:val="single" w:sz="4" w:space="0" w:color="auto"/>
            </w:tcBorders>
            <w:shd w:val="clear" w:color="auto" w:fill="548DD4" w:themeFill="text2" w:themeFillTint="99"/>
            <w:vAlign w:val="center"/>
            <w:hideMark/>
            <w:tcPrChange w:id="2680" w:author="Vijay Shah" w:date="2014-04-17T22:43:00Z">
              <w:tcPr>
                <w:tcW w:w="21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tcPrChange>
          </w:tcPr>
          <w:p w:rsidR="00522EFF" w:rsidRPr="00522EFF" w:rsidRDefault="00507431" w:rsidP="00522EFF">
            <w:pPr>
              <w:tabs>
                <w:tab w:val="left" w:pos="360"/>
                <w:tab w:val="left" w:pos="720"/>
                <w:tab w:val="left" w:pos="1080"/>
                <w:tab w:val="left" w:pos="1440"/>
              </w:tabs>
              <w:spacing w:before="0"/>
              <w:rPr>
                <w:ins w:id="2681" w:author="Vijay Shah" w:date="2014-04-11T10:42:00Z"/>
                <w:rFonts w:ascii="Calibri" w:hAnsi="Calibri" w:cs="Arial"/>
                <w:color w:val="FFFFFF" w:themeColor="background1"/>
                <w:sz w:val="16"/>
                <w:szCs w:val="24"/>
              </w:rPr>
            </w:pPr>
            <w:ins w:id="2682" w:author="Vijay Shah" w:date="2014-04-17T22:42:00Z">
              <w:r>
                <w:rPr>
                  <w:rFonts w:ascii="Calibri" w:hAnsi="Calibri" w:cs="Arial"/>
                  <w:color w:val="FFFFFF" w:themeColor="background1"/>
                  <w:sz w:val="16"/>
                  <w:szCs w:val="24"/>
                </w:rPr>
                <w:t>Data Type</w:t>
              </w:r>
            </w:ins>
          </w:p>
        </w:tc>
      </w:tr>
      <w:tr w:rsidR="00522EFF" w:rsidRPr="00522EFF" w:rsidTr="00507431">
        <w:trPr>
          <w:trHeight w:val="20"/>
          <w:jc w:val="center"/>
          <w:ins w:id="2683" w:author="Vijay Shah" w:date="2014-04-11T10:42:00Z"/>
          <w:trPrChange w:id="2684"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685"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686" w:author="Vijay Shah" w:date="2014-04-11T10:42:00Z"/>
                <w:rFonts w:ascii="Calibri" w:hAnsi="Calibri" w:cs="Arial"/>
                <w:sz w:val="16"/>
                <w:szCs w:val="24"/>
              </w:rPr>
            </w:pPr>
            <w:ins w:id="2687" w:author="Vijay Shah" w:date="2014-04-11T10:42:00Z">
              <w:r w:rsidRPr="00522EFF">
                <w:rPr>
                  <w:rFonts w:ascii="Calibri" w:hAnsi="Calibri" w:cs="Arial"/>
                  <w:sz w:val="16"/>
                  <w:szCs w:val="24"/>
                </w:rPr>
                <w:t>Question</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688"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22EFF" w:rsidRPr="00522EFF" w:rsidRDefault="00522EFF" w:rsidP="00522EFF">
            <w:pPr>
              <w:tabs>
                <w:tab w:val="left" w:pos="360"/>
                <w:tab w:val="left" w:pos="720"/>
                <w:tab w:val="left" w:pos="1080"/>
                <w:tab w:val="left" w:pos="1440"/>
              </w:tabs>
              <w:spacing w:before="0"/>
              <w:rPr>
                <w:ins w:id="2689" w:author="Vijay Shah" w:date="2014-04-11T10:42:00Z"/>
                <w:rFonts w:ascii="Calibri" w:hAnsi="Calibri" w:cs="Arial"/>
                <w:sz w:val="16"/>
                <w:szCs w:val="24"/>
              </w:rPr>
            </w:pPr>
            <w:ins w:id="2690" w:author="Vijay Shah" w:date="2014-04-11T10:42:00Z">
              <w:r w:rsidRPr="00522EFF">
                <w:rPr>
                  <w:rFonts w:asciiTheme="minorHAnsi" w:hAnsiTheme="minorHAnsi" w:cs="Arial"/>
                  <w:bCs/>
                  <w:color w:val="000000"/>
                  <w:sz w:val="18"/>
                </w:rPr>
                <w:t>/</w:t>
              </w:r>
              <w:r w:rsidRPr="00522EFF">
                <w:rPr>
                  <w:rFonts w:asciiTheme="minorHAnsi" w:hAnsiTheme="minorHAnsi" w:cs="Arial"/>
                  <w:bCs/>
                  <w:sz w:val="16"/>
                  <w:szCs w:val="16"/>
                </w:rPr>
                <w:t>section</w:t>
              </w:r>
              <w:r w:rsidRPr="00522EFF">
                <w:rPr>
                  <w:rFonts w:ascii="Calibri" w:hAnsi="Calibri" w:cs="Arial"/>
                  <w:sz w:val="16"/>
                  <w:szCs w:val="24"/>
                </w:rPr>
                <w:t>/base_question</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691"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692" w:author="Vijay Shah" w:date="2014-04-11T10:42:00Z"/>
                <w:rFonts w:ascii="Calibri" w:hAnsi="Calibri" w:cs="Arial"/>
                <w:sz w:val="16"/>
                <w:szCs w:val="24"/>
              </w:rPr>
            </w:pPr>
          </w:p>
        </w:tc>
        <w:tc>
          <w:tcPr>
            <w:tcW w:w="1205" w:type="dxa"/>
            <w:tcBorders>
              <w:top w:val="nil"/>
              <w:left w:val="nil"/>
              <w:bottom w:val="single" w:sz="4" w:space="0" w:color="auto"/>
              <w:right w:val="single" w:sz="4" w:space="0" w:color="auto"/>
            </w:tcBorders>
            <w:shd w:val="clear" w:color="auto" w:fill="FFFFFF"/>
            <w:vAlign w:val="center"/>
            <w:tcPrChange w:id="2693"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694" w:author="Vijay Shah" w:date="2014-04-11T10:42:00Z"/>
                <w:rFonts w:ascii="Calibri" w:hAnsi="Calibri" w:cs="Arial"/>
                <w:sz w:val="16"/>
                <w:szCs w:val="24"/>
              </w:rPr>
            </w:pPr>
          </w:p>
        </w:tc>
      </w:tr>
      <w:tr w:rsidR="00522EFF" w:rsidRPr="00522EFF" w:rsidTr="00507431">
        <w:trPr>
          <w:trHeight w:val="20"/>
          <w:jc w:val="center"/>
          <w:ins w:id="2695" w:author="Vijay Shah" w:date="2014-04-11T10:42:00Z"/>
          <w:trPrChange w:id="2696"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697"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698" w:author="Vijay Shah" w:date="2014-04-11T10:42:00Z"/>
                <w:rFonts w:ascii="Calibri" w:hAnsi="Calibri" w:cs="Arial"/>
                <w:sz w:val="16"/>
                <w:szCs w:val="24"/>
              </w:rPr>
            </w:pPr>
            <w:ins w:id="2699" w:author="Vijay Shah" w:date="2014-04-11T10:42:00Z">
              <w:r w:rsidRPr="00522EFF">
                <w:rPr>
                  <w:rFonts w:ascii="Calibri" w:hAnsi="Calibri" w:cs="Arial"/>
                  <w:color w:val="000000"/>
                  <w:sz w:val="16"/>
                </w:rPr>
                <w:tab/>
                <w:t>@initial state</w:t>
              </w:r>
            </w:ins>
          </w:p>
        </w:tc>
        <w:tc>
          <w:tcPr>
            <w:tcW w:w="3210" w:type="dxa"/>
            <w:tcBorders>
              <w:top w:val="single" w:sz="4" w:space="0" w:color="auto"/>
              <w:left w:val="nil"/>
              <w:bottom w:val="single" w:sz="4" w:space="0" w:color="auto"/>
              <w:right w:val="single" w:sz="4" w:space="0" w:color="auto"/>
            </w:tcBorders>
            <w:shd w:val="clear" w:color="auto" w:fill="FFFFFF"/>
            <w:vAlign w:val="center"/>
            <w:tcPrChange w:id="2700"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01" w:author="Vijay Shah" w:date="2014-04-11T10:42:00Z"/>
                <w:rFonts w:ascii="Calibri" w:hAnsi="Calibri" w:cs="Arial"/>
                <w:sz w:val="16"/>
                <w:szCs w:val="24"/>
              </w:rPr>
            </w:pPr>
            <w:ins w:id="2702" w:author="Vijay Shah" w:date="2014-04-11T10:42:00Z">
              <w:r w:rsidRPr="00522EFF">
                <w:rPr>
                  <w:rFonts w:ascii="Calibri" w:hAnsi="Calibri" w:cs="Arial"/>
                  <w:color w:val="000000"/>
                  <w:sz w:val="16"/>
                </w:rPr>
                <w:tab/>
                <w:t>@initial_state</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03"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04" w:author="Vijay Shah" w:date="2014-04-11T10:42:00Z"/>
                <w:rFonts w:ascii="Calibri" w:hAnsi="Calibri" w:cs="Arial"/>
                <w:sz w:val="16"/>
                <w:szCs w:val="24"/>
              </w:rPr>
            </w:pPr>
          </w:p>
        </w:tc>
        <w:tc>
          <w:tcPr>
            <w:tcW w:w="1205" w:type="dxa"/>
            <w:tcBorders>
              <w:top w:val="nil"/>
              <w:left w:val="nil"/>
              <w:bottom w:val="single" w:sz="4" w:space="0" w:color="auto"/>
              <w:right w:val="single" w:sz="4" w:space="0" w:color="auto"/>
            </w:tcBorders>
            <w:shd w:val="clear" w:color="auto" w:fill="FFFFFF"/>
            <w:vAlign w:val="center"/>
            <w:tcPrChange w:id="2705"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07431" w:rsidP="00522EFF">
            <w:pPr>
              <w:tabs>
                <w:tab w:val="left" w:pos="360"/>
                <w:tab w:val="left" w:pos="720"/>
                <w:tab w:val="left" w:pos="1080"/>
                <w:tab w:val="left" w:pos="1440"/>
              </w:tabs>
              <w:spacing w:before="0"/>
              <w:rPr>
                <w:ins w:id="2706" w:author="Vijay Shah" w:date="2014-04-11T10:42:00Z"/>
                <w:rFonts w:ascii="Calibri" w:hAnsi="Calibri" w:cs="Arial"/>
                <w:sz w:val="16"/>
                <w:szCs w:val="24"/>
              </w:rPr>
            </w:pPr>
            <w:ins w:id="2707" w:author="Vijay Shah" w:date="2014-04-17T22:43:00Z">
              <w:r>
                <w:rPr>
                  <w:rFonts w:ascii="Calibri" w:hAnsi="Calibri" w:cs="Arial"/>
                  <w:sz w:val="16"/>
                  <w:szCs w:val="24"/>
                </w:rPr>
                <w:t>String</w:t>
              </w:r>
            </w:ins>
          </w:p>
        </w:tc>
      </w:tr>
      <w:tr w:rsidR="00522EFF" w:rsidRPr="00522EFF" w:rsidTr="00507431">
        <w:trPr>
          <w:trHeight w:val="20"/>
          <w:jc w:val="center"/>
          <w:ins w:id="2708" w:author="Vijay Shah" w:date="2014-04-11T10:42:00Z"/>
          <w:trPrChange w:id="2709"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710"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11" w:author="Vijay Shah" w:date="2014-04-11T10:42:00Z"/>
                <w:rFonts w:ascii="Calibri" w:hAnsi="Calibri" w:cs="Arial"/>
                <w:sz w:val="16"/>
              </w:rPr>
            </w:pPr>
            <w:ins w:id="2712" w:author="Vijay Shah" w:date="2014-04-11T10:42:00Z">
              <w:r w:rsidRPr="00522EFF">
                <w:rPr>
                  <w:rFonts w:ascii="Calibri" w:hAnsi="Calibri" w:cs="Arial"/>
                  <w:color w:val="000000"/>
                  <w:sz w:val="16"/>
                </w:rPr>
                <w:tab/>
              </w:r>
              <w:r w:rsidRPr="00522EFF">
                <w:rPr>
                  <w:rFonts w:ascii="Calibri" w:hAnsi="Calibri" w:cs="Arial"/>
                  <w:sz w:val="16"/>
                </w:rPr>
                <w:t>Scoped Identifier</w:t>
              </w:r>
            </w:ins>
          </w:p>
        </w:tc>
        <w:tc>
          <w:tcPr>
            <w:tcW w:w="3210" w:type="dxa"/>
            <w:tcBorders>
              <w:top w:val="single" w:sz="4" w:space="0" w:color="auto"/>
              <w:left w:val="nil"/>
              <w:bottom w:val="single" w:sz="4" w:space="0" w:color="auto"/>
              <w:right w:val="single" w:sz="4" w:space="0" w:color="auto"/>
            </w:tcBorders>
            <w:shd w:val="clear" w:color="auto" w:fill="FFFFFF"/>
            <w:tcPrChange w:id="2713" w:author="Vijay Shah" w:date="2014-04-17T22:43:00Z">
              <w:tcPr>
                <w:tcW w:w="3210" w:type="dxa"/>
                <w:tcBorders>
                  <w:top w:val="single" w:sz="4" w:space="0" w:color="auto"/>
                  <w:left w:val="nil"/>
                  <w:bottom w:val="single" w:sz="4" w:space="0" w:color="auto"/>
                  <w:right w:val="single" w:sz="4" w:space="0" w:color="auto"/>
                </w:tcBorders>
                <w:shd w:val="clear" w:color="auto" w:fill="FFFFFF"/>
              </w:tcPr>
            </w:tcPrChange>
          </w:tcPr>
          <w:p w:rsidR="00522EFF" w:rsidRPr="00522EFF" w:rsidRDefault="00522EFF" w:rsidP="00522EFF">
            <w:pPr>
              <w:tabs>
                <w:tab w:val="left" w:pos="360"/>
                <w:tab w:val="left" w:pos="720"/>
                <w:tab w:val="left" w:pos="1080"/>
                <w:tab w:val="left" w:pos="1440"/>
              </w:tabs>
              <w:spacing w:before="0"/>
              <w:rPr>
                <w:ins w:id="2714" w:author="Vijay Shah" w:date="2014-04-11T10:42:00Z"/>
                <w:rFonts w:ascii="Calibri" w:hAnsi="Calibri" w:cs="Arial"/>
                <w:sz w:val="16"/>
              </w:rPr>
            </w:pPr>
            <w:ins w:id="2715" w:author="Vijay Shah" w:date="2014-04-11T10:42:00Z">
              <w:r w:rsidRPr="00522EFF">
                <w:rPr>
                  <w:rFonts w:ascii="Calibri" w:hAnsi="Calibri" w:cs="Arial"/>
                  <w:color w:val="000000"/>
                  <w:sz w:val="16"/>
                </w:rPr>
                <w:tab/>
              </w:r>
              <w:r w:rsidRPr="00522EFF">
                <w:rPr>
                  <w:rFonts w:ascii="Calibri" w:hAnsi="Calibri" w:cs="Arial"/>
                  <w:sz w:val="16"/>
                  <w:szCs w:val="24"/>
                </w:rPr>
                <w:t>@data_element_scoped_identifier</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16"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17" w:author="Vijay Shah" w:date="2014-04-11T10:42:00Z"/>
                <w:rFonts w:ascii="Calibri" w:hAnsi="Calibri" w:cs="Arial"/>
                <w:sz w:val="16"/>
              </w:rPr>
            </w:pPr>
            <w:ins w:id="2718" w:author="Vijay Shah" w:date="2014-04-11T10:42:00Z">
              <w:r w:rsidRPr="00522EFF">
                <w:rPr>
                  <w:rFonts w:ascii="Calibri" w:hAnsi="Calibri" w:cs="Arial"/>
                  <w:sz w:val="16"/>
                </w:rPr>
                <w:t>0..1</w:t>
              </w:r>
            </w:ins>
          </w:p>
        </w:tc>
        <w:tc>
          <w:tcPr>
            <w:tcW w:w="1205" w:type="dxa"/>
            <w:tcBorders>
              <w:top w:val="nil"/>
              <w:left w:val="nil"/>
              <w:bottom w:val="single" w:sz="4" w:space="0" w:color="auto"/>
              <w:right w:val="single" w:sz="4" w:space="0" w:color="auto"/>
            </w:tcBorders>
            <w:shd w:val="clear" w:color="auto" w:fill="FFFFFF"/>
            <w:vAlign w:val="center"/>
            <w:tcPrChange w:id="2719"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07431" w:rsidP="00522EFF">
            <w:pPr>
              <w:tabs>
                <w:tab w:val="left" w:pos="360"/>
                <w:tab w:val="left" w:pos="720"/>
                <w:tab w:val="left" w:pos="1080"/>
                <w:tab w:val="left" w:pos="1440"/>
              </w:tabs>
              <w:spacing w:before="0"/>
              <w:rPr>
                <w:ins w:id="2720" w:author="Vijay Shah" w:date="2014-04-11T10:42:00Z"/>
                <w:rFonts w:ascii="Calibri" w:hAnsi="Calibri" w:cs="Arial"/>
                <w:sz w:val="16"/>
                <w:szCs w:val="24"/>
              </w:rPr>
            </w:pPr>
            <w:ins w:id="2721" w:author="Vijay Shah" w:date="2014-04-17T22:43:00Z">
              <w:r>
                <w:rPr>
                  <w:rFonts w:ascii="Calibri" w:hAnsi="Calibri" w:cs="Arial"/>
                  <w:sz w:val="16"/>
                  <w:szCs w:val="24"/>
                </w:rPr>
                <w:t>I</w:t>
              </w:r>
            </w:ins>
            <w:ins w:id="2722" w:author="Vijay Shah" w:date="2014-04-11T10:42:00Z">
              <w:r w:rsidR="00522EFF" w:rsidRPr="00522EFF">
                <w:rPr>
                  <w:rFonts w:ascii="Calibri" w:hAnsi="Calibri" w:cs="Arial"/>
                  <w:sz w:val="16"/>
                  <w:szCs w:val="24"/>
                </w:rPr>
                <w:t>dentifier</w:t>
              </w:r>
            </w:ins>
          </w:p>
        </w:tc>
      </w:tr>
      <w:tr w:rsidR="00522EFF" w:rsidRPr="00522EFF" w:rsidTr="00507431">
        <w:trPr>
          <w:trHeight w:val="20"/>
          <w:jc w:val="center"/>
          <w:ins w:id="2723" w:author="Vijay Shah" w:date="2014-04-11T10:42:00Z"/>
          <w:trPrChange w:id="2724"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725"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26" w:author="Vijay Shah" w:date="2014-04-11T10:42:00Z"/>
                <w:rFonts w:ascii="Calibri" w:hAnsi="Calibri" w:cs="Arial"/>
                <w:sz w:val="16"/>
                <w:szCs w:val="24"/>
              </w:rPr>
            </w:pPr>
            <w:ins w:id="2727" w:author="Vijay Shah" w:date="2014-04-11T10:42:00Z">
              <w:r w:rsidRPr="00522EFF">
                <w:rPr>
                  <w:rFonts w:ascii="Calibri" w:hAnsi="Calibri" w:cs="Arial"/>
                  <w:sz w:val="16"/>
                </w:rPr>
                <w:tab/>
                <w:t>Cardinality</w:t>
              </w:r>
            </w:ins>
          </w:p>
        </w:tc>
        <w:tc>
          <w:tcPr>
            <w:tcW w:w="3210" w:type="dxa"/>
            <w:tcBorders>
              <w:top w:val="single" w:sz="4" w:space="0" w:color="auto"/>
              <w:left w:val="nil"/>
              <w:bottom w:val="single" w:sz="4" w:space="0" w:color="auto"/>
              <w:right w:val="single" w:sz="4" w:space="0" w:color="auto"/>
            </w:tcBorders>
            <w:shd w:val="clear" w:color="auto" w:fill="FFFFFF"/>
            <w:tcPrChange w:id="2728" w:author="Vijay Shah" w:date="2014-04-17T22:43:00Z">
              <w:tcPr>
                <w:tcW w:w="3210" w:type="dxa"/>
                <w:tcBorders>
                  <w:top w:val="single" w:sz="4" w:space="0" w:color="auto"/>
                  <w:left w:val="nil"/>
                  <w:bottom w:val="single" w:sz="4" w:space="0" w:color="auto"/>
                  <w:right w:val="single" w:sz="4" w:space="0" w:color="auto"/>
                </w:tcBorders>
                <w:shd w:val="clear" w:color="auto" w:fill="FFFFFF"/>
              </w:tcPr>
            </w:tcPrChange>
          </w:tcPr>
          <w:p w:rsidR="00522EFF" w:rsidRPr="00522EFF" w:rsidRDefault="00522EFF" w:rsidP="00522EFF">
            <w:pPr>
              <w:tabs>
                <w:tab w:val="left" w:pos="360"/>
                <w:tab w:val="left" w:pos="720"/>
                <w:tab w:val="left" w:pos="1080"/>
                <w:tab w:val="left" w:pos="1440"/>
              </w:tabs>
              <w:spacing w:before="0"/>
              <w:rPr>
                <w:ins w:id="2729" w:author="Vijay Shah" w:date="2014-04-11T10:42:00Z"/>
                <w:rFonts w:ascii="Calibri" w:hAnsi="Calibri" w:cs="Arial"/>
                <w:sz w:val="16"/>
                <w:szCs w:val="24"/>
              </w:rPr>
            </w:pPr>
            <w:ins w:id="2730" w:author="Vijay Shah" w:date="2014-04-11T10:42:00Z">
              <w:r w:rsidRPr="00522EFF">
                <w:rPr>
                  <w:rFonts w:ascii="Calibri" w:hAnsi="Calibri" w:cs="Arial"/>
                  <w:sz w:val="16"/>
                </w:rPr>
                <w:tab/>
                <w:t>/cardinality</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31"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32" w:author="Vijay Shah" w:date="2014-04-11T10:42:00Z"/>
                <w:rFonts w:ascii="Calibri" w:hAnsi="Calibri" w:cs="Arial"/>
                <w:sz w:val="16"/>
                <w:szCs w:val="24"/>
              </w:rPr>
            </w:pPr>
            <w:ins w:id="2733" w:author="Vijay Shah" w:date="2014-04-11T10:42:00Z">
              <w:r w:rsidRPr="00522EFF">
                <w:rPr>
                  <w:rFonts w:ascii="Calibri" w:hAnsi="Calibri" w:cs="Arial"/>
                  <w:sz w:val="16"/>
                </w:rPr>
                <w:t>0..1</w:t>
              </w:r>
            </w:ins>
          </w:p>
        </w:tc>
        <w:tc>
          <w:tcPr>
            <w:tcW w:w="1205" w:type="dxa"/>
            <w:tcBorders>
              <w:top w:val="nil"/>
              <w:left w:val="nil"/>
              <w:bottom w:val="single" w:sz="4" w:space="0" w:color="auto"/>
              <w:right w:val="single" w:sz="4" w:space="0" w:color="auto"/>
            </w:tcBorders>
            <w:shd w:val="clear" w:color="auto" w:fill="FFFFFF"/>
            <w:vAlign w:val="center"/>
            <w:tcPrChange w:id="2734"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35" w:author="Vijay Shah" w:date="2014-04-11T10:42:00Z"/>
                <w:rFonts w:ascii="Calibri" w:hAnsi="Calibri" w:cs="Arial"/>
                <w:sz w:val="16"/>
                <w:szCs w:val="24"/>
              </w:rPr>
            </w:pPr>
          </w:p>
        </w:tc>
      </w:tr>
      <w:tr w:rsidR="00522EFF" w:rsidRPr="00522EFF" w:rsidTr="00507431">
        <w:trPr>
          <w:trHeight w:val="20"/>
          <w:jc w:val="center"/>
          <w:ins w:id="2736" w:author="Vijay Shah" w:date="2014-04-11T10:42:00Z"/>
          <w:trPrChange w:id="2737"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738"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39" w:author="Vijay Shah" w:date="2014-04-11T10:42:00Z"/>
                <w:rFonts w:ascii="Calibri" w:hAnsi="Calibri" w:cs="Arial"/>
                <w:sz w:val="16"/>
                <w:szCs w:val="24"/>
              </w:rPr>
            </w:pPr>
            <w:ins w:id="2740" w:author="Vijay Shah" w:date="2014-04-11T10:42:00Z">
              <w:r w:rsidRPr="00522EFF">
                <w:rPr>
                  <w:rFonts w:ascii="Calibri" w:hAnsi="Calibri" w:cs="Arial"/>
                  <w:sz w:val="16"/>
                </w:rPr>
                <w:tab/>
              </w:r>
              <w:r w:rsidRPr="00522EFF">
                <w:rPr>
                  <w:rFonts w:ascii="Calibri" w:hAnsi="Calibri" w:cs="Arial"/>
                  <w:sz w:val="16"/>
                </w:rPr>
                <w:tab/>
                <w:t>Minimum</w:t>
              </w:r>
            </w:ins>
          </w:p>
        </w:tc>
        <w:tc>
          <w:tcPr>
            <w:tcW w:w="3210" w:type="dxa"/>
            <w:tcBorders>
              <w:top w:val="single" w:sz="4" w:space="0" w:color="auto"/>
              <w:left w:val="nil"/>
              <w:bottom w:val="single" w:sz="4" w:space="0" w:color="auto"/>
              <w:right w:val="single" w:sz="4" w:space="0" w:color="auto"/>
            </w:tcBorders>
            <w:shd w:val="clear" w:color="auto" w:fill="FFFFFF"/>
            <w:tcPrChange w:id="2741" w:author="Vijay Shah" w:date="2014-04-17T22:43:00Z">
              <w:tcPr>
                <w:tcW w:w="3210" w:type="dxa"/>
                <w:tcBorders>
                  <w:top w:val="single" w:sz="4" w:space="0" w:color="auto"/>
                  <w:left w:val="nil"/>
                  <w:bottom w:val="single" w:sz="4" w:space="0" w:color="auto"/>
                  <w:right w:val="single" w:sz="4" w:space="0" w:color="auto"/>
                </w:tcBorders>
                <w:shd w:val="clear" w:color="auto" w:fill="FFFFFF"/>
              </w:tcPr>
            </w:tcPrChange>
          </w:tcPr>
          <w:p w:rsidR="00522EFF" w:rsidRPr="00522EFF" w:rsidRDefault="00522EFF" w:rsidP="00522EFF">
            <w:pPr>
              <w:tabs>
                <w:tab w:val="left" w:pos="360"/>
                <w:tab w:val="left" w:pos="720"/>
                <w:tab w:val="left" w:pos="1080"/>
                <w:tab w:val="left" w:pos="1440"/>
              </w:tabs>
              <w:spacing w:before="0"/>
              <w:rPr>
                <w:ins w:id="2742" w:author="Vijay Shah" w:date="2014-04-11T10:42:00Z"/>
                <w:rFonts w:ascii="Calibri" w:hAnsi="Calibri" w:cs="Arial"/>
                <w:sz w:val="16"/>
                <w:szCs w:val="24"/>
              </w:rPr>
            </w:pPr>
            <w:ins w:id="2743" w:author="Vijay Shah" w:date="2014-04-11T10:42:00Z">
              <w:r w:rsidRPr="00522EFF">
                <w:rPr>
                  <w:rFonts w:ascii="Calibri" w:hAnsi="Calibri" w:cs="Arial"/>
                  <w:sz w:val="16"/>
                </w:rPr>
                <w:tab/>
              </w:r>
              <w:r w:rsidRPr="00522EFF">
                <w:rPr>
                  <w:rFonts w:ascii="Calibri" w:hAnsi="Calibri" w:cs="Arial"/>
                  <w:sz w:val="16"/>
                </w:rPr>
                <w:tab/>
                <w:t>/minimum</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44"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45" w:author="Vijay Shah" w:date="2014-04-11T10:42:00Z"/>
                <w:rFonts w:ascii="Calibri" w:hAnsi="Calibri" w:cs="Arial"/>
                <w:sz w:val="16"/>
                <w:szCs w:val="24"/>
              </w:rPr>
            </w:pPr>
            <w:ins w:id="2746" w:author="Vijay Shah" w:date="2014-04-11T10:42:00Z">
              <w:r w:rsidRPr="00522EFF">
                <w:rPr>
                  <w:rFonts w:ascii="Calibri" w:hAnsi="Calibri" w:cs="Arial"/>
                  <w:sz w:val="16"/>
                </w:rPr>
                <w:t>1..1</w:t>
              </w:r>
            </w:ins>
          </w:p>
        </w:tc>
        <w:tc>
          <w:tcPr>
            <w:tcW w:w="1205" w:type="dxa"/>
            <w:tcBorders>
              <w:top w:val="nil"/>
              <w:left w:val="nil"/>
              <w:bottom w:val="single" w:sz="4" w:space="0" w:color="auto"/>
              <w:right w:val="single" w:sz="4" w:space="0" w:color="auto"/>
            </w:tcBorders>
            <w:shd w:val="clear" w:color="auto" w:fill="FFFFFF"/>
            <w:vAlign w:val="center"/>
            <w:tcPrChange w:id="2747"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48" w:author="Vijay Shah" w:date="2014-04-11T10:42:00Z"/>
                <w:rFonts w:ascii="Calibri" w:hAnsi="Calibri" w:cs="Arial"/>
                <w:sz w:val="16"/>
                <w:szCs w:val="24"/>
              </w:rPr>
            </w:pPr>
            <w:ins w:id="2749" w:author="Vijay Shah" w:date="2014-04-11T10:42:00Z">
              <w:r w:rsidRPr="00522EFF">
                <w:rPr>
                  <w:rFonts w:ascii="Calibri" w:hAnsi="Calibri" w:cs="Arial"/>
                  <w:sz w:val="16"/>
                </w:rPr>
                <w:t>Integer</w:t>
              </w:r>
            </w:ins>
          </w:p>
        </w:tc>
      </w:tr>
      <w:tr w:rsidR="00522EFF" w:rsidRPr="00522EFF" w:rsidTr="00507431">
        <w:trPr>
          <w:trHeight w:val="20"/>
          <w:jc w:val="center"/>
          <w:ins w:id="2750" w:author="Vijay Shah" w:date="2014-04-11T10:42:00Z"/>
          <w:trPrChange w:id="2751"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752"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53" w:author="Vijay Shah" w:date="2014-04-11T10:42:00Z"/>
                <w:rFonts w:ascii="Calibri" w:hAnsi="Calibri" w:cs="Arial"/>
                <w:sz w:val="16"/>
                <w:szCs w:val="24"/>
              </w:rPr>
            </w:pPr>
            <w:ins w:id="2754" w:author="Vijay Shah" w:date="2014-04-11T10:42:00Z">
              <w:r w:rsidRPr="00522EFF">
                <w:rPr>
                  <w:rFonts w:ascii="Calibri" w:hAnsi="Calibri" w:cs="Arial"/>
                  <w:sz w:val="16"/>
                </w:rPr>
                <w:tab/>
              </w:r>
              <w:r w:rsidRPr="00522EFF">
                <w:rPr>
                  <w:rFonts w:ascii="Calibri" w:hAnsi="Calibri" w:cs="Arial"/>
                  <w:sz w:val="16"/>
                </w:rPr>
                <w:tab/>
                <w:t>Maximum</w:t>
              </w:r>
            </w:ins>
          </w:p>
        </w:tc>
        <w:tc>
          <w:tcPr>
            <w:tcW w:w="3210" w:type="dxa"/>
            <w:tcBorders>
              <w:top w:val="single" w:sz="4" w:space="0" w:color="auto"/>
              <w:left w:val="nil"/>
              <w:bottom w:val="single" w:sz="4" w:space="0" w:color="auto"/>
              <w:right w:val="single" w:sz="4" w:space="0" w:color="auto"/>
            </w:tcBorders>
            <w:shd w:val="clear" w:color="auto" w:fill="FFFFFF"/>
            <w:tcPrChange w:id="2755" w:author="Vijay Shah" w:date="2014-04-17T22:43:00Z">
              <w:tcPr>
                <w:tcW w:w="3210" w:type="dxa"/>
                <w:tcBorders>
                  <w:top w:val="single" w:sz="4" w:space="0" w:color="auto"/>
                  <w:left w:val="nil"/>
                  <w:bottom w:val="single" w:sz="4" w:space="0" w:color="auto"/>
                  <w:right w:val="single" w:sz="4" w:space="0" w:color="auto"/>
                </w:tcBorders>
                <w:shd w:val="clear" w:color="auto" w:fill="FFFFFF"/>
              </w:tcPr>
            </w:tcPrChange>
          </w:tcPr>
          <w:p w:rsidR="00522EFF" w:rsidRPr="00522EFF" w:rsidRDefault="00522EFF" w:rsidP="00522EFF">
            <w:pPr>
              <w:tabs>
                <w:tab w:val="left" w:pos="360"/>
                <w:tab w:val="left" w:pos="720"/>
                <w:tab w:val="left" w:pos="1080"/>
                <w:tab w:val="left" w:pos="1440"/>
              </w:tabs>
              <w:spacing w:before="0"/>
              <w:rPr>
                <w:ins w:id="2756" w:author="Vijay Shah" w:date="2014-04-11T10:42:00Z"/>
                <w:rFonts w:ascii="Calibri" w:hAnsi="Calibri" w:cs="Arial"/>
                <w:sz w:val="16"/>
                <w:szCs w:val="24"/>
              </w:rPr>
            </w:pPr>
            <w:ins w:id="2757" w:author="Vijay Shah" w:date="2014-04-11T10:42:00Z">
              <w:r w:rsidRPr="00522EFF">
                <w:rPr>
                  <w:rFonts w:ascii="Calibri" w:hAnsi="Calibri" w:cs="Arial"/>
                  <w:sz w:val="16"/>
                </w:rPr>
                <w:tab/>
              </w:r>
              <w:r w:rsidRPr="00522EFF">
                <w:rPr>
                  <w:rFonts w:ascii="Calibri" w:hAnsi="Calibri" w:cs="Arial"/>
                  <w:sz w:val="16"/>
                </w:rPr>
                <w:tab/>
                <w:t>/maximum</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58"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59" w:author="Vijay Shah" w:date="2014-04-11T10:42:00Z"/>
                <w:rFonts w:ascii="Calibri" w:hAnsi="Calibri" w:cs="Arial"/>
                <w:sz w:val="16"/>
                <w:szCs w:val="24"/>
              </w:rPr>
            </w:pPr>
            <w:ins w:id="2760" w:author="Vijay Shah" w:date="2014-04-11T10:42:00Z">
              <w:r w:rsidRPr="00522EFF">
                <w:rPr>
                  <w:rFonts w:ascii="Calibri" w:hAnsi="Calibri" w:cs="Arial"/>
                  <w:sz w:val="16"/>
                </w:rPr>
                <w:t>1..1</w:t>
              </w:r>
            </w:ins>
          </w:p>
        </w:tc>
        <w:tc>
          <w:tcPr>
            <w:tcW w:w="1205" w:type="dxa"/>
            <w:tcBorders>
              <w:top w:val="nil"/>
              <w:left w:val="nil"/>
              <w:bottom w:val="single" w:sz="4" w:space="0" w:color="auto"/>
              <w:right w:val="single" w:sz="4" w:space="0" w:color="auto"/>
            </w:tcBorders>
            <w:shd w:val="clear" w:color="auto" w:fill="FFFFFF"/>
            <w:vAlign w:val="center"/>
            <w:tcPrChange w:id="2761"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62" w:author="Vijay Shah" w:date="2014-04-11T10:42:00Z"/>
                <w:rFonts w:ascii="Calibri" w:hAnsi="Calibri" w:cs="Arial"/>
                <w:sz w:val="16"/>
                <w:szCs w:val="24"/>
              </w:rPr>
            </w:pPr>
            <w:ins w:id="2763" w:author="Vijay Shah" w:date="2014-04-11T10:42:00Z">
              <w:r w:rsidRPr="00522EFF">
                <w:rPr>
                  <w:rFonts w:ascii="Calibri" w:hAnsi="Calibri" w:cs="Arial"/>
                  <w:sz w:val="16"/>
                </w:rPr>
                <w:t>String</w:t>
              </w:r>
            </w:ins>
          </w:p>
        </w:tc>
      </w:tr>
      <w:tr w:rsidR="00522EFF" w:rsidRPr="00522EFF" w:rsidTr="00507431">
        <w:trPr>
          <w:trHeight w:val="20"/>
          <w:jc w:val="center"/>
          <w:ins w:id="2764" w:author="Vijay Shah" w:date="2014-04-11T10:42:00Z"/>
          <w:trPrChange w:id="2765"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766"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67" w:author="Vijay Shah" w:date="2014-04-11T10:42:00Z"/>
                <w:rFonts w:ascii="Calibri" w:hAnsi="Calibri" w:cs="Arial"/>
                <w:sz w:val="16"/>
                <w:szCs w:val="24"/>
              </w:rPr>
            </w:pPr>
            <w:ins w:id="2768" w:author="Vijay Shah" w:date="2014-04-11T10:42:00Z">
              <w:r w:rsidRPr="00522EFF">
                <w:rPr>
                  <w:rFonts w:ascii="Calibri" w:hAnsi="Calibri" w:cs="Arial"/>
                  <w:sz w:val="16"/>
                </w:rPr>
                <w:tab/>
                <w:t>Rule</w:t>
              </w:r>
            </w:ins>
          </w:p>
        </w:tc>
        <w:tc>
          <w:tcPr>
            <w:tcW w:w="3210" w:type="dxa"/>
            <w:tcBorders>
              <w:top w:val="single" w:sz="4" w:space="0" w:color="auto"/>
              <w:left w:val="nil"/>
              <w:bottom w:val="single" w:sz="4" w:space="0" w:color="auto"/>
              <w:right w:val="single" w:sz="4" w:space="0" w:color="auto"/>
            </w:tcBorders>
            <w:shd w:val="clear" w:color="auto" w:fill="FFFFFF"/>
            <w:tcPrChange w:id="2769" w:author="Vijay Shah" w:date="2014-04-17T22:43:00Z">
              <w:tcPr>
                <w:tcW w:w="3210" w:type="dxa"/>
                <w:tcBorders>
                  <w:top w:val="single" w:sz="4" w:space="0" w:color="auto"/>
                  <w:left w:val="nil"/>
                  <w:bottom w:val="single" w:sz="4" w:space="0" w:color="auto"/>
                  <w:right w:val="single" w:sz="4" w:space="0" w:color="auto"/>
                </w:tcBorders>
                <w:shd w:val="clear" w:color="auto" w:fill="FFFFFF"/>
              </w:tcPr>
            </w:tcPrChange>
          </w:tcPr>
          <w:p w:rsidR="00522EFF" w:rsidRPr="00522EFF" w:rsidRDefault="00522EFF" w:rsidP="00522EFF">
            <w:pPr>
              <w:tabs>
                <w:tab w:val="left" w:pos="360"/>
                <w:tab w:val="left" w:pos="720"/>
                <w:tab w:val="left" w:pos="1080"/>
                <w:tab w:val="left" w:pos="1440"/>
              </w:tabs>
              <w:spacing w:before="0"/>
              <w:rPr>
                <w:ins w:id="2770" w:author="Vijay Shah" w:date="2014-04-11T10:42:00Z"/>
                <w:rFonts w:ascii="Calibri" w:hAnsi="Calibri" w:cs="Arial"/>
                <w:sz w:val="16"/>
                <w:szCs w:val="24"/>
              </w:rPr>
            </w:pPr>
            <w:ins w:id="2771" w:author="Vijay Shah" w:date="2014-04-11T10:42:00Z">
              <w:r w:rsidRPr="00522EFF">
                <w:rPr>
                  <w:rFonts w:ascii="Calibri" w:hAnsi="Calibri" w:cs="Arial"/>
                  <w:sz w:val="16"/>
                </w:rPr>
                <w:tab/>
                <w:t>/rule</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72"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73" w:author="Vijay Shah" w:date="2014-04-11T10:42:00Z"/>
                <w:rFonts w:ascii="Calibri" w:hAnsi="Calibri" w:cs="Arial"/>
                <w:sz w:val="16"/>
                <w:szCs w:val="24"/>
              </w:rPr>
            </w:pPr>
            <w:ins w:id="2774" w:author="Vijay Shah" w:date="2014-04-11T10:42:00Z">
              <w:r w:rsidRPr="00522EFF">
                <w:rPr>
                  <w:rFonts w:ascii="Calibri" w:hAnsi="Calibri" w:cs="Arial"/>
                  <w:sz w:val="16"/>
                </w:rPr>
                <w:t>0..N</w:t>
              </w:r>
            </w:ins>
          </w:p>
        </w:tc>
        <w:tc>
          <w:tcPr>
            <w:tcW w:w="1205" w:type="dxa"/>
            <w:tcBorders>
              <w:top w:val="nil"/>
              <w:left w:val="nil"/>
              <w:bottom w:val="single" w:sz="4" w:space="0" w:color="auto"/>
              <w:right w:val="single" w:sz="4" w:space="0" w:color="auto"/>
            </w:tcBorders>
            <w:shd w:val="clear" w:color="auto" w:fill="FFFFFF"/>
            <w:vAlign w:val="center"/>
            <w:tcPrChange w:id="2775"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22EFF" w:rsidRPr="00522EFF" w:rsidRDefault="00522EFF" w:rsidP="00522EFF">
            <w:pPr>
              <w:tabs>
                <w:tab w:val="left" w:pos="360"/>
                <w:tab w:val="left" w:pos="720"/>
                <w:tab w:val="left" w:pos="1080"/>
                <w:tab w:val="left" w:pos="1440"/>
              </w:tabs>
              <w:spacing w:before="0"/>
              <w:rPr>
                <w:ins w:id="2776" w:author="Vijay Shah" w:date="2014-04-11T10:42:00Z"/>
                <w:rFonts w:ascii="Calibri" w:hAnsi="Calibri" w:cs="Arial"/>
                <w:sz w:val="16"/>
                <w:szCs w:val="24"/>
              </w:rPr>
            </w:pPr>
          </w:p>
        </w:tc>
      </w:tr>
      <w:tr w:rsidR="00507431" w:rsidRPr="00522EFF" w:rsidTr="00507431">
        <w:trPr>
          <w:trHeight w:val="20"/>
          <w:jc w:val="center"/>
          <w:ins w:id="2777" w:author="Vijay Shah" w:date="2014-04-11T10:42:00Z"/>
          <w:trPrChange w:id="2778"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tcPrChange w:id="2779"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0"/>
              <w:rPr>
                <w:ins w:id="2780" w:author="Vijay Shah" w:date="2014-04-11T10:42:00Z"/>
                <w:rFonts w:ascii="Calibri" w:hAnsi="Calibri" w:cs="Arial"/>
                <w:sz w:val="16"/>
                <w:szCs w:val="24"/>
              </w:rPr>
            </w:pPr>
            <w:ins w:id="2781" w:author="Vijay Shah" w:date="2014-04-11T10:42:00Z">
              <w:r w:rsidRPr="00522EFF">
                <w:rPr>
                  <w:rFonts w:ascii="Calibri" w:hAnsi="Calibri" w:cs="Arial"/>
                  <w:sz w:val="16"/>
                </w:rPr>
                <w:tab/>
              </w:r>
              <w:r w:rsidRPr="00522EFF">
                <w:rPr>
                  <w:rFonts w:ascii="Calibri" w:hAnsi="Calibri" w:cs="Arial"/>
                  <w:sz w:val="16"/>
                </w:rPr>
                <w:tab/>
                <w:t>Expression</w:t>
              </w:r>
            </w:ins>
          </w:p>
        </w:tc>
        <w:tc>
          <w:tcPr>
            <w:tcW w:w="3210" w:type="dxa"/>
            <w:tcBorders>
              <w:top w:val="single" w:sz="4" w:space="0" w:color="auto"/>
              <w:left w:val="nil"/>
              <w:bottom w:val="single" w:sz="4" w:space="0" w:color="auto"/>
              <w:right w:val="single" w:sz="4" w:space="0" w:color="auto"/>
            </w:tcBorders>
            <w:shd w:val="clear" w:color="auto" w:fill="FFFFFF"/>
            <w:vAlign w:val="center"/>
            <w:tcPrChange w:id="2782"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0"/>
              <w:rPr>
                <w:ins w:id="2783" w:author="Vijay Shah" w:date="2014-04-11T10:42:00Z"/>
                <w:rFonts w:ascii="Calibri" w:hAnsi="Calibri" w:cs="Arial"/>
                <w:sz w:val="16"/>
                <w:szCs w:val="24"/>
              </w:rPr>
            </w:pPr>
            <w:ins w:id="2784" w:author="Vijay Shah" w:date="2014-04-11T10:42:00Z">
              <w:r w:rsidRPr="00522EFF">
                <w:rPr>
                  <w:rFonts w:ascii="Calibri" w:hAnsi="Calibri" w:cs="Arial"/>
                  <w:sz w:val="16"/>
                </w:rPr>
                <w:tab/>
                <w:t>/expression</w:t>
              </w:r>
            </w:ins>
          </w:p>
        </w:tc>
        <w:tc>
          <w:tcPr>
            <w:tcW w:w="907" w:type="dxa"/>
            <w:tcBorders>
              <w:top w:val="nil"/>
              <w:left w:val="single" w:sz="4" w:space="0" w:color="auto"/>
              <w:bottom w:val="single" w:sz="4" w:space="0" w:color="auto"/>
              <w:right w:val="single" w:sz="4" w:space="0" w:color="auto"/>
            </w:tcBorders>
            <w:shd w:val="clear" w:color="auto" w:fill="FFFFFF"/>
            <w:vAlign w:val="center"/>
            <w:tcPrChange w:id="2785"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0"/>
              <w:rPr>
                <w:ins w:id="2786" w:author="Vijay Shah" w:date="2014-04-11T10:42:00Z"/>
                <w:rFonts w:ascii="Calibri" w:hAnsi="Calibri" w:cs="Arial"/>
                <w:sz w:val="16"/>
                <w:szCs w:val="24"/>
              </w:rPr>
            </w:pPr>
            <w:ins w:id="2787" w:author="Vijay Shah" w:date="2014-04-11T10:42:00Z">
              <w:r w:rsidRPr="00522EFF">
                <w:rPr>
                  <w:rFonts w:ascii="Calibri" w:hAnsi="Calibri" w:cs="Arial"/>
                  <w:sz w:val="16"/>
                </w:rPr>
                <w:t>1..N</w:t>
              </w:r>
            </w:ins>
          </w:p>
        </w:tc>
        <w:tc>
          <w:tcPr>
            <w:tcW w:w="1205" w:type="dxa"/>
            <w:tcBorders>
              <w:top w:val="nil"/>
              <w:left w:val="nil"/>
              <w:bottom w:val="single" w:sz="4" w:space="0" w:color="auto"/>
              <w:right w:val="single" w:sz="4" w:space="0" w:color="auto"/>
            </w:tcBorders>
            <w:shd w:val="clear" w:color="auto" w:fill="FFFFFF"/>
            <w:vAlign w:val="center"/>
            <w:tcPrChange w:id="2788" w:author="Vijay Shah" w:date="2014-04-17T22:43:00Z">
              <w:tcPr>
                <w:tcW w:w="2184" w:type="dxa"/>
                <w:tcBorders>
                  <w:top w:val="nil"/>
                  <w:left w:val="nil"/>
                  <w:bottom w:val="single" w:sz="4" w:space="0" w:color="auto"/>
                  <w:right w:val="single" w:sz="4" w:space="0" w:color="auto"/>
                </w:tcBorders>
                <w:shd w:val="clear" w:color="auto" w:fill="FFFFFF"/>
                <w:vAlign w:val="center"/>
              </w:tcPr>
            </w:tcPrChange>
          </w:tcPr>
          <w:p w:rsidR="00507431" w:rsidRPr="00522EFF" w:rsidRDefault="00507431" w:rsidP="00522EFF">
            <w:pPr>
              <w:tabs>
                <w:tab w:val="left" w:pos="360"/>
                <w:tab w:val="left" w:pos="720"/>
                <w:tab w:val="left" w:pos="1080"/>
                <w:tab w:val="left" w:pos="1440"/>
              </w:tabs>
              <w:spacing w:before="0"/>
              <w:rPr>
                <w:ins w:id="2789" w:author="Vijay Shah" w:date="2014-04-11T10:42:00Z"/>
                <w:rFonts w:ascii="Calibri" w:hAnsi="Calibri" w:cs="Arial"/>
                <w:sz w:val="16"/>
                <w:szCs w:val="24"/>
              </w:rPr>
            </w:pPr>
            <w:ins w:id="2790" w:author="Vijay Shah" w:date="2014-04-17T22:43:00Z">
              <w:r>
                <w:rPr>
                  <w:rFonts w:ascii="Calibri" w:hAnsi="Calibri" w:cs="Arial"/>
                  <w:sz w:val="16"/>
                </w:rPr>
                <w:t>String</w:t>
              </w:r>
            </w:ins>
          </w:p>
        </w:tc>
      </w:tr>
      <w:tr w:rsidR="00507431" w:rsidRPr="00522EFF" w:rsidTr="00507431">
        <w:trPr>
          <w:trHeight w:val="20"/>
          <w:jc w:val="center"/>
          <w:ins w:id="2791" w:author="Vijay Shah" w:date="2014-04-11T10:42:00Z"/>
          <w:trPrChange w:id="2792"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793"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794" w:author="Vijay Shah" w:date="2014-04-11T10:42:00Z"/>
                <w:rFonts w:ascii="Calibri" w:hAnsi="Calibri" w:cs="Arial"/>
                <w:sz w:val="16"/>
                <w:szCs w:val="24"/>
              </w:rPr>
            </w:pPr>
            <w:ins w:id="2795" w:author="Vijay Shah" w:date="2014-04-11T10:42:00Z">
              <w:r w:rsidRPr="00522EFF">
                <w:rPr>
                  <w:rFonts w:ascii="Calibri" w:hAnsi="Calibri" w:cs="Arial"/>
                  <w:sz w:val="16"/>
                  <w:szCs w:val="24"/>
                </w:rPr>
                <w:tab/>
                <w:t>Question prompt</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796"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797" w:author="Vijay Shah" w:date="2014-04-11T10:42:00Z"/>
                <w:rFonts w:ascii="Calibri" w:hAnsi="Calibri" w:cs="Arial"/>
                <w:sz w:val="16"/>
                <w:szCs w:val="24"/>
              </w:rPr>
            </w:pPr>
            <w:ins w:id="2798" w:author="Vijay Shah" w:date="2014-04-11T10:42:00Z">
              <w:r w:rsidRPr="00522EFF">
                <w:rPr>
                  <w:rFonts w:ascii="Calibri" w:hAnsi="Calibri" w:cs="Arial"/>
                  <w:sz w:val="16"/>
                  <w:szCs w:val="24"/>
                </w:rPr>
                <w:tab/>
                <w:t>/question_prompt</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799"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00" w:author="Vijay Shah" w:date="2014-04-11T10:42:00Z"/>
                <w:rFonts w:ascii="Calibri" w:hAnsi="Calibri" w:cs="Arial"/>
                <w:sz w:val="16"/>
                <w:szCs w:val="24"/>
              </w:rPr>
            </w:pPr>
            <w:ins w:id="2801" w:author="Vijay Shah" w:date="2014-04-11T10:42:00Z">
              <w:r w:rsidRPr="00522EFF">
                <w:rPr>
                  <w:rFonts w:ascii="Calibri" w:hAnsi="Calibri" w:cs="Arial"/>
                  <w:sz w:val="16"/>
                  <w:szCs w:val="24"/>
                </w:rPr>
                <w:t>0..1</w:t>
              </w:r>
            </w:ins>
          </w:p>
        </w:tc>
        <w:tc>
          <w:tcPr>
            <w:tcW w:w="1205" w:type="dxa"/>
            <w:tcBorders>
              <w:top w:val="nil"/>
              <w:left w:val="nil"/>
              <w:bottom w:val="single" w:sz="4" w:space="0" w:color="auto"/>
              <w:right w:val="single" w:sz="4" w:space="0" w:color="auto"/>
            </w:tcBorders>
            <w:shd w:val="clear" w:color="auto" w:fill="FFFFFF"/>
            <w:vAlign w:val="center"/>
            <w:hideMark/>
            <w:tcPrChange w:id="2802"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03" w:author="Vijay Shah" w:date="2014-04-11T10:42:00Z"/>
                <w:rFonts w:ascii="Calibri" w:hAnsi="Calibri" w:cs="Arial"/>
                <w:sz w:val="16"/>
                <w:szCs w:val="24"/>
              </w:rPr>
            </w:pPr>
            <w:ins w:id="2804" w:author="Vijay Shah" w:date="2014-04-17T22:43:00Z">
              <w:r>
                <w:rPr>
                  <w:rFonts w:ascii="Calibri" w:hAnsi="Calibri" w:cs="Arial"/>
                  <w:sz w:val="16"/>
                </w:rPr>
                <w:t>String</w:t>
              </w:r>
            </w:ins>
          </w:p>
        </w:tc>
      </w:tr>
      <w:tr w:rsidR="00507431" w:rsidRPr="00522EFF" w:rsidTr="00507431">
        <w:trPr>
          <w:trHeight w:val="20"/>
          <w:jc w:val="center"/>
          <w:ins w:id="2805" w:author="Vijay Shah" w:date="2014-04-11T10:42:00Z"/>
          <w:trPrChange w:id="2806"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807"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08" w:author="Vijay Shah" w:date="2014-04-11T10:42:00Z"/>
                <w:rFonts w:ascii="Calibri" w:hAnsi="Calibri" w:cs="Arial"/>
                <w:sz w:val="16"/>
                <w:szCs w:val="24"/>
              </w:rPr>
            </w:pPr>
            <w:ins w:id="2809" w:author="Vijay Shah" w:date="2014-04-11T10:42:00Z">
              <w:r w:rsidRPr="00522EFF">
                <w:rPr>
                  <w:rFonts w:ascii="Calibri" w:hAnsi="Calibri" w:cs="Arial"/>
                  <w:sz w:val="16"/>
                  <w:szCs w:val="24"/>
                </w:rPr>
                <w:tab/>
                <w:t>Question number</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10"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11" w:author="Vijay Shah" w:date="2014-04-11T10:42:00Z"/>
                <w:rFonts w:ascii="Calibri" w:hAnsi="Calibri" w:cs="Arial"/>
                <w:sz w:val="16"/>
                <w:szCs w:val="24"/>
              </w:rPr>
            </w:pPr>
            <w:ins w:id="2812" w:author="Vijay Shah" w:date="2014-04-11T10:42:00Z">
              <w:r w:rsidRPr="00522EFF">
                <w:rPr>
                  <w:rFonts w:ascii="Calibri" w:hAnsi="Calibri" w:cs="Arial"/>
                  <w:sz w:val="16"/>
                  <w:szCs w:val="24"/>
                </w:rPr>
                <w:tab/>
                <w:t>/question_number</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813"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14" w:author="Vijay Shah" w:date="2014-04-11T10:42:00Z"/>
                <w:rFonts w:ascii="Calibri" w:hAnsi="Calibri" w:cs="Arial"/>
                <w:sz w:val="16"/>
                <w:szCs w:val="24"/>
              </w:rPr>
            </w:pPr>
            <w:ins w:id="2815" w:author="Vijay Shah" w:date="2014-04-11T10:42:00Z">
              <w:r w:rsidRPr="00522EFF">
                <w:rPr>
                  <w:rFonts w:ascii="Calibri" w:hAnsi="Calibri" w:cs="Arial"/>
                  <w:sz w:val="16"/>
                  <w:szCs w:val="24"/>
                </w:rPr>
                <w:t>0..1</w:t>
              </w:r>
            </w:ins>
          </w:p>
        </w:tc>
        <w:tc>
          <w:tcPr>
            <w:tcW w:w="1205" w:type="dxa"/>
            <w:tcBorders>
              <w:top w:val="nil"/>
              <w:left w:val="nil"/>
              <w:bottom w:val="single" w:sz="4" w:space="0" w:color="auto"/>
              <w:right w:val="single" w:sz="4" w:space="0" w:color="auto"/>
            </w:tcBorders>
            <w:shd w:val="clear" w:color="auto" w:fill="FFFFFF"/>
            <w:vAlign w:val="center"/>
            <w:hideMark/>
            <w:tcPrChange w:id="2816"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17" w:author="Vijay Shah" w:date="2014-04-11T10:42:00Z"/>
                <w:rFonts w:ascii="Calibri" w:hAnsi="Calibri" w:cs="Arial"/>
                <w:sz w:val="16"/>
                <w:szCs w:val="24"/>
              </w:rPr>
            </w:pPr>
            <w:ins w:id="2818" w:author="Vijay Shah" w:date="2014-04-17T22:43:00Z">
              <w:r>
                <w:rPr>
                  <w:rFonts w:ascii="Calibri" w:hAnsi="Calibri" w:cs="Arial"/>
                  <w:sz w:val="16"/>
                </w:rPr>
                <w:t>String</w:t>
              </w:r>
            </w:ins>
          </w:p>
        </w:tc>
      </w:tr>
      <w:tr w:rsidR="00507431" w:rsidRPr="00522EFF" w:rsidTr="00507431">
        <w:trPr>
          <w:trHeight w:val="20"/>
          <w:jc w:val="center"/>
          <w:ins w:id="2819" w:author="Vijay Shah" w:date="2014-04-11T10:42:00Z"/>
          <w:trPrChange w:id="2820"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821"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22" w:author="Vijay Shah" w:date="2014-04-11T10:42:00Z"/>
                <w:rFonts w:ascii="Calibri" w:hAnsi="Calibri" w:cs="Arial"/>
                <w:sz w:val="16"/>
                <w:szCs w:val="24"/>
              </w:rPr>
            </w:pPr>
            <w:ins w:id="2823" w:author="Vijay Shah" w:date="2014-04-11T10:42:00Z">
              <w:r w:rsidRPr="00522EFF">
                <w:rPr>
                  <w:rFonts w:ascii="Calibri" w:hAnsi="Calibri" w:cs="Arial"/>
                  <w:sz w:val="16"/>
                  <w:szCs w:val="24"/>
                </w:rPr>
                <w:tab/>
                <w:t>Question instruction</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24"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25" w:author="Vijay Shah" w:date="2014-04-11T10:42:00Z"/>
                <w:rFonts w:ascii="Calibri" w:hAnsi="Calibri" w:cs="Arial"/>
                <w:sz w:val="16"/>
                <w:szCs w:val="24"/>
              </w:rPr>
            </w:pPr>
            <w:ins w:id="2826" w:author="Vijay Shah" w:date="2014-04-11T10:42:00Z">
              <w:r w:rsidRPr="00522EFF">
                <w:rPr>
                  <w:rFonts w:ascii="Calibri" w:hAnsi="Calibri" w:cs="Arial"/>
                  <w:sz w:val="16"/>
                  <w:szCs w:val="24"/>
                </w:rPr>
                <w:tab/>
                <w:t>/question_instruction</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827"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28" w:author="Vijay Shah" w:date="2014-04-11T10:42:00Z"/>
                <w:rFonts w:ascii="Calibri" w:hAnsi="Calibri" w:cs="Arial"/>
                <w:sz w:val="16"/>
                <w:szCs w:val="24"/>
              </w:rPr>
            </w:pPr>
            <w:ins w:id="2829" w:author="Vijay Shah" w:date="2014-04-11T10:42:00Z">
              <w:r w:rsidRPr="00522EFF">
                <w:rPr>
                  <w:rFonts w:ascii="Calibri" w:hAnsi="Calibri" w:cs="Arial"/>
                  <w:sz w:val="16"/>
                  <w:szCs w:val="24"/>
                </w:rPr>
                <w:t>0..1</w:t>
              </w:r>
            </w:ins>
          </w:p>
        </w:tc>
        <w:tc>
          <w:tcPr>
            <w:tcW w:w="1205" w:type="dxa"/>
            <w:tcBorders>
              <w:top w:val="nil"/>
              <w:left w:val="nil"/>
              <w:bottom w:val="single" w:sz="4" w:space="0" w:color="auto"/>
              <w:right w:val="single" w:sz="4" w:space="0" w:color="auto"/>
            </w:tcBorders>
            <w:shd w:val="clear" w:color="auto" w:fill="FFFFFF"/>
            <w:vAlign w:val="center"/>
            <w:hideMark/>
            <w:tcPrChange w:id="2830"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31" w:author="Vijay Shah" w:date="2014-04-11T10:42:00Z"/>
                <w:rFonts w:ascii="Calibri" w:hAnsi="Calibri" w:cs="Arial"/>
                <w:sz w:val="16"/>
                <w:szCs w:val="24"/>
              </w:rPr>
            </w:pPr>
            <w:ins w:id="2832" w:author="Vijay Shah" w:date="2014-04-17T22:43:00Z">
              <w:r>
                <w:rPr>
                  <w:rFonts w:ascii="Calibri" w:hAnsi="Calibri" w:cs="Arial"/>
                  <w:sz w:val="16"/>
                </w:rPr>
                <w:t>String</w:t>
              </w:r>
            </w:ins>
          </w:p>
        </w:tc>
      </w:tr>
      <w:tr w:rsidR="00507431" w:rsidRPr="00522EFF" w:rsidTr="00507431">
        <w:trPr>
          <w:trHeight w:val="20"/>
          <w:jc w:val="center"/>
          <w:ins w:id="2833" w:author="Vijay Shah" w:date="2014-04-11T10:42:00Z"/>
          <w:trPrChange w:id="2834"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835"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36" w:author="Vijay Shah" w:date="2014-04-11T10:42:00Z"/>
                <w:rFonts w:ascii="Calibri" w:hAnsi="Calibri" w:cs="Arial"/>
                <w:sz w:val="16"/>
                <w:szCs w:val="24"/>
              </w:rPr>
            </w:pPr>
            <w:ins w:id="2837" w:author="Vijay Shah" w:date="2014-04-11T10:42:00Z">
              <w:r w:rsidRPr="00522EFF">
                <w:rPr>
                  <w:rFonts w:ascii="Calibri" w:hAnsi="Calibri" w:cs="Arial"/>
                  <w:sz w:val="16"/>
                  <w:szCs w:val="24"/>
                </w:rPr>
                <w:tab/>
                <w:t>Additional instruction</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38"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39" w:author="Vijay Shah" w:date="2014-04-11T10:42:00Z"/>
                <w:rFonts w:ascii="Calibri" w:hAnsi="Calibri" w:cs="Arial"/>
                <w:sz w:val="16"/>
                <w:szCs w:val="24"/>
              </w:rPr>
            </w:pPr>
            <w:ins w:id="2840" w:author="Vijay Shah" w:date="2014-04-11T10:42:00Z">
              <w:r w:rsidRPr="00522EFF">
                <w:rPr>
                  <w:rFonts w:ascii="Calibri" w:hAnsi="Calibri" w:cs="Arial"/>
                  <w:sz w:val="16"/>
                  <w:szCs w:val="24"/>
                </w:rPr>
                <w:tab/>
                <w:t>/additional_instruction</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841"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42" w:author="Vijay Shah" w:date="2014-04-11T10:42:00Z"/>
                <w:rFonts w:ascii="Calibri" w:hAnsi="Calibri" w:cs="Arial"/>
                <w:sz w:val="16"/>
                <w:szCs w:val="24"/>
              </w:rPr>
            </w:pPr>
            <w:ins w:id="2843" w:author="Vijay Shah" w:date="2014-04-11T10:42:00Z">
              <w:r w:rsidRPr="00522EFF">
                <w:rPr>
                  <w:rFonts w:ascii="Calibri" w:hAnsi="Calibri" w:cs="Arial"/>
                  <w:sz w:val="16"/>
                  <w:szCs w:val="24"/>
                </w:rPr>
                <w:t>0..N</w:t>
              </w:r>
            </w:ins>
          </w:p>
        </w:tc>
        <w:tc>
          <w:tcPr>
            <w:tcW w:w="1205" w:type="dxa"/>
            <w:tcBorders>
              <w:top w:val="nil"/>
              <w:left w:val="nil"/>
              <w:bottom w:val="single" w:sz="4" w:space="0" w:color="auto"/>
              <w:right w:val="single" w:sz="4" w:space="0" w:color="auto"/>
            </w:tcBorders>
            <w:shd w:val="clear" w:color="auto" w:fill="FFFFFF"/>
            <w:vAlign w:val="center"/>
            <w:hideMark/>
            <w:tcPrChange w:id="2844"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45" w:author="Vijay Shah" w:date="2014-04-11T10:42:00Z"/>
                <w:rFonts w:ascii="Calibri" w:hAnsi="Calibri" w:cs="Arial"/>
                <w:sz w:val="16"/>
                <w:szCs w:val="24"/>
              </w:rPr>
            </w:pPr>
            <w:ins w:id="2846" w:author="Vijay Shah" w:date="2014-04-17T22:43:00Z">
              <w:r>
                <w:rPr>
                  <w:rFonts w:ascii="Calibri" w:hAnsi="Calibri" w:cs="Arial"/>
                  <w:sz w:val="16"/>
                </w:rPr>
                <w:t>String</w:t>
              </w:r>
            </w:ins>
          </w:p>
        </w:tc>
      </w:tr>
      <w:tr w:rsidR="00507431" w:rsidRPr="00522EFF" w:rsidTr="00507431">
        <w:trPr>
          <w:trHeight w:val="20"/>
          <w:jc w:val="center"/>
          <w:ins w:id="2847" w:author="Vijay Shah" w:date="2014-04-11T10:42:00Z"/>
          <w:trPrChange w:id="2848"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849"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50" w:author="Vijay Shah" w:date="2014-04-11T10:42:00Z"/>
                <w:rFonts w:ascii="Calibri" w:hAnsi="Calibri" w:cs="Arial"/>
                <w:sz w:val="16"/>
                <w:szCs w:val="24"/>
              </w:rPr>
            </w:pPr>
            <w:ins w:id="2851" w:author="Vijay Shah" w:date="2014-04-11T10:42:00Z">
              <w:r w:rsidRPr="00522EFF">
                <w:rPr>
                  <w:rFonts w:ascii="Calibri" w:hAnsi="Calibri" w:cs="Arial"/>
                  <w:sz w:val="16"/>
                  <w:szCs w:val="24"/>
                </w:rPr>
                <w:tab/>
                <w:t>Text_field</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52"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53" w:author="Vijay Shah" w:date="2014-04-11T10:42:00Z"/>
                <w:rFonts w:ascii="Calibri" w:hAnsi="Calibri" w:cs="Arial"/>
                <w:sz w:val="16"/>
                <w:szCs w:val="24"/>
              </w:rPr>
            </w:pPr>
            <w:ins w:id="2854" w:author="Vijay Shah" w:date="2014-04-11T10:42:00Z">
              <w:r w:rsidRPr="00522EFF">
                <w:rPr>
                  <w:rFonts w:ascii="Calibri" w:hAnsi="Calibri" w:cs="Arial"/>
                  <w:sz w:val="16"/>
                  <w:szCs w:val="24"/>
                </w:rPr>
                <w:tab/>
                <w:t>/text_field</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855"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56" w:author="Vijay Shah" w:date="2014-04-11T10:42:00Z"/>
                <w:rFonts w:ascii="Calibri" w:hAnsi="Calibri" w:cs="Arial"/>
                <w:sz w:val="16"/>
                <w:szCs w:val="24"/>
              </w:rPr>
            </w:pPr>
            <w:ins w:id="2857" w:author="Vijay Shah" w:date="2014-04-11T10:42:00Z">
              <w:r w:rsidRPr="00522EFF">
                <w:rPr>
                  <w:rFonts w:ascii="Calibri" w:hAnsi="Calibri" w:cs="Arial"/>
                  <w:sz w:val="16"/>
                  <w:szCs w:val="24"/>
                </w:rPr>
                <w:t>0..1</w:t>
              </w:r>
            </w:ins>
          </w:p>
        </w:tc>
        <w:tc>
          <w:tcPr>
            <w:tcW w:w="1205" w:type="dxa"/>
            <w:tcBorders>
              <w:top w:val="nil"/>
              <w:left w:val="nil"/>
              <w:bottom w:val="single" w:sz="4" w:space="0" w:color="auto"/>
              <w:right w:val="single" w:sz="4" w:space="0" w:color="auto"/>
            </w:tcBorders>
            <w:shd w:val="clear" w:color="auto" w:fill="FFFFFF"/>
            <w:vAlign w:val="center"/>
            <w:hideMark/>
            <w:tcPrChange w:id="2858"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59" w:author="Vijay Shah" w:date="2014-04-11T10:42:00Z"/>
                <w:rFonts w:ascii="Calibri" w:hAnsi="Calibri" w:cs="Arial"/>
                <w:sz w:val="16"/>
                <w:szCs w:val="24"/>
              </w:rPr>
            </w:pPr>
            <w:ins w:id="2860" w:author="Vijay Shah" w:date="2014-04-17T22:43:00Z">
              <w:r>
                <w:rPr>
                  <w:rFonts w:ascii="Calibri" w:hAnsi="Calibri" w:cs="Arial"/>
                  <w:sz w:val="16"/>
                </w:rPr>
                <w:t>String</w:t>
              </w:r>
            </w:ins>
          </w:p>
        </w:tc>
      </w:tr>
      <w:tr w:rsidR="00507431" w:rsidRPr="00522EFF" w:rsidTr="00507431">
        <w:trPr>
          <w:trHeight w:val="20"/>
          <w:jc w:val="center"/>
          <w:ins w:id="2861" w:author="Vijay Shah" w:date="2014-04-11T10:42:00Z"/>
          <w:trPrChange w:id="2862"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863"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64" w:author="Vijay Shah" w:date="2014-04-11T10:42:00Z"/>
                <w:rFonts w:ascii="Calibri" w:hAnsi="Calibri" w:cs="Arial"/>
                <w:sz w:val="16"/>
                <w:szCs w:val="24"/>
              </w:rPr>
            </w:pPr>
            <w:ins w:id="2865" w:author="Vijay Shah" w:date="2014-04-11T10:42:00Z">
              <w:r w:rsidRPr="00522EFF">
                <w:rPr>
                  <w:rFonts w:ascii="Calibri" w:hAnsi="Calibri" w:cs="Arial"/>
                  <w:sz w:val="16"/>
                  <w:szCs w:val="24"/>
                </w:rPr>
                <w:tab/>
                <w:t>List_field</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66"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67" w:author="Vijay Shah" w:date="2014-04-11T10:42:00Z"/>
                <w:rFonts w:ascii="Calibri" w:hAnsi="Calibri" w:cs="Arial"/>
                <w:sz w:val="16"/>
                <w:szCs w:val="24"/>
              </w:rPr>
            </w:pPr>
            <w:ins w:id="2868" w:author="Vijay Shah" w:date="2014-04-11T10:42:00Z">
              <w:r w:rsidRPr="00522EFF">
                <w:rPr>
                  <w:rFonts w:ascii="Calibri" w:hAnsi="Calibri" w:cs="Arial"/>
                  <w:sz w:val="16"/>
                  <w:szCs w:val="24"/>
                </w:rPr>
                <w:tab/>
                <w:t>/list_field</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869"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70" w:author="Vijay Shah" w:date="2014-04-11T10:42:00Z"/>
                <w:rFonts w:ascii="Calibri" w:hAnsi="Calibri" w:cs="Arial"/>
                <w:sz w:val="16"/>
                <w:szCs w:val="24"/>
              </w:rPr>
            </w:pPr>
            <w:ins w:id="2871" w:author="Vijay Shah" w:date="2014-04-11T10:42:00Z">
              <w:r w:rsidRPr="00522EFF">
                <w:rPr>
                  <w:rFonts w:ascii="Calibri" w:hAnsi="Calibri" w:cs="Arial"/>
                  <w:sz w:val="16"/>
                  <w:szCs w:val="24"/>
                </w:rPr>
                <w:t>0..1</w:t>
              </w:r>
            </w:ins>
          </w:p>
        </w:tc>
        <w:tc>
          <w:tcPr>
            <w:tcW w:w="1205" w:type="dxa"/>
            <w:tcBorders>
              <w:top w:val="nil"/>
              <w:left w:val="nil"/>
              <w:bottom w:val="single" w:sz="4" w:space="0" w:color="auto"/>
              <w:right w:val="single" w:sz="4" w:space="0" w:color="auto"/>
            </w:tcBorders>
            <w:shd w:val="clear" w:color="auto" w:fill="FFFFFF"/>
            <w:vAlign w:val="center"/>
            <w:hideMark/>
            <w:tcPrChange w:id="2872"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73" w:author="Vijay Shah" w:date="2014-04-11T10:42:00Z"/>
                <w:rFonts w:ascii="Calibri" w:hAnsi="Calibri" w:cs="Arial"/>
                <w:sz w:val="16"/>
                <w:szCs w:val="24"/>
              </w:rPr>
            </w:pPr>
            <w:ins w:id="2874" w:author="Vijay Shah" w:date="2014-04-17T22:43:00Z">
              <w:r>
                <w:rPr>
                  <w:rFonts w:ascii="Calibri" w:hAnsi="Calibri" w:cs="Arial"/>
                  <w:sz w:val="16"/>
                </w:rPr>
                <w:t>String</w:t>
              </w:r>
            </w:ins>
          </w:p>
        </w:tc>
      </w:tr>
      <w:tr w:rsidR="00507431" w:rsidRPr="00522EFF" w:rsidTr="00507431">
        <w:trPr>
          <w:trHeight w:val="20"/>
          <w:jc w:val="center"/>
          <w:ins w:id="2875" w:author="Vijay Shah" w:date="2014-04-11T10:42:00Z"/>
          <w:trPrChange w:id="2876" w:author="Vijay Shah" w:date="2014-04-17T22:43:00Z">
            <w:trPr>
              <w:trHeight w:val="20"/>
              <w:jc w:val="center"/>
            </w:trPr>
          </w:trPrChange>
        </w:trPr>
        <w:tc>
          <w:tcPr>
            <w:tcW w:w="2317" w:type="dxa"/>
            <w:tcBorders>
              <w:top w:val="nil"/>
              <w:left w:val="single" w:sz="4" w:space="0" w:color="auto"/>
              <w:bottom w:val="single" w:sz="4" w:space="0" w:color="auto"/>
              <w:right w:val="single" w:sz="4" w:space="0" w:color="auto"/>
            </w:tcBorders>
            <w:shd w:val="clear" w:color="auto" w:fill="FFFFFF"/>
            <w:vAlign w:val="center"/>
            <w:hideMark/>
            <w:tcPrChange w:id="2877" w:author="Vijay Shah" w:date="2014-04-17T22:43:00Z">
              <w:tcPr>
                <w:tcW w:w="231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78" w:author="Vijay Shah" w:date="2014-04-11T10:42:00Z"/>
                <w:rFonts w:ascii="Calibri" w:hAnsi="Calibri" w:cs="Arial"/>
                <w:sz w:val="16"/>
                <w:szCs w:val="24"/>
              </w:rPr>
            </w:pPr>
            <w:ins w:id="2879" w:author="Vijay Shah" w:date="2014-04-11T10:42:00Z">
              <w:r w:rsidRPr="00522EFF">
                <w:rPr>
                  <w:rFonts w:ascii="Calibri" w:hAnsi="Calibri" w:cs="Arial"/>
                  <w:sz w:val="16"/>
                  <w:szCs w:val="24"/>
                </w:rPr>
                <w:tab/>
                <w:t>Lookup field</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80"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81" w:author="Vijay Shah" w:date="2014-04-11T10:42:00Z"/>
                <w:rFonts w:ascii="Calibri" w:hAnsi="Calibri" w:cs="Arial"/>
                <w:sz w:val="16"/>
                <w:szCs w:val="24"/>
              </w:rPr>
            </w:pPr>
            <w:ins w:id="2882" w:author="Vijay Shah" w:date="2014-04-11T10:42:00Z">
              <w:r w:rsidRPr="00522EFF">
                <w:rPr>
                  <w:rFonts w:ascii="Calibri" w:hAnsi="Calibri" w:cs="Arial"/>
                  <w:sz w:val="16"/>
                  <w:szCs w:val="24"/>
                </w:rPr>
                <w:tab/>
                <w:t>/lookup_field</w:t>
              </w:r>
            </w:ins>
          </w:p>
        </w:tc>
        <w:tc>
          <w:tcPr>
            <w:tcW w:w="907" w:type="dxa"/>
            <w:tcBorders>
              <w:top w:val="nil"/>
              <w:left w:val="single" w:sz="4" w:space="0" w:color="auto"/>
              <w:bottom w:val="single" w:sz="4" w:space="0" w:color="auto"/>
              <w:right w:val="single" w:sz="4" w:space="0" w:color="auto"/>
            </w:tcBorders>
            <w:shd w:val="clear" w:color="auto" w:fill="FFFFFF"/>
            <w:vAlign w:val="center"/>
            <w:hideMark/>
            <w:tcPrChange w:id="2883" w:author="Vijay Shah" w:date="2014-04-17T22:43:00Z">
              <w:tcPr>
                <w:tcW w:w="907" w:type="dxa"/>
                <w:tcBorders>
                  <w:top w:val="nil"/>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84" w:author="Vijay Shah" w:date="2014-04-11T10:42:00Z"/>
                <w:rFonts w:ascii="Calibri" w:hAnsi="Calibri" w:cs="Arial"/>
                <w:sz w:val="16"/>
                <w:szCs w:val="24"/>
              </w:rPr>
            </w:pPr>
            <w:ins w:id="2885" w:author="Vijay Shah" w:date="2014-04-11T10:42:00Z">
              <w:r w:rsidRPr="00522EFF">
                <w:rPr>
                  <w:rFonts w:ascii="Calibri" w:hAnsi="Calibri" w:cs="Arial"/>
                  <w:sz w:val="16"/>
                  <w:szCs w:val="24"/>
                </w:rPr>
                <w:t>0..1</w:t>
              </w:r>
            </w:ins>
          </w:p>
        </w:tc>
        <w:tc>
          <w:tcPr>
            <w:tcW w:w="1205" w:type="dxa"/>
            <w:tcBorders>
              <w:top w:val="nil"/>
              <w:left w:val="nil"/>
              <w:bottom w:val="single" w:sz="4" w:space="0" w:color="auto"/>
              <w:right w:val="single" w:sz="4" w:space="0" w:color="auto"/>
            </w:tcBorders>
            <w:shd w:val="clear" w:color="auto" w:fill="FFFFFF"/>
            <w:vAlign w:val="center"/>
            <w:hideMark/>
            <w:tcPrChange w:id="2886" w:author="Vijay Shah" w:date="2014-04-17T22:43:00Z">
              <w:tcPr>
                <w:tcW w:w="2184" w:type="dxa"/>
                <w:tcBorders>
                  <w:top w:val="nil"/>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87" w:author="Vijay Shah" w:date="2014-04-11T10:42:00Z"/>
                <w:rFonts w:ascii="Calibri" w:hAnsi="Calibri" w:cs="Arial"/>
                <w:sz w:val="16"/>
                <w:szCs w:val="24"/>
              </w:rPr>
            </w:pPr>
            <w:ins w:id="2888" w:author="Vijay Shah" w:date="2014-04-17T22:43:00Z">
              <w:r>
                <w:rPr>
                  <w:rFonts w:ascii="Calibri" w:hAnsi="Calibri" w:cs="Arial"/>
                  <w:sz w:val="16"/>
                </w:rPr>
                <w:t>String</w:t>
              </w:r>
            </w:ins>
          </w:p>
        </w:tc>
      </w:tr>
      <w:tr w:rsidR="00507431" w:rsidRPr="00522EFF" w:rsidTr="00507431">
        <w:trPr>
          <w:trHeight w:val="20"/>
          <w:jc w:val="center"/>
          <w:ins w:id="2889" w:author="Vijay Shah" w:date="2014-04-11T10:42:00Z"/>
          <w:trPrChange w:id="2890" w:author="Vijay Shah" w:date="2014-04-17T22:43:00Z">
            <w:trPr>
              <w:trHeight w:val="20"/>
              <w:jc w:val="center"/>
            </w:trPr>
          </w:trPrChange>
        </w:trPr>
        <w:tc>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891" w:author="Vijay Shah" w:date="2014-04-17T22:43:00Z">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92" w:author="Vijay Shah" w:date="2014-04-11T10:42:00Z"/>
                <w:rFonts w:ascii="Calibri" w:hAnsi="Calibri" w:cs="Arial"/>
                <w:sz w:val="16"/>
                <w:szCs w:val="24"/>
              </w:rPr>
            </w:pPr>
            <w:ins w:id="2893" w:author="Vijay Shah" w:date="2014-04-11T10:42:00Z">
              <w:r w:rsidRPr="00522EFF">
                <w:rPr>
                  <w:rFonts w:ascii="Calibri" w:hAnsi="Calibri" w:cs="Arial"/>
                  <w:sz w:val="16"/>
                  <w:szCs w:val="24"/>
                </w:rPr>
                <w:tab/>
                <w:t>Text after question</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894"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95" w:author="Vijay Shah" w:date="2014-04-11T10:42:00Z"/>
                <w:rFonts w:ascii="Calibri" w:hAnsi="Calibri" w:cs="Arial"/>
                <w:sz w:val="16"/>
                <w:szCs w:val="24"/>
              </w:rPr>
            </w:pPr>
            <w:ins w:id="2896" w:author="Vijay Shah" w:date="2014-04-11T10:42:00Z">
              <w:r w:rsidRPr="00522EFF">
                <w:rPr>
                  <w:rFonts w:ascii="Calibri" w:hAnsi="Calibri" w:cs="Arial"/>
                  <w:sz w:val="16"/>
                  <w:szCs w:val="24"/>
                </w:rPr>
                <w:tab/>
                <w:t>/text_after_question</w:t>
              </w:r>
            </w:ins>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897" w:author="Vijay Shah" w:date="2014-04-17T22:43:00Z">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898" w:author="Vijay Shah" w:date="2014-04-11T10:42:00Z"/>
                <w:rFonts w:ascii="Calibri" w:hAnsi="Calibri" w:cs="Arial"/>
                <w:sz w:val="16"/>
                <w:szCs w:val="24"/>
              </w:rPr>
            </w:pPr>
            <w:ins w:id="2899" w:author="Vijay Shah" w:date="2014-04-11T10:42:00Z">
              <w:r w:rsidRPr="00522EFF">
                <w:rPr>
                  <w:rFonts w:ascii="Calibri" w:hAnsi="Calibri" w:cs="Arial"/>
                  <w:sz w:val="16"/>
                  <w:szCs w:val="24"/>
                </w:rPr>
                <w:t>0..1</w:t>
              </w:r>
            </w:ins>
          </w:p>
        </w:tc>
        <w:tc>
          <w:tcPr>
            <w:tcW w:w="1205" w:type="dxa"/>
            <w:tcBorders>
              <w:top w:val="single" w:sz="4" w:space="0" w:color="auto"/>
              <w:left w:val="nil"/>
              <w:bottom w:val="single" w:sz="4" w:space="0" w:color="auto"/>
              <w:right w:val="single" w:sz="4" w:space="0" w:color="auto"/>
            </w:tcBorders>
            <w:shd w:val="clear" w:color="auto" w:fill="FFFFFF"/>
            <w:vAlign w:val="center"/>
            <w:hideMark/>
            <w:tcPrChange w:id="2900" w:author="Vijay Shah" w:date="2014-04-17T22:43:00Z">
              <w:tcPr>
                <w:tcW w:w="2184"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01" w:author="Vijay Shah" w:date="2014-04-11T10:42:00Z"/>
                <w:rFonts w:ascii="Calibri" w:hAnsi="Calibri" w:cs="Arial"/>
                <w:sz w:val="16"/>
                <w:szCs w:val="24"/>
              </w:rPr>
            </w:pPr>
            <w:ins w:id="2902" w:author="Vijay Shah" w:date="2014-04-17T22:43:00Z">
              <w:r>
                <w:rPr>
                  <w:rFonts w:ascii="Calibri" w:hAnsi="Calibri" w:cs="Arial"/>
                  <w:sz w:val="16"/>
                </w:rPr>
                <w:t>String</w:t>
              </w:r>
            </w:ins>
          </w:p>
        </w:tc>
      </w:tr>
      <w:tr w:rsidR="00507431" w:rsidRPr="00522EFF" w:rsidTr="00507431">
        <w:trPr>
          <w:trHeight w:val="20"/>
          <w:jc w:val="center"/>
          <w:ins w:id="2903" w:author="Vijay Shah" w:date="2014-04-11T10:42:00Z"/>
          <w:trPrChange w:id="2904" w:author="Vijay Shah" w:date="2014-04-17T22:43:00Z">
            <w:trPr>
              <w:trHeight w:val="20"/>
              <w:jc w:val="center"/>
            </w:trPr>
          </w:trPrChange>
        </w:trPr>
        <w:tc>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905" w:author="Vijay Shah" w:date="2014-04-17T22:43:00Z">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06" w:author="Vijay Shah" w:date="2014-04-11T10:42:00Z"/>
                <w:rFonts w:ascii="Calibri" w:hAnsi="Calibri" w:cs="Arial"/>
                <w:sz w:val="16"/>
                <w:szCs w:val="24"/>
              </w:rPr>
            </w:pPr>
            <w:ins w:id="2907" w:author="Vijay Shah" w:date="2014-04-11T10:42:00Z">
              <w:r w:rsidRPr="00522EFF">
                <w:rPr>
                  <w:rFonts w:ascii="Calibri" w:hAnsi="Calibri" w:cs="Arial"/>
                  <w:sz w:val="16"/>
                  <w:szCs w:val="24"/>
                </w:rPr>
                <w:tab/>
                <w:t>Question order</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908"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09" w:author="Vijay Shah" w:date="2014-04-11T10:42:00Z"/>
                <w:rFonts w:ascii="Calibri" w:hAnsi="Calibri" w:cs="Arial"/>
                <w:sz w:val="16"/>
                <w:szCs w:val="24"/>
              </w:rPr>
            </w:pPr>
            <w:ins w:id="2910" w:author="Vijay Shah" w:date="2014-04-11T10:42:00Z">
              <w:r w:rsidRPr="00522EFF">
                <w:rPr>
                  <w:rFonts w:ascii="Calibri" w:hAnsi="Calibri" w:cs="Arial"/>
                  <w:sz w:val="16"/>
                  <w:szCs w:val="24"/>
                </w:rPr>
                <w:tab/>
                <w:t>/question_order</w:t>
              </w:r>
            </w:ins>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911" w:author="Vijay Shah" w:date="2014-04-17T22:43:00Z">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12" w:author="Vijay Shah" w:date="2014-04-11T10:42:00Z"/>
                <w:rFonts w:ascii="Calibri" w:hAnsi="Calibri" w:cs="Arial"/>
                <w:sz w:val="16"/>
                <w:szCs w:val="24"/>
              </w:rPr>
            </w:pPr>
            <w:ins w:id="2913" w:author="Vijay Shah" w:date="2014-04-11T10:42:00Z">
              <w:r w:rsidRPr="00522EFF">
                <w:rPr>
                  <w:rFonts w:ascii="Calibri" w:hAnsi="Calibri" w:cs="Arial"/>
                  <w:sz w:val="16"/>
                  <w:szCs w:val="24"/>
                </w:rPr>
                <w:t>0..1</w:t>
              </w:r>
            </w:ins>
          </w:p>
        </w:tc>
        <w:tc>
          <w:tcPr>
            <w:tcW w:w="1205" w:type="dxa"/>
            <w:tcBorders>
              <w:top w:val="single" w:sz="4" w:space="0" w:color="auto"/>
              <w:left w:val="nil"/>
              <w:bottom w:val="single" w:sz="4" w:space="0" w:color="auto"/>
              <w:right w:val="single" w:sz="4" w:space="0" w:color="auto"/>
            </w:tcBorders>
            <w:shd w:val="clear" w:color="auto" w:fill="FFFFFF"/>
            <w:vAlign w:val="center"/>
            <w:hideMark/>
            <w:tcPrChange w:id="2914" w:author="Vijay Shah" w:date="2014-04-17T22:43:00Z">
              <w:tcPr>
                <w:tcW w:w="2184"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15" w:author="Vijay Shah" w:date="2014-04-11T10:42:00Z"/>
                <w:rFonts w:ascii="Calibri" w:hAnsi="Calibri" w:cs="Arial"/>
                <w:sz w:val="16"/>
                <w:szCs w:val="24"/>
              </w:rPr>
            </w:pPr>
            <w:ins w:id="2916" w:author="Vijay Shah" w:date="2014-04-17T22:43:00Z">
              <w:r>
                <w:rPr>
                  <w:rFonts w:ascii="Calibri" w:hAnsi="Calibri" w:cs="Arial"/>
                  <w:sz w:val="16"/>
                </w:rPr>
                <w:t>String</w:t>
              </w:r>
            </w:ins>
          </w:p>
        </w:tc>
      </w:tr>
      <w:tr w:rsidR="00507431" w:rsidRPr="00522EFF" w:rsidTr="00507431">
        <w:trPr>
          <w:trHeight w:val="20"/>
          <w:jc w:val="center"/>
          <w:ins w:id="2917" w:author="Vijay Shah" w:date="2014-04-11T10:42:00Z"/>
          <w:trPrChange w:id="2918" w:author="Vijay Shah" w:date="2014-04-17T22:43:00Z">
            <w:trPr>
              <w:trHeight w:val="20"/>
              <w:jc w:val="center"/>
            </w:trPr>
          </w:trPrChange>
        </w:trPr>
        <w:tc>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919" w:author="Vijay Shah" w:date="2014-04-17T22:43:00Z">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20" w:author="Vijay Shah" w:date="2014-04-11T10:42:00Z"/>
                <w:rFonts w:ascii="Calibri" w:hAnsi="Calibri" w:cs="Arial"/>
                <w:sz w:val="16"/>
                <w:szCs w:val="24"/>
              </w:rPr>
            </w:pPr>
            <w:ins w:id="2921" w:author="Vijay Shah" w:date="2014-04-11T10:42:00Z">
              <w:r w:rsidRPr="00522EFF">
                <w:rPr>
                  <w:rFonts w:ascii="Calibri" w:hAnsi="Calibri" w:cs="Arial"/>
                  <w:sz w:val="16"/>
                  <w:szCs w:val="24"/>
                </w:rPr>
                <w:tab/>
                <w:t>Question ID</w:t>
              </w:r>
            </w:ins>
          </w:p>
        </w:tc>
        <w:tc>
          <w:tcPr>
            <w:tcW w:w="3210" w:type="dxa"/>
            <w:tcBorders>
              <w:top w:val="single" w:sz="4" w:space="0" w:color="auto"/>
              <w:left w:val="nil"/>
              <w:bottom w:val="single" w:sz="4" w:space="0" w:color="auto"/>
              <w:right w:val="single" w:sz="4" w:space="0" w:color="auto"/>
            </w:tcBorders>
            <w:shd w:val="clear" w:color="auto" w:fill="FFFFFF"/>
            <w:vAlign w:val="center"/>
            <w:hideMark/>
            <w:tcPrChange w:id="2922" w:author="Vijay Shah" w:date="2014-04-17T22:43:00Z">
              <w:tcPr>
                <w:tcW w:w="3210"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23" w:author="Vijay Shah" w:date="2014-04-11T10:42:00Z"/>
                <w:rFonts w:ascii="Calibri" w:hAnsi="Calibri" w:cs="Arial"/>
                <w:sz w:val="16"/>
                <w:szCs w:val="24"/>
              </w:rPr>
            </w:pPr>
            <w:ins w:id="2924" w:author="Vijay Shah" w:date="2014-04-11T10:42:00Z">
              <w:r w:rsidRPr="00522EFF">
                <w:rPr>
                  <w:rFonts w:ascii="Calibri" w:hAnsi="Calibri" w:cs="Arial"/>
                  <w:sz w:val="16"/>
                  <w:szCs w:val="24"/>
                </w:rPr>
                <w:tab/>
                <w:t>/question_identitifier</w:t>
              </w:r>
            </w:ins>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Change w:id="2925" w:author="Vijay Shah" w:date="2014-04-17T22:43:00Z">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26" w:author="Vijay Shah" w:date="2014-04-11T10:42:00Z"/>
                <w:rFonts w:ascii="Calibri" w:hAnsi="Calibri" w:cs="Arial"/>
                <w:sz w:val="16"/>
                <w:szCs w:val="24"/>
              </w:rPr>
            </w:pPr>
            <w:ins w:id="2927" w:author="Vijay Shah" w:date="2014-04-11T10:42:00Z">
              <w:r w:rsidRPr="00522EFF">
                <w:rPr>
                  <w:rFonts w:ascii="Calibri" w:hAnsi="Calibri" w:cs="Arial"/>
                  <w:sz w:val="16"/>
                  <w:szCs w:val="24"/>
                </w:rPr>
                <w:t>0..1</w:t>
              </w:r>
            </w:ins>
          </w:p>
        </w:tc>
        <w:tc>
          <w:tcPr>
            <w:tcW w:w="1205" w:type="dxa"/>
            <w:tcBorders>
              <w:top w:val="single" w:sz="4" w:space="0" w:color="auto"/>
              <w:left w:val="nil"/>
              <w:bottom w:val="single" w:sz="4" w:space="0" w:color="auto"/>
              <w:right w:val="single" w:sz="4" w:space="0" w:color="auto"/>
            </w:tcBorders>
            <w:shd w:val="clear" w:color="auto" w:fill="FFFFFF"/>
            <w:vAlign w:val="center"/>
            <w:hideMark/>
            <w:tcPrChange w:id="2928" w:author="Vijay Shah" w:date="2014-04-17T22:43:00Z">
              <w:tcPr>
                <w:tcW w:w="2184" w:type="dxa"/>
                <w:tcBorders>
                  <w:top w:val="single" w:sz="4" w:space="0" w:color="auto"/>
                  <w:left w:val="nil"/>
                  <w:bottom w:val="single" w:sz="4" w:space="0" w:color="auto"/>
                  <w:right w:val="single" w:sz="4" w:space="0" w:color="auto"/>
                </w:tcBorders>
                <w:shd w:val="clear" w:color="auto" w:fill="FFFFFF"/>
                <w:vAlign w:val="center"/>
                <w:hideMark/>
              </w:tcPr>
            </w:tcPrChange>
          </w:tcPr>
          <w:p w:rsidR="00507431" w:rsidRPr="00522EFF" w:rsidRDefault="00507431" w:rsidP="00522EFF">
            <w:pPr>
              <w:tabs>
                <w:tab w:val="left" w:pos="360"/>
                <w:tab w:val="left" w:pos="720"/>
                <w:tab w:val="left" w:pos="1080"/>
                <w:tab w:val="left" w:pos="1440"/>
              </w:tabs>
              <w:spacing w:before="0"/>
              <w:rPr>
                <w:ins w:id="2929" w:author="Vijay Shah" w:date="2014-04-11T10:42:00Z"/>
                <w:rFonts w:ascii="Calibri" w:hAnsi="Calibri" w:cs="Arial"/>
                <w:sz w:val="16"/>
                <w:szCs w:val="24"/>
              </w:rPr>
            </w:pPr>
            <w:ins w:id="2930" w:author="Vijay Shah" w:date="2014-04-17T22:43:00Z">
              <w:r>
                <w:rPr>
                  <w:rFonts w:ascii="Calibri" w:hAnsi="Calibri" w:cs="Arial"/>
                  <w:sz w:val="16"/>
                </w:rPr>
                <w:t>String</w:t>
              </w:r>
            </w:ins>
          </w:p>
        </w:tc>
      </w:tr>
    </w:tbl>
    <w:p w:rsidR="008D45BC" w:rsidRPr="003651D9" w:rsidRDefault="00170ED0" w:rsidP="003D5A68">
      <w:pPr>
        <w:pStyle w:val="Heading1"/>
        <w:ind w:left="432" w:hanging="432"/>
        <w:rPr>
          <w:noProof w:val="0"/>
        </w:rPr>
      </w:pPr>
      <w:bookmarkStart w:id="2931" w:name="_Toc375065346"/>
      <w:bookmarkStart w:id="2932" w:name="_Toc375314972"/>
      <w:bookmarkStart w:id="2933" w:name="_Toc375221078"/>
      <w:bookmarkStart w:id="2934" w:name="_Toc377458266"/>
      <w:bookmarkStart w:id="2935" w:name="_Toc376512950"/>
      <w:bookmarkStart w:id="2936" w:name="_Toc384977694"/>
      <w:r w:rsidRPr="003651D9">
        <w:rPr>
          <w:noProof w:val="0"/>
        </w:rPr>
        <w:t>6</w:t>
      </w:r>
      <w:r w:rsidR="008D45BC" w:rsidRPr="003651D9">
        <w:rPr>
          <w:noProof w:val="0"/>
        </w:rPr>
        <w:t>.</w:t>
      </w:r>
      <w:r w:rsidR="00291725">
        <w:rPr>
          <w:noProof w:val="0"/>
        </w:rPr>
        <w:t xml:space="preserve"> </w:t>
      </w:r>
      <w:r w:rsidR="008D45BC" w:rsidRPr="003651D9">
        <w:rPr>
          <w:noProof w:val="0"/>
        </w:rPr>
        <w:t>Content Modules</w:t>
      </w:r>
      <w:bookmarkEnd w:id="2931"/>
      <w:bookmarkEnd w:id="2932"/>
      <w:bookmarkEnd w:id="2933"/>
      <w:bookmarkEnd w:id="2934"/>
      <w:bookmarkEnd w:id="2935"/>
      <w:bookmarkEnd w:id="2936"/>
    </w:p>
    <w:p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rsidR="00993FF5" w:rsidRPr="003651D9" w:rsidRDefault="008D45BC" w:rsidP="00993FF5">
      <w:pPr>
        <w:pStyle w:val="Heading2"/>
        <w:rPr>
          <w:noProof w:val="0"/>
        </w:rPr>
      </w:pPr>
      <w:bookmarkStart w:id="2937" w:name="_Toc375065347"/>
      <w:bookmarkStart w:id="2938" w:name="_Toc375314973"/>
      <w:bookmarkStart w:id="2939" w:name="_Toc375221079"/>
      <w:bookmarkStart w:id="2940" w:name="_Toc377458267"/>
      <w:bookmarkStart w:id="2941" w:name="_Toc376512951"/>
      <w:bookmarkStart w:id="2942" w:name="_Toc384977695"/>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2937"/>
      <w:bookmarkEnd w:id="2938"/>
      <w:bookmarkEnd w:id="2939"/>
      <w:bookmarkEnd w:id="2940"/>
      <w:bookmarkEnd w:id="2941"/>
      <w:bookmarkEnd w:id="2942"/>
    </w:p>
    <w:p w:rsidR="00DF4A7E" w:rsidRDefault="00932816">
      <w:pPr>
        <w:pStyle w:val="BodyText"/>
        <w:rPr>
          <w:ins w:id="2943" w:author="Vijay Shah" w:date="2014-03-04T09:54:00Z"/>
          <w:lang w:eastAsia="x-none"/>
        </w:rPr>
        <w:pPrChange w:id="2944" w:author="Vijay Shah" w:date="2014-04-17T22:31:00Z">
          <w:pPr>
            <w:pStyle w:val="Note"/>
          </w:pPr>
        </w:pPrChange>
      </w:pPr>
      <w:ins w:id="2945" w:author="Vijay Shah" w:date="2014-03-04T09:06:00Z">
        <w:r w:rsidRPr="00244D35">
          <w:rPr>
            <w:lang w:eastAsia="x-none"/>
          </w:rPr>
          <w:t>Section not applicable.</w:t>
        </w:r>
      </w:ins>
      <w:bookmarkStart w:id="2946" w:name="_6.2.1.1.6.1_Service_Event"/>
      <w:bookmarkStart w:id="2947" w:name="_6.2.1.1.6.2_Medications_Section"/>
      <w:bookmarkStart w:id="2948" w:name="_6.2.1.1.6.3_Allergies_and"/>
      <w:bookmarkStart w:id="2949" w:name="_6.2.2.1.1__Problem"/>
      <w:bookmarkStart w:id="2950" w:name="_6.2.3.1_Encompassing_Encounter"/>
      <w:bookmarkStart w:id="2951" w:name="_6.2.3.1.1_Responsible_Party"/>
      <w:bookmarkStart w:id="2952" w:name="_6.2.3.1.2_Health_Care"/>
      <w:bookmarkStart w:id="2953" w:name="_6.2.4.4.1__Simple"/>
      <w:bookmarkStart w:id="2954" w:name="_Toc335730763"/>
      <w:bookmarkStart w:id="2955" w:name="_Toc336000666"/>
      <w:bookmarkStart w:id="2956" w:name="_Toc336002388"/>
      <w:bookmarkStart w:id="2957" w:name="_Toc336006583"/>
      <w:bookmarkStart w:id="2958" w:name="_Toc335730764"/>
      <w:bookmarkStart w:id="2959" w:name="_Toc336000667"/>
      <w:bookmarkStart w:id="2960" w:name="_Toc336002389"/>
      <w:bookmarkStart w:id="2961" w:name="_Toc336006584"/>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p>
    <w:p w:rsidR="002F71AB" w:rsidRPr="009B2E3B" w:rsidRDefault="002F71AB">
      <w:pPr>
        <w:pStyle w:val="Heading2"/>
        <w:rPr>
          <w:ins w:id="2962" w:author="Vijay Shah" w:date="2014-02-25T11:55:00Z"/>
        </w:rPr>
        <w:pPrChange w:id="2963" w:author="Vijay Shah" w:date="2014-04-10T23:17:00Z">
          <w:pPr>
            <w:pStyle w:val="Note"/>
          </w:pPr>
        </w:pPrChange>
      </w:pPr>
      <w:bookmarkStart w:id="2964" w:name="_Toc384977696"/>
      <w:ins w:id="2965" w:author="Vijay Shah" w:date="2014-02-25T11:55:00Z">
        <w:r w:rsidRPr="009B2E3B">
          <w:rPr>
            <w:noProof w:val="0"/>
          </w:rPr>
          <w:t>Q. SDC Content Modules</w:t>
        </w:r>
        <w:bookmarkEnd w:id="2964"/>
      </w:ins>
    </w:p>
    <w:p w:rsidR="002F71AB" w:rsidRDefault="002F71AB">
      <w:pPr>
        <w:pStyle w:val="Heading4"/>
        <w:ind w:left="864" w:hanging="864"/>
        <w:rPr>
          <w:ins w:id="2966" w:author="Vijay Shah" w:date="2014-02-27T15:26:00Z"/>
        </w:rPr>
        <w:pPrChange w:id="2967" w:author="Vijay Shah" w:date="2014-04-10T23:23:00Z">
          <w:pPr>
            <w:pStyle w:val="Note"/>
          </w:pPr>
        </w:pPrChange>
      </w:pPr>
      <w:bookmarkStart w:id="2968" w:name="_Q.1_SDC_Pre-Pop"/>
      <w:bookmarkStart w:id="2969" w:name="_Ref382558989"/>
      <w:bookmarkStart w:id="2970" w:name="_Ref382558993"/>
      <w:bookmarkStart w:id="2971" w:name="_Toc384977697"/>
      <w:bookmarkEnd w:id="2968"/>
      <w:ins w:id="2972" w:author="Vijay Shah" w:date="2014-02-25T11:54:00Z">
        <w:r>
          <w:rPr>
            <w:noProof w:val="0"/>
          </w:rPr>
          <w:t>Q.1</w:t>
        </w:r>
      </w:ins>
      <w:ins w:id="2973" w:author="Vijay Shah" w:date="2014-02-25T11:55:00Z">
        <w:r>
          <w:rPr>
            <w:noProof w:val="0"/>
          </w:rPr>
          <w:t xml:space="preserve"> SDC Pre-Pop Content Module</w:t>
        </w:r>
      </w:ins>
      <w:bookmarkEnd w:id="2969"/>
      <w:bookmarkEnd w:id="2970"/>
      <w:bookmarkEnd w:id="2971"/>
    </w:p>
    <w:p w:rsidR="00FA672F" w:rsidRDefault="003758DC">
      <w:pPr>
        <w:pStyle w:val="BodyText"/>
        <w:rPr>
          <w:ins w:id="2974" w:author="Vijay Shah" w:date="2014-03-14T10:08:00Z"/>
          <w:lang w:eastAsia="x-none"/>
        </w:rPr>
        <w:pPrChange w:id="2975" w:author="Vijay Shah" w:date="2014-03-14T10:08:00Z">
          <w:pPr>
            <w:pStyle w:val="Note"/>
          </w:pPr>
        </w:pPrChange>
      </w:pPr>
      <w:ins w:id="2976" w:author="Vijay Shah" w:date="2014-03-04T09:13:00Z">
        <w:r>
          <w:rPr>
            <w:lang w:eastAsia="x-none"/>
          </w:rPr>
          <w:t>This is a constraint on &lt;prepopData&gt; element defined</w:t>
        </w:r>
      </w:ins>
      <w:ins w:id="2977" w:author="Vijay Shah" w:date="2014-03-04T09:17:00Z">
        <w:r>
          <w:rPr>
            <w:lang w:eastAsia="x-none"/>
          </w:rPr>
          <w:t xml:space="preserve"> </w:t>
        </w:r>
      </w:ins>
      <w:ins w:id="2978" w:author="Vijay Shah" w:date="2014-03-04T09:13:00Z">
        <w:r>
          <w:rPr>
            <w:lang w:eastAsia="x-none"/>
          </w:rPr>
          <w:t>in RFD profile.</w:t>
        </w:r>
      </w:ins>
      <w:ins w:id="2979" w:author="Vijay Shah" w:date="2014-03-04T09:17:00Z">
        <w:r w:rsidR="005A4844">
          <w:rPr>
            <w:lang w:eastAsia="x-none"/>
          </w:rPr>
          <w:t xml:space="preserve"> </w:t>
        </w:r>
      </w:ins>
      <w:ins w:id="2980" w:author="Vijay Shah" w:date="2014-04-01T09:32:00Z">
        <w:r w:rsidR="00905C84">
          <w:rPr>
            <w:lang w:eastAsia="x-none"/>
          </w:rPr>
          <w:t>In SDC, t</w:t>
        </w:r>
      </w:ins>
      <w:ins w:id="2981" w:author="Vijay Shah" w:date="2014-03-04T09:29:00Z">
        <w:r w:rsidR="00062601">
          <w:rPr>
            <w:lang w:eastAsia="x-none"/>
          </w:rPr>
          <w:t>he &lt;prepopData&gt; element</w:t>
        </w:r>
      </w:ins>
      <w:ins w:id="2982" w:author="Vijay Shah" w:date="2014-03-04T09:18:00Z">
        <w:r w:rsidR="00D03242">
          <w:rPr>
            <w:lang w:eastAsia="x-none"/>
          </w:rPr>
          <w:t xml:space="preserve"> </w:t>
        </w:r>
      </w:ins>
      <w:ins w:id="2983" w:author="Vijay Shah" w:date="2014-04-01T09:34:00Z">
        <w:r w:rsidR="00905C84">
          <w:rPr>
            <w:lang w:eastAsia="x-none"/>
          </w:rPr>
          <w:t>SHALL</w:t>
        </w:r>
      </w:ins>
      <w:ins w:id="2984" w:author="Vijay Shah" w:date="2014-04-01T09:32:00Z">
        <w:r w:rsidR="00905C84">
          <w:rPr>
            <w:lang w:eastAsia="x-none"/>
          </w:rPr>
          <w:t xml:space="preserve"> </w:t>
        </w:r>
      </w:ins>
      <w:ins w:id="2985" w:author="Vijay Shah" w:date="2014-03-04T09:18:00Z">
        <w:r w:rsidR="00D03242">
          <w:rPr>
            <w:lang w:eastAsia="x-none"/>
          </w:rPr>
          <w:t>contain</w:t>
        </w:r>
      </w:ins>
      <w:ins w:id="2986" w:author="Vijay Shah" w:date="2014-04-01T09:33:00Z">
        <w:r w:rsidR="00905C84">
          <w:rPr>
            <w:lang w:eastAsia="x-none"/>
          </w:rPr>
          <w:t xml:space="preserve"> ONLY</w:t>
        </w:r>
      </w:ins>
      <w:ins w:id="2987" w:author="Vijay Shah" w:date="2014-03-04T09:19:00Z">
        <w:r w:rsidR="00D03242">
          <w:rPr>
            <w:lang w:eastAsia="x-none"/>
          </w:rPr>
          <w:t xml:space="preserve"> CDA-R2 document</w:t>
        </w:r>
      </w:ins>
      <w:ins w:id="2988" w:author="Vijay Shah" w:date="2014-03-04T09:21:00Z">
        <w:r w:rsidR="00D03242">
          <w:rPr>
            <w:lang w:eastAsia="x-none"/>
          </w:rPr>
          <w:t>(s)</w:t>
        </w:r>
      </w:ins>
      <w:ins w:id="2989" w:author="Vijay Shah" w:date="2014-03-04T09:19:00Z">
        <w:r w:rsidR="00905C84">
          <w:rPr>
            <w:lang w:eastAsia="x-none"/>
          </w:rPr>
          <w:t xml:space="preserve"> </w:t>
        </w:r>
      </w:ins>
      <w:ins w:id="2990" w:author="Vijay Shah" w:date="2014-04-01T09:33:00Z">
        <w:r w:rsidR="00905C84">
          <w:rPr>
            <w:lang w:eastAsia="x-none"/>
          </w:rPr>
          <w:t>and SHALL NOT be a nil construct.</w:t>
        </w:r>
      </w:ins>
    </w:p>
    <w:p w:rsidR="008B237F" w:rsidRDefault="008B237F">
      <w:pPr>
        <w:pStyle w:val="BodyText"/>
        <w:rPr>
          <w:ins w:id="2991" w:author="Vijay Shah" w:date="2014-02-27T15:26:00Z"/>
          <w:lang w:eastAsia="x-none"/>
        </w:rPr>
        <w:pPrChange w:id="2992" w:author="Vijay Shah" w:date="2014-03-14T10:08:00Z">
          <w:pPr>
            <w:pStyle w:val="Note"/>
          </w:pPr>
        </w:pPrChange>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993" w:author="Vijay Shah" w:date="2014-04-17T10:56:00Z">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30"/>
        <w:gridCol w:w="3240"/>
        <w:gridCol w:w="810"/>
        <w:gridCol w:w="1080"/>
        <w:gridCol w:w="1080"/>
        <w:gridCol w:w="1350"/>
        <w:tblGridChange w:id="2994">
          <w:tblGrid>
            <w:gridCol w:w="1890"/>
            <w:gridCol w:w="2340"/>
            <w:gridCol w:w="900"/>
            <w:gridCol w:w="1260"/>
            <w:gridCol w:w="270"/>
            <w:gridCol w:w="720"/>
            <w:gridCol w:w="236"/>
            <w:gridCol w:w="124"/>
            <w:gridCol w:w="1350"/>
          </w:tblGrid>
        </w:tblGridChange>
      </w:tblGrid>
      <w:tr w:rsidR="004C7CAF" w:rsidRPr="00F66485" w:rsidTr="004C7CAF">
        <w:trPr>
          <w:trHeight w:val="908"/>
          <w:tblHeader/>
          <w:ins w:id="2995" w:author="Vijay Shah" w:date="2014-04-17T10:55:00Z"/>
          <w:trPrChange w:id="2996" w:author="Vijay Shah" w:date="2014-04-17T10:56:00Z">
            <w:trPr>
              <w:gridAfter w:val="0"/>
              <w:wAfter w:w="2464" w:type="dxa"/>
              <w:trHeight w:val="908"/>
              <w:tblHeader/>
            </w:trPr>
          </w:trPrChange>
        </w:trPr>
        <w:tc>
          <w:tcPr>
            <w:tcW w:w="1530" w:type="dxa"/>
            <w:shd w:val="clear" w:color="auto" w:fill="548DD4" w:themeFill="text2" w:themeFillTint="99"/>
            <w:vAlign w:val="center"/>
            <w:tcPrChange w:id="2997" w:author="Vijay Shah" w:date="2014-04-17T10:56:00Z">
              <w:tcPr>
                <w:tcW w:w="1890" w:type="dxa"/>
                <w:shd w:val="clear" w:color="auto" w:fill="548DD4" w:themeFill="text2" w:themeFillTint="99"/>
                <w:vAlign w:val="center"/>
              </w:tcPr>
            </w:tcPrChange>
          </w:tcPr>
          <w:p w:rsidR="004C7CAF" w:rsidRPr="00875FC4" w:rsidRDefault="004C7CAF" w:rsidP="00710A40">
            <w:pPr>
              <w:keepNext/>
              <w:rPr>
                <w:ins w:id="2998" w:author="Vijay Shah" w:date="2014-04-17T10:55:00Z"/>
                <w:color w:val="FFFFFF" w:themeColor="background1"/>
                <w:sz w:val="20"/>
              </w:rPr>
            </w:pPr>
            <w:ins w:id="2999" w:author="Vijay Shah" w:date="2014-04-17T10:55:00Z">
              <w:r w:rsidRPr="00875FC4">
                <w:rPr>
                  <w:color w:val="FFFFFF" w:themeColor="background1"/>
                  <w:sz w:val="20"/>
                </w:rPr>
                <w:t>Element Name</w:t>
              </w:r>
            </w:ins>
          </w:p>
        </w:tc>
        <w:tc>
          <w:tcPr>
            <w:tcW w:w="3240" w:type="dxa"/>
            <w:shd w:val="clear" w:color="auto" w:fill="548DD4" w:themeFill="text2" w:themeFillTint="99"/>
            <w:vAlign w:val="center"/>
            <w:tcPrChange w:id="3000" w:author="Vijay Shah" w:date="2014-04-17T10:56:00Z">
              <w:tcPr>
                <w:tcW w:w="2340" w:type="dxa"/>
                <w:shd w:val="clear" w:color="auto" w:fill="548DD4" w:themeFill="text2" w:themeFillTint="99"/>
                <w:vAlign w:val="center"/>
              </w:tcPr>
            </w:tcPrChange>
          </w:tcPr>
          <w:p w:rsidR="004C7CAF" w:rsidRPr="00875FC4" w:rsidRDefault="004C7CAF" w:rsidP="00710A40">
            <w:pPr>
              <w:keepNext/>
              <w:jc w:val="center"/>
              <w:rPr>
                <w:ins w:id="3001" w:author="Vijay Shah" w:date="2014-04-17T10:55:00Z"/>
                <w:color w:val="FFFFFF" w:themeColor="background1"/>
                <w:sz w:val="20"/>
              </w:rPr>
            </w:pPr>
            <w:ins w:id="3002" w:author="Vijay Shah" w:date="2014-04-17T10:55:00Z">
              <w:r w:rsidRPr="00875FC4">
                <w:rPr>
                  <w:color w:val="FFFFFF" w:themeColor="background1"/>
                  <w:sz w:val="20"/>
                </w:rPr>
                <w:t>Description</w:t>
              </w:r>
            </w:ins>
          </w:p>
        </w:tc>
        <w:tc>
          <w:tcPr>
            <w:tcW w:w="810" w:type="dxa"/>
            <w:shd w:val="clear" w:color="auto" w:fill="548DD4" w:themeFill="text2" w:themeFillTint="99"/>
            <w:vAlign w:val="center"/>
            <w:tcPrChange w:id="3003" w:author="Vijay Shah" w:date="2014-04-17T10:56:00Z">
              <w:tcPr>
                <w:tcW w:w="900" w:type="dxa"/>
                <w:shd w:val="clear" w:color="auto" w:fill="548DD4" w:themeFill="text2" w:themeFillTint="99"/>
                <w:vAlign w:val="center"/>
              </w:tcPr>
            </w:tcPrChange>
          </w:tcPr>
          <w:p w:rsidR="004C7CAF" w:rsidRPr="00875FC4" w:rsidRDefault="004C7CAF" w:rsidP="00710A40">
            <w:pPr>
              <w:keepNext/>
              <w:jc w:val="center"/>
              <w:rPr>
                <w:ins w:id="3004" w:author="Vijay Shah" w:date="2014-04-17T10:55:00Z"/>
                <w:color w:val="FFFFFF" w:themeColor="background1"/>
                <w:sz w:val="20"/>
              </w:rPr>
            </w:pPr>
            <w:ins w:id="3005" w:author="Vijay Shah" w:date="2014-04-17T10:55:00Z">
              <w:r w:rsidRPr="00875FC4">
                <w:rPr>
                  <w:color w:val="FFFFFF" w:themeColor="background1"/>
                  <w:sz w:val="20"/>
                </w:rPr>
                <w:t>Card.</w:t>
              </w:r>
            </w:ins>
          </w:p>
        </w:tc>
        <w:tc>
          <w:tcPr>
            <w:tcW w:w="1080" w:type="dxa"/>
            <w:shd w:val="clear" w:color="auto" w:fill="548DD4" w:themeFill="text2" w:themeFillTint="99"/>
            <w:vAlign w:val="center"/>
            <w:tcPrChange w:id="3006" w:author="Vijay Shah" w:date="2014-04-17T10:56:00Z">
              <w:tcPr>
                <w:tcW w:w="1260" w:type="dxa"/>
                <w:shd w:val="clear" w:color="auto" w:fill="548DD4" w:themeFill="text2" w:themeFillTint="99"/>
                <w:vAlign w:val="center"/>
              </w:tcPr>
            </w:tcPrChange>
          </w:tcPr>
          <w:p w:rsidR="004C7CAF" w:rsidRPr="00875FC4" w:rsidRDefault="004C7CAF" w:rsidP="00710A40">
            <w:pPr>
              <w:keepNext/>
              <w:jc w:val="center"/>
              <w:rPr>
                <w:ins w:id="3007" w:author="Vijay Shah" w:date="2014-04-17T10:55:00Z"/>
                <w:color w:val="FFFFFF" w:themeColor="background1"/>
                <w:sz w:val="20"/>
              </w:rPr>
            </w:pPr>
            <w:ins w:id="3008" w:author="Vijay Shah" w:date="2014-04-17T10:55:00Z">
              <w:r w:rsidRPr="00875FC4">
                <w:rPr>
                  <w:color w:val="FFFFFF" w:themeColor="background1"/>
                  <w:sz w:val="20"/>
                </w:rPr>
                <w:t>Verb</w:t>
              </w:r>
            </w:ins>
          </w:p>
        </w:tc>
        <w:tc>
          <w:tcPr>
            <w:tcW w:w="1080" w:type="dxa"/>
            <w:shd w:val="clear" w:color="auto" w:fill="548DD4" w:themeFill="text2" w:themeFillTint="99"/>
            <w:vAlign w:val="center"/>
            <w:tcPrChange w:id="3009" w:author="Vijay Shah" w:date="2014-04-17T10:56:00Z">
              <w:tcPr>
                <w:tcW w:w="990" w:type="dxa"/>
                <w:gridSpan w:val="2"/>
                <w:shd w:val="clear" w:color="auto" w:fill="548DD4" w:themeFill="text2" w:themeFillTint="99"/>
                <w:vAlign w:val="center"/>
              </w:tcPr>
            </w:tcPrChange>
          </w:tcPr>
          <w:p w:rsidR="004C7CAF" w:rsidRPr="00875FC4" w:rsidRDefault="004C7CAF" w:rsidP="00710A40">
            <w:pPr>
              <w:keepNext/>
              <w:jc w:val="center"/>
              <w:rPr>
                <w:ins w:id="3010" w:author="Vijay Shah" w:date="2014-04-17T10:55:00Z"/>
                <w:color w:val="FFFFFF" w:themeColor="background1"/>
                <w:sz w:val="20"/>
              </w:rPr>
            </w:pPr>
            <w:ins w:id="3011" w:author="Vijay Shah" w:date="2014-04-17T10:55:00Z">
              <w:r w:rsidRPr="00875FC4">
                <w:rPr>
                  <w:color w:val="FFFFFF" w:themeColor="background1"/>
                  <w:sz w:val="20"/>
                </w:rPr>
                <w:t>Data Type</w:t>
              </w:r>
            </w:ins>
          </w:p>
        </w:tc>
        <w:tc>
          <w:tcPr>
            <w:tcW w:w="1350" w:type="dxa"/>
            <w:shd w:val="clear" w:color="auto" w:fill="548DD4" w:themeFill="text2" w:themeFillTint="99"/>
            <w:vAlign w:val="center"/>
            <w:tcPrChange w:id="3012" w:author="Vijay Shah" w:date="2014-04-17T10:56:00Z">
              <w:tcPr>
                <w:tcW w:w="236" w:type="dxa"/>
                <w:shd w:val="clear" w:color="auto" w:fill="548DD4" w:themeFill="text2" w:themeFillTint="99"/>
                <w:vAlign w:val="center"/>
              </w:tcPr>
            </w:tcPrChange>
          </w:tcPr>
          <w:p w:rsidR="004C7CAF" w:rsidRPr="00875FC4" w:rsidRDefault="004C7CAF" w:rsidP="00710A40">
            <w:pPr>
              <w:keepNext/>
              <w:jc w:val="center"/>
              <w:rPr>
                <w:ins w:id="3013" w:author="Vijay Shah" w:date="2014-04-17T10:55:00Z"/>
                <w:color w:val="FFFFFF" w:themeColor="background1"/>
                <w:sz w:val="20"/>
              </w:rPr>
            </w:pPr>
            <w:ins w:id="3014" w:author="Vijay Shah" w:date="2014-04-17T10:55:00Z">
              <w:r w:rsidRPr="00875FC4">
                <w:rPr>
                  <w:color w:val="FFFFFF" w:themeColor="background1"/>
                  <w:sz w:val="20"/>
                </w:rPr>
                <w:t>Value Constraint</w:t>
              </w:r>
            </w:ins>
          </w:p>
        </w:tc>
      </w:tr>
      <w:tr w:rsidR="004C7CAF" w:rsidRPr="00FA672F" w:rsidTr="004C7CAF">
        <w:tblPrEx>
          <w:tblPrExChange w:id="3015" w:author="Vijay Shah" w:date="2014-04-17T10:56:00Z">
            <w:tblPrEx>
              <w:tblW w:w="9090" w:type="dxa"/>
            </w:tblPrEx>
          </w:tblPrExChange>
        </w:tblPrEx>
        <w:trPr>
          <w:ins w:id="3016" w:author="Vijay Shah" w:date="2014-02-27T15:26:00Z"/>
        </w:trPr>
        <w:tc>
          <w:tcPr>
            <w:tcW w:w="1530" w:type="dxa"/>
            <w:tcPrChange w:id="3017" w:author="Vijay Shah" w:date="2014-04-17T10:56:00Z">
              <w:tcPr>
                <w:tcW w:w="1890" w:type="dxa"/>
              </w:tcPr>
            </w:tcPrChange>
          </w:tcPr>
          <w:p w:rsidR="004C7CAF" w:rsidRPr="00FA672F" w:rsidRDefault="004C7CAF" w:rsidP="00FA672F">
            <w:pPr>
              <w:keepNext/>
              <w:rPr>
                <w:ins w:id="3018" w:author="Vijay Shah" w:date="2014-02-27T15:26:00Z"/>
                <w:rFonts w:ascii="Calibri" w:hAnsi="Calibri"/>
                <w:sz w:val="20"/>
                <w:szCs w:val="24"/>
              </w:rPr>
            </w:pPr>
            <w:ins w:id="3019" w:author="Vijay Shah" w:date="2014-02-27T15:26:00Z">
              <w:r w:rsidRPr="00FA672F">
                <w:rPr>
                  <w:rFonts w:ascii="Calibri" w:hAnsi="Calibri"/>
                  <w:sz w:val="20"/>
                  <w:szCs w:val="24"/>
                </w:rPr>
                <w:t>prepopData</w:t>
              </w:r>
            </w:ins>
          </w:p>
        </w:tc>
        <w:tc>
          <w:tcPr>
            <w:tcW w:w="3240" w:type="dxa"/>
            <w:tcPrChange w:id="3020" w:author="Vijay Shah" w:date="2014-04-17T10:56:00Z">
              <w:tcPr>
                <w:tcW w:w="2340" w:type="dxa"/>
              </w:tcPr>
            </w:tcPrChange>
          </w:tcPr>
          <w:p w:rsidR="004C7CAF" w:rsidRPr="00FA672F" w:rsidRDefault="004C7CAF" w:rsidP="003758DC">
            <w:pPr>
              <w:keepNext/>
              <w:rPr>
                <w:ins w:id="3021" w:author="Vijay Shah" w:date="2014-02-27T15:26:00Z"/>
                <w:rFonts w:ascii="Calibri" w:hAnsi="Calibri"/>
                <w:sz w:val="20"/>
                <w:szCs w:val="24"/>
              </w:rPr>
            </w:pPr>
            <w:ins w:id="3022" w:author="Vijay Shah" w:date="2014-02-27T15:26:00Z">
              <w:r w:rsidRPr="00FA672F">
                <w:rPr>
                  <w:rFonts w:ascii="Calibri" w:hAnsi="Calibri"/>
                  <w:sz w:val="20"/>
                  <w:szCs w:val="24"/>
                </w:rPr>
                <w:t>The context element that may be used to contain content for the purposes of auto-population.</w:t>
              </w:r>
              <w:r>
                <w:rPr>
                  <w:rFonts w:ascii="Calibri" w:hAnsi="Calibri"/>
                  <w:sz w:val="20"/>
                  <w:szCs w:val="24"/>
                </w:rPr>
                <w:t xml:space="preserve">  This will contain the </w:t>
              </w:r>
            </w:ins>
            <w:ins w:id="3023" w:author="Vijay Shah" w:date="2014-03-04T08:59:00Z">
              <w:r>
                <w:rPr>
                  <w:rFonts w:ascii="Calibri" w:hAnsi="Calibri"/>
                  <w:sz w:val="20"/>
                  <w:szCs w:val="24"/>
                </w:rPr>
                <w:t>CDA</w:t>
              </w:r>
            </w:ins>
            <w:ins w:id="3024" w:author="Vijay Shah" w:date="2014-03-04T09:14:00Z">
              <w:r>
                <w:rPr>
                  <w:rFonts w:ascii="Calibri" w:hAnsi="Calibri"/>
                  <w:sz w:val="20"/>
                  <w:szCs w:val="24"/>
                </w:rPr>
                <w:t xml:space="preserve"> R2</w:t>
              </w:r>
            </w:ins>
            <w:ins w:id="3025" w:author="Vijay Shah" w:date="2014-03-04T08:59:00Z">
              <w:r>
                <w:rPr>
                  <w:rFonts w:ascii="Calibri" w:hAnsi="Calibri"/>
                  <w:sz w:val="20"/>
                  <w:szCs w:val="24"/>
                </w:rPr>
                <w:t xml:space="preserve"> document containing the relevant patient information for pre-population</w:t>
              </w:r>
            </w:ins>
          </w:p>
        </w:tc>
        <w:tc>
          <w:tcPr>
            <w:tcW w:w="810" w:type="dxa"/>
            <w:tcPrChange w:id="3026" w:author="Vijay Shah" w:date="2014-04-17T10:56:00Z">
              <w:tcPr>
                <w:tcW w:w="900" w:type="dxa"/>
              </w:tcPr>
            </w:tcPrChange>
          </w:tcPr>
          <w:p w:rsidR="004C7CAF" w:rsidRPr="00FA672F" w:rsidRDefault="004C7CAF" w:rsidP="00FA672F">
            <w:pPr>
              <w:keepNext/>
              <w:rPr>
                <w:ins w:id="3027" w:author="Vijay Shah" w:date="2014-02-27T15:26:00Z"/>
                <w:rFonts w:ascii="Calibri" w:hAnsi="Calibri"/>
                <w:sz w:val="20"/>
                <w:szCs w:val="24"/>
              </w:rPr>
            </w:pPr>
            <w:ins w:id="3028" w:author="Vijay Shah" w:date="2014-02-27T15:26:00Z">
              <w:r w:rsidRPr="00FA672F">
                <w:rPr>
                  <w:rFonts w:ascii="Calibri" w:hAnsi="Calibri"/>
                  <w:sz w:val="20"/>
                  <w:szCs w:val="24"/>
                </w:rPr>
                <w:t>1..1</w:t>
              </w:r>
            </w:ins>
          </w:p>
        </w:tc>
        <w:tc>
          <w:tcPr>
            <w:tcW w:w="1080" w:type="dxa"/>
            <w:tcPrChange w:id="3029" w:author="Vijay Shah" w:date="2014-04-17T10:56:00Z">
              <w:tcPr>
                <w:tcW w:w="1530" w:type="dxa"/>
                <w:gridSpan w:val="2"/>
              </w:tcPr>
            </w:tcPrChange>
          </w:tcPr>
          <w:p w:rsidR="004C7CAF" w:rsidRPr="00FA672F" w:rsidRDefault="004C7CAF" w:rsidP="00FA672F">
            <w:pPr>
              <w:keepNext/>
              <w:rPr>
                <w:ins w:id="3030" w:author="Vijay Shah" w:date="2014-02-27T15:26:00Z"/>
                <w:rFonts w:ascii="Calibri" w:hAnsi="Calibri"/>
                <w:sz w:val="20"/>
                <w:szCs w:val="24"/>
              </w:rPr>
            </w:pPr>
            <w:ins w:id="3031" w:author="Vijay Shah" w:date="2014-02-27T15:26:00Z">
              <w:r w:rsidRPr="00FA672F">
                <w:rPr>
                  <w:rFonts w:ascii="Calibri" w:hAnsi="Calibri"/>
                  <w:sz w:val="20"/>
                  <w:szCs w:val="24"/>
                </w:rPr>
                <w:t>Required</w:t>
              </w:r>
            </w:ins>
          </w:p>
        </w:tc>
        <w:tc>
          <w:tcPr>
            <w:tcW w:w="1080" w:type="dxa"/>
            <w:tcPrChange w:id="3032" w:author="Vijay Shah" w:date="2014-04-17T10:56:00Z">
              <w:tcPr>
                <w:tcW w:w="1080" w:type="dxa"/>
                <w:gridSpan w:val="3"/>
              </w:tcPr>
            </w:tcPrChange>
          </w:tcPr>
          <w:p w:rsidR="004C7CAF" w:rsidRPr="00FA672F" w:rsidRDefault="004C7CAF" w:rsidP="00FA672F">
            <w:pPr>
              <w:keepNext/>
              <w:rPr>
                <w:ins w:id="3033" w:author="Vijay Shah" w:date="2014-02-27T15:26:00Z"/>
                <w:rFonts w:ascii="Calibri" w:hAnsi="Calibri"/>
                <w:sz w:val="20"/>
                <w:szCs w:val="24"/>
              </w:rPr>
            </w:pPr>
            <w:ins w:id="3034" w:author="Vijay Shah" w:date="2014-02-27T15:26:00Z">
              <w:r w:rsidRPr="00FA672F">
                <w:rPr>
                  <w:rFonts w:ascii="Calibri" w:hAnsi="Calibri"/>
                  <w:sz w:val="20"/>
                  <w:szCs w:val="24"/>
                </w:rPr>
                <w:t>any</w:t>
              </w:r>
            </w:ins>
            <w:ins w:id="3035" w:author="Vijay Shah" w:date="2014-03-14T11:40:00Z">
              <w:r>
                <w:rPr>
                  <w:rFonts w:ascii="Calibri" w:hAnsi="Calibri"/>
                  <w:sz w:val="20"/>
                  <w:szCs w:val="24"/>
                </w:rPr>
                <w:t>XML</w:t>
              </w:r>
            </w:ins>
          </w:p>
        </w:tc>
        <w:tc>
          <w:tcPr>
            <w:tcW w:w="1350" w:type="dxa"/>
            <w:tcPrChange w:id="3036" w:author="Vijay Shah" w:date="2014-04-17T10:56:00Z">
              <w:tcPr>
                <w:tcW w:w="1350" w:type="dxa"/>
              </w:tcPr>
            </w:tcPrChange>
          </w:tcPr>
          <w:p w:rsidR="004C7CAF" w:rsidRPr="00FA672F" w:rsidRDefault="004C7CAF" w:rsidP="00FA672F">
            <w:pPr>
              <w:keepNext/>
              <w:rPr>
                <w:ins w:id="3037" w:author="Vijay Shah" w:date="2014-04-17T10:55:00Z"/>
                <w:rFonts w:ascii="Calibri" w:hAnsi="Calibri"/>
                <w:sz w:val="20"/>
                <w:szCs w:val="24"/>
              </w:rPr>
            </w:pPr>
            <w:ins w:id="3038" w:author="Vijay Shah" w:date="2014-04-17T10:56:00Z">
              <w:r>
                <w:rPr>
                  <w:rFonts w:ascii="Calibri" w:hAnsi="Calibri"/>
                  <w:sz w:val="20"/>
                  <w:szCs w:val="24"/>
                </w:rPr>
                <w:t>None</w:t>
              </w:r>
            </w:ins>
          </w:p>
        </w:tc>
      </w:tr>
    </w:tbl>
    <w:p w:rsidR="00FA672F" w:rsidRDefault="00FA672F" w:rsidP="00BB76BC">
      <w:pPr>
        <w:pStyle w:val="Note"/>
        <w:rPr>
          <w:ins w:id="3039" w:author="Vijay Shah" w:date="2014-02-27T15:25:00Z"/>
        </w:rPr>
      </w:pPr>
    </w:p>
    <w:p w:rsidR="00FA672F" w:rsidRDefault="00FA672F" w:rsidP="00FA672F">
      <w:pPr>
        <w:pStyle w:val="CodeLine"/>
        <w:rPr>
          <w:ins w:id="3040" w:author="Vijay Shah" w:date="2014-02-27T15:26:00Z"/>
          <w:rFonts w:eastAsiaTheme="minorHAnsi"/>
          <w:color w:val="000000"/>
          <w:highlight w:val="white"/>
        </w:rPr>
      </w:pPr>
      <w:ins w:id="3041" w:author="Vijay Shah" w:date="2014-02-27T15:26:00Z">
        <w:r>
          <w:rPr>
            <w:rFonts w:eastAsiaTheme="minorHAnsi"/>
            <w:color w:val="0000FF"/>
            <w:highlight w:val="white"/>
          </w:rPr>
          <w:t>&lt;</w:t>
        </w:r>
        <w:r w:rsidRPr="00E77B82">
          <w:rPr>
            <w:rFonts w:eastAsiaTheme="minorHAnsi"/>
            <w:color w:val="943634" w:themeColor="accent2" w:themeShade="BF"/>
            <w:highlight w:val="white"/>
          </w:rPr>
          <w:t>prepopData</w:t>
        </w:r>
        <w:r>
          <w:rPr>
            <w:rFonts w:eastAsiaTheme="minorHAnsi"/>
            <w:color w:val="0000FF"/>
            <w:highlight w:val="white"/>
          </w:rPr>
          <w:t>&gt;</w:t>
        </w:r>
      </w:ins>
    </w:p>
    <w:p w:rsidR="00FA672F" w:rsidRDefault="00FA672F" w:rsidP="00FA672F">
      <w:pPr>
        <w:pStyle w:val="CodeLine"/>
        <w:rPr>
          <w:ins w:id="3042" w:author="Vijay Shah" w:date="2014-02-27T15:26:00Z"/>
          <w:rFonts w:eastAsiaTheme="minorHAnsi"/>
          <w:color w:val="000000"/>
          <w:highlight w:val="white"/>
        </w:rPr>
      </w:pPr>
      <w:ins w:id="3043" w:author="Vijay Shah" w:date="2014-02-27T15:26:00Z">
        <w:r>
          <w:rPr>
            <w:rFonts w:eastAsiaTheme="minorHAnsi"/>
            <w:color w:val="0000FF"/>
            <w:highlight w:val="white"/>
          </w:rPr>
          <w:tab/>
          <w:t>&lt;</w:t>
        </w:r>
        <w:r>
          <w:rPr>
            <w:rFonts w:eastAsiaTheme="minorHAnsi"/>
            <w:highlight w:val="white"/>
          </w:rPr>
          <w:t>ClinicalDocument</w:t>
        </w:r>
        <w:r>
          <w:rPr>
            <w:rFonts w:eastAsiaTheme="minorHAnsi"/>
            <w:color w:val="0000FF"/>
            <w:highlight w:val="white"/>
          </w:rPr>
          <w:t xml:space="preserve"> </w:t>
        </w:r>
        <w:r>
          <w:rPr>
            <w:rFonts w:eastAsiaTheme="minorHAnsi"/>
            <w:color w:val="FF0000"/>
            <w:highlight w:val="white"/>
          </w:rPr>
          <w:t>xmlns</w:t>
        </w:r>
        <w:r>
          <w:rPr>
            <w:rFonts w:eastAsiaTheme="minorHAnsi"/>
            <w:color w:val="0000FF"/>
            <w:highlight w:val="white"/>
          </w:rPr>
          <w:t>=</w:t>
        </w:r>
        <w:r>
          <w:rPr>
            <w:rFonts w:eastAsiaTheme="minorHAnsi"/>
            <w:color w:val="000000"/>
            <w:highlight w:val="white"/>
          </w:rPr>
          <w:t>"</w:t>
        </w:r>
        <w:r>
          <w:rPr>
            <w:rFonts w:eastAsiaTheme="minorHAnsi"/>
            <w:color w:val="0000FF"/>
            <w:highlight w:val="white"/>
          </w:rPr>
          <w:t>urn:hl7-org:v3</w:t>
        </w:r>
        <w:r>
          <w:rPr>
            <w:rFonts w:eastAsiaTheme="minorHAnsi"/>
            <w:color w:val="000000"/>
            <w:highlight w:val="white"/>
          </w:rPr>
          <w:t>"</w:t>
        </w:r>
        <w:r>
          <w:rPr>
            <w:rFonts w:eastAsiaTheme="minorHAnsi"/>
            <w:color w:val="0000FF"/>
            <w:highlight w:val="white"/>
          </w:rPr>
          <w:t>&gt;</w:t>
        </w:r>
      </w:ins>
    </w:p>
    <w:p w:rsidR="00FA672F" w:rsidRDefault="00FA672F" w:rsidP="00FA672F">
      <w:pPr>
        <w:pStyle w:val="CodeLine"/>
        <w:rPr>
          <w:ins w:id="3044" w:author="Vijay Shah" w:date="2014-02-27T15:26:00Z"/>
          <w:rFonts w:eastAsiaTheme="minorHAnsi"/>
          <w:color w:val="0000FF"/>
          <w:highlight w:val="white"/>
        </w:rPr>
      </w:pPr>
      <w:ins w:id="3045" w:author="Vijay Shah" w:date="2014-02-27T15:26:00Z">
        <w:r>
          <w:rPr>
            <w:rFonts w:eastAsiaTheme="minorHAnsi"/>
            <w:color w:val="0000FF"/>
            <w:highlight w:val="white"/>
          </w:rPr>
          <w:tab/>
        </w:r>
        <w:r>
          <w:rPr>
            <w:rFonts w:eastAsiaTheme="minorHAnsi"/>
            <w:color w:val="0000FF"/>
            <w:highlight w:val="white"/>
          </w:rPr>
          <w:tab/>
          <w:t>&lt;</w:t>
        </w:r>
        <w:r>
          <w:rPr>
            <w:rFonts w:eastAsiaTheme="minorHAnsi"/>
            <w:highlight w:val="white"/>
          </w:rPr>
          <w:t>realmCode</w:t>
        </w:r>
        <w:r>
          <w:rPr>
            <w:rFonts w:eastAsiaTheme="minorHAnsi"/>
            <w:color w:val="0000FF"/>
            <w:highlight w:val="white"/>
          </w:rPr>
          <w:t xml:space="preserve"> </w:t>
        </w:r>
        <w:r>
          <w:rPr>
            <w:rFonts w:eastAsiaTheme="minorHAnsi"/>
            <w:color w:val="FF0000"/>
            <w:highlight w:val="white"/>
          </w:rPr>
          <w:t>code</w:t>
        </w:r>
        <w:r>
          <w:rPr>
            <w:rFonts w:eastAsiaTheme="minorHAnsi"/>
            <w:color w:val="0000FF"/>
            <w:highlight w:val="white"/>
          </w:rPr>
          <w:t>=</w:t>
        </w:r>
        <w:r>
          <w:rPr>
            <w:rFonts w:eastAsiaTheme="minorHAnsi"/>
            <w:color w:val="000000"/>
            <w:highlight w:val="white"/>
          </w:rPr>
          <w:t>"</w:t>
        </w:r>
        <w:r>
          <w:rPr>
            <w:rFonts w:eastAsiaTheme="minorHAnsi"/>
            <w:color w:val="0000FF"/>
            <w:highlight w:val="white"/>
          </w:rPr>
          <w:t>US</w:t>
        </w:r>
        <w:r>
          <w:rPr>
            <w:rFonts w:eastAsiaTheme="minorHAnsi"/>
            <w:color w:val="000000"/>
            <w:highlight w:val="white"/>
          </w:rPr>
          <w:t>"</w:t>
        </w:r>
        <w:r>
          <w:rPr>
            <w:rFonts w:eastAsiaTheme="minorHAnsi"/>
            <w:color w:val="0000FF"/>
            <w:highlight w:val="white"/>
          </w:rPr>
          <w:t>/&gt;</w:t>
        </w:r>
      </w:ins>
    </w:p>
    <w:p w:rsidR="00FA672F" w:rsidRDefault="00FA672F" w:rsidP="00FA672F">
      <w:pPr>
        <w:pStyle w:val="CodeLine"/>
        <w:rPr>
          <w:ins w:id="3046" w:author="Vijay Shah" w:date="2014-02-27T15:26:00Z"/>
          <w:rFonts w:eastAsiaTheme="minorHAnsi"/>
          <w:color w:val="0000FF"/>
          <w:highlight w:val="white"/>
        </w:rPr>
      </w:pPr>
      <w:ins w:id="3047" w:author="Vijay Shah" w:date="2014-02-27T15:26:00Z">
        <w:r>
          <w:rPr>
            <w:rFonts w:eastAsiaTheme="minorHAnsi"/>
            <w:color w:val="0000FF"/>
            <w:highlight w:val="white"/>
          </w:rPr>
          <w:tab/>
        </w:r>
        <w:r>
          <w:rPr>
            <w:rFonts w:eastAsiaTheme="minorHAnsi"/>
            <w:color w:val="0000FF"/>
            <w:highlight w:val="white"/>
          </w:rPr>
          <w:tab/>
          <w:t xml:space="preserve">&lt;!-- </w:t>
        </w:r>
      </w:ins>
      <w:ins w:id="3048" w:author="Vijay Shah" w:date="2014-04-11T11:42:00Z">
        <w:r w:rsidR="001B5982">
          <w:rPr>
            <w:rFonts w:eastAsiaTheme="minorHAnsi"/>
            <w:color w:val="0000FF"/>
            <w:highlight w:val="white"/>
          </w:rPr>
          <w:t>Valid</w:t>
        </w:r>
      </w:ins>
      <w:ins w:id="3049" w:author="Vijay Shah" w:date="2014-02-27T15:26:00Z">
        <w:r>
          <w:rPr>
            <w:rFonts w:eastAsiaTheme="minorHAnsi"/>
            <w:color w:val="0000FF"/>
            <w:highlight w:val="white"/>
          </w:rPr>
          <w:t xml:space="preserve"> CDA</w:t>
        </w:r>
      </w:ins>
      <w:ins w:id="3050" w:author="Vijay Shah" w:date="2014-04-11T11:42:00Z">
        <w:r w:rsidR="001B5982">
          <w:rPr>
            <w:rFonts w:eastAsiaTheme="minorHAnsi"/>
            <w:color w:val="0000FF"/>
            <w:highlight w:val="white"/>
          </w:rPr>
          <w:t>-R2 document</w:t>
        </w:r>
      </w:ins>
      <w:ins w:id="3051" w:author="Vijay Shah" w:date="2014-02-27T15:26:00Z">
        <w:r>
          <w:rPr>
            <w:rFonts w:eastAsiaTheme="minorHAnsi"/>
            <w:color w:val="0000FF"/>
            <w:highlight w:val="white"/>
          </w:rPr>
          <w:t xml:space="preserve"> --&gt;</w:t>
        </w:r>
      </w:ins>
    </w:p>
    <w:p w:rsidR="00FA672F" w:rsidRDefault="00FA672F" w:rsidP="00FA672F">
      <w:pPr>
        <w:pStyle w:val="CodeLine"/>
        <w:rPr>
          <w:ins w:id="3052" w:author="Vijay Shah" w:date="2014-02-27T15:26:00Z"/>
          <w:rFonts w:eastAsiaTheme="minorHAnsi"/>
          <w:color w:val="0000FF"/>
          <w:highlight w:val="white"/>
        </w:rPr>
      </w:pPr>
      <w:ins w:id="3053" w:author="Vijay Shah" w:date="2014-02-27T15:26:00Z">
        <w:r>
          <w:rPr>
            <w:rFonts w:eastAsiaTheme="minorHAnsi"/>
            <w:color w:val="0000FF"/>
            <w:highlight w:val="white"/>
          </w:rPr>
          <w:tab/>
          <w:t>&lt;/</w:t>
        </w:r>
        <w:r>
          <w:rPr>
            <w:rFonts w:eastAsiaTheme="minorHAnsi"/>
            <w:highlight w:val="white"/>
          </w:rPr>
          <w:t>ClinicalDocument</w:t>
        </w:r>
        <w:r>
          <w:rPr>
            <w:rFonts w:eastAsiaTheme="minorHAnsi"/>
            <w:color w:val="0000FF"/>
            <w:highlight w:val="white"/>
          </w:rPr>
          <w:t>&gt;</w:t>
        </w:r>
      </w:ins>
    </w:p>
    <w:p w:rsidR="00FA672F" w:rsidRDefault="00FA672F" w:rsidP="00FA672F">
      <w:pPr>
        <w:pStyle w:val="CodeLine"/>
        <w:rPr>
          <w:ins w:id="3054" w:author="Vijay Shah" w:date="2014-02-27T15:26:00Z"/>
          <w:rFonts w:eastAsiaTheme="minorHAnsi"/>
          <w:color w:val="0000FF"/>
          <w:highlight w:val="white"/>
        </w:rPr>
      </w:pPr>
      <w:ins w:id="3055" w:author="Vijay Shah" w:date="2014-02-27T15:26:00Z">
        <w:r>
          <w:rPr>
            <w:rFonts w:eastAsiaTheme="minorHAnsi"/>
            <w:color w:val="0000FF"/>
            <w:highlight w:val="white"/>
          </w:rPr>
          <w:t>&lt;/prepopData&gt;</w:t>
        </w:r>
      </w:ins>
    </w:p>
    <w:p w:rsidR="00751577" w:rsidRDefault="00062601">
      <w:pPr>
        <w:pStyle w:val="BodyText"/>
        <w:rPr>
          <w:ins w:id="3056" w:author="Vijay Shah" w:date="2014-03-14T11:43:00Z"/>
          <w:lang w:eastAsia="x-none"/>
        </w:rPr>
        <w:pPrChange w:id="3057" w:author="Vijay Shah" w:date="2014-03-14T10:08:00Z">
          <w:pPr>
            <w:pStyle w:val="Note"/>
          </w:pPr>
        </w:pPrChange>
      </w:pPr>
      <w:ins w:id="3058" w:author="Vijay Shah" w:date="2014-03-04T09:36:00Z">
        <w:r>
          <w:rPr>
            <w:lang w:eastAsia="x-none"/>
          </w:rPr>
          <w:t>The Form Filler SHALL supply the pre</w:t>
        </w:r>
      </w:ins>
      <w:ins w:id="3059" w:author="Vijay Shah" w:date="2014-03-04T09:37:00Z">
        <w:r>
          <w:rPr>
            <w:lang w:eastAsia="x-none"/>
          </w:rPr>
          <w:t>-</w:t>
        </w:r>
      </w:ins>
      <w:ins w:id="3060" w:author="Vijay Shah" w:date="2014-03-04T09:36:00Z">
        <w:r>
          <w:rPr>
            <w:lang w:eastAsia="x-none"/>
          </w:rPr>
          <w:t xml:space="preserve">pop data. </w:t>
        </w:r>
      </w:ins>
    </w:p>
    <w:p w:rsidR="00751577" w:rsidRDefault="00062601">
      <w:pPr>
        <w:pStyle w:val="BodyText"/>
        <w:rPr>
          <w:ins w:id="3061" w:author="Vijay Shah" w:date="2014-03-14T11:43:00Z"/>
          <w:lang w:eastAsia="x-none"/>
        </w:rPr>
        <w:pPrChange w:id="3062" w:author="Vijay Shah" w:date="2014-03-14T10:08:00Z">
          <w:pPr>
            <w:pStyle w:val="Note"/>
          </w:pPr>
        </w:pPrChange>
      </w:pPr>
      <w:ins w:id="3063" w:author="Vijay Shah" w:date="2014-03-04T09:36:00Z">
        <w:r>
          <w:rPr>
            <w:lang w:eastAsia="x-none"/>
          </w:rPr>
          <w:t>The Form Manager and Form Processor SHALL be capable to receive the pre-pop data</w:t>
        </w:r>
      </w:ins>
      <w:ins w:id="3064" w:author="Vijay Shah" w:date="2014-03-04T09:37:00Z">
        <w:r>
          <w:rPr>
            <w:lang w:eastAsia="x-none"/>
          </w:rPr>
          <w:t>.</w:t>
        </w:r>
        <w:r w:rsidR="005A4844">
          <w:rPr>
            <w:lang w:eastAsia="x-none"/>
          </w:rPr>
          <w:t xml:space="preserve"> </w:t>
        </w:r>
      </w:ins>
    </w:p>
    <w:p w:rsidR="00062601" w:rsidRDefault="00062601">
      <w:pPr>
        <w:pStyle w:val="BodyText"/>
        <w:rPr>
          <w:ins w:id="3065" w:author="Vijay Shah" w:date="2014-03-04T09:37:00Z"/>
          <w:lang w:eastAsia="x-none"/>
        </w:rPr>
        <w:pPrChange w:id="3066" w:author="Vijay Shah" w:date="2014-03-14T10:08:00Z">
          <w:pPr>
            <w:pStyle w:val="Note"/>
          </w:pPr>
        </w:pPrChange>
      </w:pPr>
      <w:ins w:id="3067" w:author="Vijay Shah" w:date="2014-03-04T09:37:00Z">
        <w:r>
          <w:rPr>
            <w:lang w:eastAsia="x-none"/>
          </w:rPr>
          <w:t>This</w:t>
        </w:r>
        <w:r w:rsidR="005A4844">
          <w:rPr>
            <w:lang w:eastAsia="x-none"/>
          </w:rPr>
          <w:t xml:space="preserve"> constraint may be </w:t>
        </w:r>
        <w:r>
          <w:rPr>
            <w:lang w:eastAsia="x-none"/>
          </w:rPr>
          <w:t>further refined by other content profiles e.g. a specific type of CDA-R2 document</w:t>
        </w:r>
      </w:ins>
      <w:ins w:id="3068" w:author="Vijay Shah" w:date="2014-04-11T11:44:00Z">
        <w:r w:rsidR="001B5982">
          <w:rPr>
            <w:lang w:eastAsia="x-none"/>
          </w:rPr>
          <w:t>(s)</w:t>
        </w:r>
      </w:ins>
      <w:ins w:id="3069" w:author="Vijay Shah" w:date="2014-03-04T09:37:00Z">
        <w:r>
          <w:rPr>
            <w:lang w:eastAsia="x-none"/>
          </w:rPr>
          <w:t xml:space="preserve"> may be </w:t>
        </w:r>
      </w:ins>
      <w:ins w:id="3070" w:author="Vijay Shah" w:date="2014-04-11T11:44:00Z">
        <w:r w:rsidR="001B5982">
          <w:rPr>
            <w:lang w:eastAsia="x-none"/>
          </w:rPr>
          <w:t>specified</w:t>
        </w:r>
      </w:ins>
      <w:ins w:id="3071" w:author="Vijay Shah" w:date="2014-03-04T09:37:00Z">
        <w:r>
          <w:rPr>
            <w:lang w:eastAsia="x-none"/>
          </w:rPr>
          <w:t>.</w:t>
        </w:r>
      </w:ins>
      <w:ins w:id="3072" w:author="Vijay Shah" w:date="2014-03-04T09:38:00Z">
        <w:r w:rsidR="005A4844">
          <w:rPr>
            <w:lang w:eastAsia="x-none"/>
          </w:rPr>
          <w:t xml:space="preserve"> This constraint may also be further refined by other content profiles by specifying how the Form Manager and Form Processor use the pre-pop </w:t>
        </w:r>
        <w:commentRangeStart w:id="3073"/>
        <w:r w:rsidR="005A4844">
          <w:rPr>
            <w:lang w:eastAsia="x-none"/>
          </w:rPr>
          <w:t>data</w:t>
        </w:r>
      </w:ins>
      <w:commentRangeEnd w:id="3073"/>
      <w:ins w:id="3074" w:author="Vijay Shah" w:date="2014-03-14T11:38:00Z">
        <w:r w:rsidR="003A1C32">
          <w:rPr>
            <w:rStyle w:val="CommentReference"/>
          </w:rPr>
          <w:commentReference w:id="3073"/>
        </w:r>
      </w:ins>
      <w:ins w:id="3075" w:author="Vijay Shah" w:date="2014-03-04T09:38:00Z">
        <w:r w:rsidR="005A4844">
          <w:rPr>
            <w:lang w:eastAsia="x-none"/>
          </w:rPr>
          <w:t>.</w:t>
        </w:r>
      </w:ins>
    </w:p>
    <w:p w:rsidR="002F71AB" w:rsidRDefault="002F71AB">
      <w:pPr>
        <w:pStyle w:val="Heading4"/>
        <w:ind w:left="864" w:hanging="864"/>
        <w:rPr>
          <w:ins w:id="3076" w:author="Vijay Shah" w:date="2014-02-27T15:27:00Z"/>
        </w:rPr>
        <w:pPrChange w:id="3077" w:author="Vijay Shah" w:date="2014-04-10T23:23:00Z">
          <w:pPr>
            <w:pStyle w:val="Note"/>
          </w:pPr>
        </w:pPrChange>
      </w:pPr>
      <w:bookmarkStart w:id="3078" w:name="_Toc384977698"/>
      <w:ins w:id="3079" w:author="Vijay Shah" w:date="2014-02-25T11:55:00Z">
        <w:r>
          <w:rPr>
            <w:noProof w:val="0"/>
          </w:rPr>
          <w:t xml:space="preserve">Q.2 </w:t>
        </w:r>
      </w:ins>
      <w:ins w:id="3080" w:author="Vijay Shah" w:date="2014-04-14T23:47:00Z">
        <w:r w:rsidR="004A1898">
          <w:rPr>
            <w:noProof w:val="0"/>
          </w:rPr>
          <w:t>SDC XML Package</w:t>
        </w:r>
      </w:ins>
      <w:ins w:id="3081" w:author="Vijay Shah" w:date="2014-02-25T11:55:00Z">
        <w:r>
          <w:rPr>
            <w:noProof w:val="0"/>
          </w:rPr>
          <w:t xml:space="preserve"> Content Module</w:t>
        </w:r>
      </w:ins>
      <w:bookmarkEnd w:id="3078"/>
    </w:p>
    <w:p w:rsidR="00BF0E74" w:rsidRPr="008B237F" w:rsidRDefault="00A93AAC">
      <w:pPr>
        <w:pStyle w:val="BodyText"/>
        <w:rPr>
          <w:ins w:id="3082" w:author="Cintron, Hector" w:date="2014-03-11T09:13:00Z"/>
          <w:lang w:eastAsia="x-none"/>
          <w:rPrChange w:id="3083" w:author="Vijay Shah" w:date="2014-03-14T10:08:00Z">
            <w:rPr>
              <w:ins w:id="3084" w:author="Cintron, Hector" w:date="2014-03-11T09:13:00Z"/>
              <w:rFonts w:ascii="Courier New" w:eastAsiaTheme="minorHAnsi" w:hAnsi="Courier New" w:cs="Courier New"/>
              <w:color w:val="000000"/>
              <w:sz w:val="18"/>
              <w:szCs w:val="18"/>
              <w:highlight w:val="white"/>
            </w:rPr>
          </w:rPrChange>
        </w:rPr>
        <w:pPrChange w:id="3085" w:author="Vijay Shah" w:date="2014-03-14T10:08:00Z">
          <w:pPr>
            <w:pBdr>
              <w:top w:val="single" w:sz="4" w:space="0" w:color="auto"/>
              <w:left w:val="single" w:sz="4" w:space="4" w:color="auto"/>
              <w:bottom w:val="single" w:sz="4" w:space="1" w:color="auto"/>
              <w:right w:val="single" w:sz="4" w:space="4" w:color="auto"/>
            </w:pBdr>
            <w:autoSpaceDE w:val="0"/>
            <w:autoSpaceDN w:val="0"/>
            <w:adjustRightInd w:val="0"/>
            <w:spacing w:before="0"/>
            <w:ind w:left="1080" w:firstLine="360"/>
          </w:pPr>
        </w:pPrChange>
      </w:pPr>
      <w:ins w:id="3086" w:author="Cintron, Hector" w:date="2014-03-11T09:13:00Z">
        <w:r w:rsidRPr="008B237F">
          <w:rPr>
            <w:lang w:eastAsia="x-none"/>
            <w:rPrChange w:id="3087" w:author="Vijay Shah" w:date="2014-03-14T10:08:00Z">
              <w:rPr>
                <w:rFonts w:ascii="Courier New" w:eastAsiaTheme="minorHAnsi" w:hAnsi="Courier New" w:cs="Courier New"/>
                <w:color w:val="000000"/>
                <w:sz w:val="18"/>
                <w:szCs w:val="18"/>
                <w:highlight w:val="white"/>
              </w:rPr>
            </w:rPrChange>
          </w:rPr>
          <w:t xml:space="preserve">Form </w:t>
        </w:r>
      </w:ins>
      <w:ins w:id="3088" w:author="Cintron, Hector" w:date="2014-03-13T11:00:00Z">
        <w:r w:rsidRPr="008B237F">
          <w:rPr>
            <w:lang w:eastAsia="x-none"/>
            <w:rPrChange w:id="3089" w:author="Vijay Shah" w:date="2014-03-14T10:08:00Z">
              <w:rPr>
                <w:rFonts w:ascii="Courier New" w:eastAsiaTheme="minorHAnsi" w:hAnsi="Courier New" w:cs="Courier New"/>
                <w:color w:val="000000"/>
                <w:sz w:val="18"/>
                <w:szCs w:val="18"/>
                <w:highlight w:val="white"/>
              </w:rPr>
            </w:rPrChange>
          </w:rPr>
          <w:t>F</w:t>
        </w:r>
      </w:ins>
      <w:ins w:id="3090" w:author="Cintron, Hector" w:date="2014-03-11T09:13:00Z">
        <w:r w:rsidR="00BF0E74" w:rsidRPr="008B237F">
          <w:rPr>
            <w:lang w:eastAsia="x-none"/>
            <w:rPrChange w:id="3091" w:author="Vijay Shah" w:date="2014-03-14T10:08:00Z">
              <w:rPr>
                <w:rFonts w:ascii="Courier New" w:eastAsiaTheme="minorHAnsi" w:hAnsi="Courier New" w:cs="Courier New"/>
                <w:color w:val="000000"/>
                <w:sz w:val="18"/>
                <w:szCs w:val="18"/>
                <w:highlight w:val="white"/>
              </w:rPr>
            </w:rPrChange>
          </w:rPr>
          <w:t xml:space="preserve">iller claiming this content module option </w:t>
        </w:r>
      </w:ins>
      <w:ins w:id="3092" w:author="Cintron, Hector" w:date="2014-03-11T09:14:00Z">
        <w:r w:rsidR="00E712EB" w:rsidRPr="008B237F">
          <w:rPr>
            <w:lang w:eastAsia="x-none"/>
            <w:rPrChange w:id="3093" w:author="Vijay Shah" w:date="2014-03-14T10:08:00Z">
              <w:rPr>
                <w:rFonts w:ascii="Courier New" w:eastAsiaTheme="minorHAnsi" w:hAnsi="Courier New" w:cs="Courier New"/>
                <w:color w:val="000000"/>
                <w:sz w:val="18"/>
                <w:szCs w:val="18"/>
                <w:highlight w:val="white"/>
              </w:rPr>
            </w:rPrChange>
          </w:rPr>
          <w:t>SHALL be able to make a reques</w:t>
        </w:r>
        <w:r w:rsidR="00BF0E74" w:rsidRPr="008B237F">
          <w:rPr>
            <w:lang w:eastAsia="x-none"/>
            <w:rPrChange w:id="3094" w:author="Vijay Shah" w:date="2014-03-14T10:08:00Z">
              <w:rPr>
                <w:rFonts w:ascii="Courier New" w:eastAsiaTheme="minorHAnsi" w:hAnsi="Courier New" w:cs="Courier New"/>
                <w:color w:val="000000"/>
                <w:sz w:val="18"/>
                <w:szCs w:val="18"/>
                <w:highlight w:val="white"/>
              </w:rPr>
            </w:rPrChange>
          </w:rPr>
          <w:t xml:space="preserve">t as per Q.2.1 </w:t>
        </w:r>
      </w:ins>
      <w:ins w:id="3095" w:author="Cintron, Hector" w:date="2014-03-11T09:13:00Z">
        <w:r w:rsidRPr="008B237F">
          <w:rPr>
            <w:lang w:eastAsia="x-none"/>
            <w:rPrChange w:id="3096" w:author="Vijay Shah" w:date="2014-03-14T10:08:00Z">
              <w:rPr>
                <w:rFonts w:ascii="Courier New" w:eastAsiaTheme="minorHAnsi" w:hAnsi="Courier New" w:cs="Courier New"/>
                <w:color w:val="000000"/>
                <w:sz w:val="18"/>
                <w:szCs w:val="18"/>
                <w:highlight w:val="white"/>
              </w:rPr>
            </w:rPrChange>
          </w:rPr>
          <w:t>for a</w:t>
        </w:r>
      </w:ins>
      <w:ins w:id="3097" w:author="Cintron, Hector" w:date="2014-03-13T11:00:00Z">
        <w:r w:rsidRPr="008B237F">
          <w:rPr>
            <w:lang w:eastAsia="x-none"/>
            <w:rPrChange w:id="3098" w:author="Vijay Shah" w:date="2014-03-14T10:08:00Z">
              <w:rPr>
                <w:rFonts w:ascii="Courier New" w:eastAsiaTheme="minorHAnsi" w:hAnsi="Courier New" w:cs="Courier New"/>
                <w:color w:val="000000"/>
                <w:sz w:val="18"/>
                <w:szCs w:val="18"/>
                <w:highlight w:val="white"/>
              </w:rPr>
            </w:rPrChange>
          </w:rPr>
          <w:t xml:space="preserve">n </w:t>
        </w:r>
        <w:del w:id="3099" w:author="Vijay Shah" w:date="2014-04-11T09:45:00Z">
          <w:r w:rsidRPr="008B237F" w:rsidDel="00990EE8">
            <w:rPr>
              <w:lang w:eastAsia="x-none"/>
              <w:rPrChange w:id="3100" w:author="Vijay Shah" w:date="2014-03-14T10:08:00Z">
                <w:rPr>
                  <w:rFonts w:ascii="Courier New" w:eastAsiaTheme="minorHAnsi" w:hAnsi="Courier New" w:cs="Courier New"/>
                  <w:color w:val="000000"/>
                  <w:sz w:val="18"/>
                  <w:szCs w:val="18"/>
                  <w:highlight w:val="white"/>
                </w:rPr>
              </w:rPrChange>
            </w:rPr>
            <w:delText>SDC F</w:delText>
          </w:r>
        </w:del>
      </w:ins>
      <w:ins w:id="3101" w:author="Cintron, Hector" w:date="2014-03-11T09:15:00Z">
        <w:del w:id="3102" w:author="Vijay Shah" w:date="2014-04-11T09:45:00Z">
          <w:r w:rsidR="00BF0E74" w:rsidRPr="008B237F" w:rsidDel="00990EE8">
            <w:rPr>
              <w:lang w:eastAsia="x-none"/>
              <w:rPrChange w:id="3103" w:author="Vijay Shah" w:date="2014-03-14T10:08:00Z">
                <w:rPr>
                  <w:rFonts w:ascii="Courier New" w:eastAsiaTheme="minorHAnsi" w:hAnsi="Courier New" w:cs="Courier New"/>
                  <w:color w:val="000000"/>
                  <w:sz w:val="18"/>
                  <w:szCs w:val="18"/>
                  <w:highlight w:val="white"/>
                </w:rPr>
              </w:rPrChange>
            </w:rPr>
            <w:delText xml:space="preserve">orm </w:delText>
          </w:r>
        </w:del>
      </w:ins>
      <w:ins w:id="3104" w:author="Cintron, Hector" w:date="2014-03-13T11:01:00Z">
        <w:del w:id="3105" w:author="Vijay Shah" w:date="2014-04-11T09:45:00Z">
          <w:r w:rsidRPr="008B237F" w:rsidDel="00990EE8">
            <w:rPr>
              <w:lang w:eastAsia="x-none"/>
              <w:rPrChange w:id="3106" w:author="Vijay Shah" w:date="2014-03-14T10:08:00Z">
                <w:rPr>
                  <w:rFonts w:ascii="Courier New" w:eastAsiaTheme="minorHAnsi" w:hAnsi="Courier New" w:cs="Courier New"/>
                  <w:color w:val="000000"/>
                  <w:sz w:val="18"/>
                  <w:szCs w:val="18"/>
                  <w:highlight w:val="white"/>
                </w:rPr>
              </w:rPrChange>
            </w:rPr>
            <w:delText>D</w:delText>
          </w:r>
        </w:del>
      </w:ins>
      <w:ins w:id="3107" w:author="Cintron, Hector" w:date="2014-03-13T11:00:00Z">
        <w:del w:id="3108" w:author="Vijay Shah" w:date="2014-04-11T09:45:00Z">
          <w:r w:rsidRPr="008B237F" w:rsidDel="00990EE8">
            <w:rPr>
              <w:lang w:eastAsia="x-none"/>
              <w:rPrChange w:id="3109" w:author="Vijay Shah" w:date="2014-03-14T10:08:00Z">
                <w:rPr>
                  <w:rFonts w:ascii="Courier New" w:eastAsiaTheme="minorHAnsi" w:hAnsi="Courier New" w:cs="Courier New"/>
                  <w:color w:val="000000"/>
                  <w:sz w:val="18"/>
                  <w:szCs w:val="18"/>
                  <w:highlight w:val="white"/>
                </w:rPr>
              </w:rPrChange>
            </w:rPr>
            <w:delText>efinition</w:delText>
          </w:r>
        </w:del>
      </w:ins>
      <w:ins w:id="3110" w:author="Vijay Shah" w:date="2014-04-14T23:47:00Z">
        <w:r w:rsidR="004A1898">
          <w:rPr>
            <w:lang w:eastAsia="x-none"/>
          </w:rPr>
          <w:t>SDC XML Package</w:t>
        </w:r>
      </w:ins>
      <w:ins w:id="3111" w:author="Cintron, Hector" w:date="2014-03-13T11:00:00Z">
        <w:r w:rsidRPr="008B237F">
          <w:rPr>
            <w:lang w:eastAsia="x-none"/>
            <w:rPrChange w:id="3112" w:author="Vijay Shah" w:date="2014-03-14T10:08:00Z">
              <w:rPr>
                <w:rFonts w:ascii="Courier New" w:eastAsiaTheme="minorHAnsi" w:hAnsi="Courier New" w:cs="Courier New"/>
                <w:color w:val="000000"/>
                <w:sz w:val="18"/>
                <w:szCs w:val="18"/>
                <w:highlight w:val="white"/>
              </w:rPr>
            </w:rPrChange>
          </w:rPr>
          <w:t xml:space="preserve"> </w:t>
        </w:r>
      </w:ins>
      <w:ins w:id="3113" w:author="Cintron, Hector" w:date="2014-03-11T09:15:00Z">
        <w:r w:rsidR="00BF0E74" w:rsidRPr="008B237F">
          <w:rPr>
            <w:lang w:eastAsia="x-none"/>
            <w:rPrChange w:id="3114" w:author="Vijay Shah" w:date="2014-03-14T10:08:00Z">
              <w:rPr>
                <w:rFonts w:ascii="Courier New" w:eastAsiaTheme="minorHAnsi" w:hAnsi="Courier New" w:cs="Courier New"/>
                <w:color w:val="000000"/>
                <w:sz w:val="18"/>
                <w:szCs w:val="18"/>
                <w:highlight w:val="white"/>
              </w:rPr>
            </w:rPrChange>
          </w:rPr>
          <w:t xml:space="preserve">and SHALL </w:t>
        </w:r>
      </w:ins>
      <w:ins w:id="3115" w:author="Cintron, Hector" w:date="2014-03-11T09:13:00Z">
        <w:r w:rsidR="00BF0E74" w:rsidRPr="008B237F">
          <w:rPr>
            <w:lang w:eastAsia="x-none"/>
            <w:rPrChange w:id="3116" w:author="Vijay Shah" w:date="2014-03-14T10:08:00Z">
              <w:rPr>
                <w:rFonts w:ascii="Courier New" w:eastAsiaTheme="minorHAnsi" w:hAnsi="Courier New" w:cs="Courier New"/>
                <w:color w:val="000000"/>
                <w:sz w:val="18"/>
                <w:szCs w:val="18"/>
                <w:highlight w:val="white"/>
              </w:rPr>
            </w:rPrChange>
          </w:rPr>
          <w:t>use</w:t>
        </w:r>
      </w:ins>
      <w:ins w:id="3117" w:author="Cintron, Hector" w:date="2014-03-11T09:15:00Z">
        <w:r w:rsidR="00BF0E74" w:rsidRPr="008B237F">
          <w:rPr>
            <w:lang w:eastAsia="x-none"/>
            <w:rPrChange w:id="3118" w:author="Vijay Shah" w:date="2014-03-14T10:08:00Z">
              <w:rPr>
                <w:rFonts w:ascii="Courier New" w:eastAsiaTheme="minorHAnsi" w:hAnsi="Courier New" w:cs="Courier New"/>
                <w:color w:val="000000"/>
                <w:sz w:val="18"/>
                <w:szCs w:val="18"/>
                <w:highlight w:val="white"/>
              </w:rPr>
            </w:rPrChange>
          </w:rPr>
          <w:t xml:space="preserve"> the </w:t>
        </w:r>
      </w:ins>
      <w:ins w:id="3119" w:author="Cintron, Hector" w:date="2014-03-11T09:13:00Z">
        <w:r w:rsidR="00BF0E74" w:rsidRPr="008B237F">
          <w:rPr>
            <w:lang w:eastAsia="x-none"/>
            <w:rPrChange w:id="3120" w:author="Vijay Shah" w:date="2014-03-14T10:08:00Z">
              <w:rPr>
                <w:rFonts w:ascii="Courier New" w:eastAsiaTheme="minorHAnsi" w:hAnsi="Courier New" w:cs="Courier New"/>
                <w:color w:val="000000"/>
                <w:sz w:val="18"/>
                <w:szCs w:val="18"/>
                <w:highlight w:val="white"/>
              </w:rPr>
            </w:rPrChange>
          </w:rPr>
          <w:t>return</w:t>
        </w:r>
      </w:ins>
      <w:ins w:id="3121" w:author="Vijay Shah" w:date="2014-04-15T23:38:00Z">
        <w:r w:rsidR="009C2605">
          <w:rPr>
            <w:lang w:eastAsia="x-none"/>
          </w:rPr>
          <w:t>ed</w:t>
        </w:r>
      </w:ins>
      <w:ins w:id="3122" w:author="Cintron, Hector" w:date="2014-03-11T09:13:00Z">
        <w:r w:rsidR="00BF0E74" w:rsidRPr="008B237F">
          <w:rPr>
            <w:lang w:eastAsia="x-none"/>
            <w:rPrChange w:id="3123" w:author="Vijay Shah" w:date="2014-03-14T10:08:00Z">
              <w:rPr>
                <w:rFonts w:ascii="Courier New" w:eastAsiaTheme="minorHAnsi" w:hAnsi="Courier New" w:cs="Courier New"/>
                <w:color w:val="000000"/>
                <w:sz w:val="18"/>
                <w:szCs w:val="18"/>
                <w:highlight w:val="white"/>
              </w:rPr>
            </w:rPrChange>
          </w:rPr>
          <w:t xml:space="preserve"> </w:t>
        </w:r>
      </w:ins>
      <w:ins w:id="3124" w:author="Cintron, Hector" w:date="2014-03-13T11:01:00Z">
        <w:del w:id="3125" w:author="Vijay Shah" w:date="2014-04-11T09:45:00Z">
          <w:r w:rsidRPr="008B237F" w:rsidDel="00990EE8">
            <w:rPr>
              <w:lang w:eastAsia="x-none"/>
              <w:rPrChange w:id="3126" w:author="Vijay Shah" w:date="2014-03-14T10:08:00Z">
                <w:rPr>
                  <w:rFonts w:ascii="Courier New" w:eastAsiaTheme="minorHAnsi" w:hAnsi="Courier New" w:cs="Courier New"/>
                  <w:color w:val="000000"/>
                  <w:sz w:val="18"/>
                  <w:szCs w:val="18"/>
                  <w:highlight w:val="white"/>
                </w:rPr>
              </w:rPrChange>
            </w:rPr>
            <w:delText>SDC Form Definition</w:delText>
          </w:r>
        </w:del>
      </w:ins>
      <w:ins w:id="3127" w:author="Vijay Shah" w:date="2014-04-14T23:47:00Z">
        <w:r w:rsidR="004A1898">
          <w:rPr>
            <w:lang w:eastAsia="x-none"/>
          </w:rPr>
          <w:t>SDC XML Package</w:t>
        </w:r>
      </w:ins>
      <w:ins w:id="3128" w:author="Cintron, Hector" w:date="2014-03-13T11:01:00Z">
        <w:r w:rsidRPr="008B237F">
          <w:rPr>
            <w:lang w:eastAsia="x-none"/>
            <w:rPrChange w:id="3129" w:author="Vijay Shah" w:date="2014-03-14T10:08:00Z">
              <w:rPr>
                <w:rFonts w:ascii="Courier New" w:eastAsiaTheme="minorHAnsi" w:hAnsi="Courier New" w:cs="Courier New"/>
                <w:color w:val="000000"/>
                <w:sz w:val="18"/>
                <w:szCs w:val="18"/>
                <w:highlight w:val="white"/>
              </w:rPr>
            </w:rPrChange>
          </w:rPr>
          <w:t xml:space="preserve"> </w:t>
        </w:r>
      </w:ins>
      <w:ins w:id="3130" w:author="Cintron, Hector" w:date="2014-03-11T09:15:00Z">
        <w:r w:rsidR="00BF0E74" w:rsidRPr="008B237F">
          <w:rPr>
            <w:lang w:eastAsia="x-none"/>
            <w:rPrChange w:id="3131" w:author="Vijay Shah" w:date="2014-03-14T10:08:00Z">
              <w:rPr>
                <w:rFonts w:ascii="Courier New" w:eastAsiaTheme="minorHAnsi" w:hAnsi="Courier New" w:cs="Courier New"/>
                <w:color w:val="000000"/>
                <w:sz w:val="18"/>
                <w:szCs w:val="18"/>
                <w:highlight w:val="white"/>
              </w:rPr>
            </w:rPrChange>
          </w:rPr>
          <w:t xml:space="preserve">as per Q.2.2 </w:t>
        </w:r>
      </w:ins>
      <w:ins w:id="3132" w:author="Cintron, Hector" w:date="2014-03-11T09:13:00Z">
        <w:r w:rsidRPr="008B237F">
          <w:rPr>
            <w:lang w:eastAsia="x-none"/>
            <w:rPrChange w:id="3133" w:author="Vijay Shah" w:date="2014-03-14T10:08:00Z">
              <w:rPr>
                <w:rFonts w:ascii="Courier New" w:eastAsiaTheme="minorHAnsi" w:hAnsi="Courier New" w:cs="Courier New"/>
                <w:color w:val="000000"/>
                <w:sz w:val="18"/>
                <w:szCs w:val="18"/>
                <w:highlight w:val="white"/>
              </w:rPr>
            </w:rPrChange>
          </w:rPr>
          <w:t>to render</w:t>
        </w:r>
      </w:ins>
      <w:ins w:id="3134" w:author="Cintron, Hector" w:date="2014-03-13T11:01:00Z">
        <w:r w:rsidRPr="008B237F">
          <w:rPr>
            <w:lang w:eastAsia="x-none"/>
            <w:rPrChange w:id="3135" w:author="Vijay Shah" w:date="2014-03-14T10:08:00Z">
              <w:rPr>
                <w:rFonts w:ascii="Courier New" w:eastAsiaTheme="minorHAnsi" w:hAnsi="Courier New" w:cs="Courier New"/>
                <w:color w:val="000000"/>
                <w:sz w:val="18"/>
                <w:szCs w:val="18"/>
                <w:highlight w:val="white"/>
              </w:rPr>
            </w:rPrChange>
          </w:rPr>
          <w:t xml:space="preserve"> and </w:t>
        </w:r>
      </w:ins>
      <w:ins w:id="3136" w:author="Cintron, Hector" w:date="2014-03-11T09:13:00Z">
        <w:r w:rsidR="00BF0E74" w:rsidRPr="008B237F">
          <w:rPr>
            <w:lang w:eastAsia="x-none"/>
            <w:rPrChange w:id="3137" w:author="Vijay Shah" w:date="2014-03-14T10:08:00Z">
              <w:rPr>
                <w:rFonts w:ascii="Courier New" w:eastAsiaTheme="minorHAnsi" w:hAnsi="Courier New" w:cs="Courier New"/>
                <w:color w:val="000000"/>
                <w:sz w:val="18"/>
                <w:szCs w:val="18"/>
                <w:highlight w:val="white"/>
              </w:rPr>
            </w:rPrChange>
          </w:rPr>
          <w:t xml:space="preserve">capture data using </w:t>
        </w:r>
      </w:ins>
      <w:ins w:id="3138" w:author="Cintron, Hector" w:date="2014-03-13T11:01:00Z">
        <w:r w:rsidRPr="008B237F">
          <w:rPr>
            <w:lang w:eastAsia="x-none"/>
            <w:rPrChange w:id="3139" w:author="Vijay Shah" w:date="2014-03-14T10:08:00Z">
              <w:rPr>
                <w:rFonts w:ascii="Courier New" w:eastAsiaTheme="minorHAnsi" w:hAnsi="Courier New" w:cs="Courier New"/>
                <w:color w:val="000000"/>
                <w:sz w:val="18"/>
                <w:szCs w:val="18"/>
                <w:highlight w:val="white"/>
              </w:rPr>
            </w:rPrChange>
          </w:rPr>
          <w:t xml:space="preserve">the </w:t>
        </w:r>
        <w:del w:id="3140" w:author="Vijay Shah" w:date="2014-04-11T09:45:00Z">
          <w:r w:rsidRPr="008B237F" w:rsidDel="00990EE8">
            <w:rPr>
              <w:lang w:eastAsia="x-none"/>
              <w:rPrChange w:id="3141" w:author="Vijay Shah" w:date="2014-03-14T10:08:00Z">
                <w:rPr>
                  <w:rFonts w:ascii="Courier New" w:eastAsiaTheme="minorHAnsi" w:hAnsi="Courier New" w:cs="Courier New"/>
                  <w:color w:val="000000"/>
                  <w:sz w:val="18"/>
                  <w:szCs w:val="18"/>
                  <w:highlight w:val="white"/>
                </w:rPr>
              </w:rPrChange>
            </w:rPr>
            <w:delText>SDC Form Definition</w:delText>
          </w:r>
        </w:del>
      </w:ins>
      <w:ins w:id="3142" w:author="Vijay Shah" w:date="2014-04-14T23:47:00Z">
        <w:r w:rsidR="004A1898">
          <w:rPr>
            <w:lang w:eastAsia="x-none"/>
          </w:rPr>
          <w:t>SDC XML Package</w:t>
        </w:r>
      </w:ins>
      <w:ins w:id="3143" w:author="Cintron, Hector" w:date="2014-03-11T09:13:00Z">
        <w:r w:rsidR="00BF0E74" w:rsidRPr="008B237F">
          <w:rPr>
            <w:lang w:eastAsia="x-none"/>
            <w:rPrChange w:id="3144" w:author="Vijay Shah" w:date="2014-03-14T10:08:00Z">
              <w:rPr>
                <w:rFonts w:ascii="Courier New" w:eastAsiaTheme="minorHAnsi" w:hAnsi="Courier New" w:cs="Courier New"/>
                <w:color w:val="000000"/>
                <w:sz w:val="18"/>
                <w:szCs w:val="18"/>
                <w:highlight w:val="white"/>
              </w:rPr>
            </w:rPrChange>
          </w:rPr>
          <w:t xml:space="preserve">. </w:t>
        </w:r>
      </w:ins>
    </w:p>
    <w:p w:rsidR="00BF0E74" w:rsidRPr="008B237F" w:rsidRDefault="000B2F3A">
      <w:pPr>
        <w:pStyle w:val="BodyText"/>
        <w:rPr>
          <w:ins w:id="3145" w:author="Cintron, Hector" w:date="2014-03-11T09:13:00Z"/>
          <w:lang w:eastAsia="x-none"/>
          <w:rPrChange w:id="3146" w:author="Vijay Shah" w:date="2014-03-14T10:08:00Z">
            <w:rPr>
              <w:ins w:id="3147" w:author="Cintron, Hector" w:date="2014-03-11T09:13:00Z"/>
              <w:rFonts w:ascii="Courier New" w:eastAsiaTheme="minorHAnsi" w:hAnsi="Courier New" w:cs="Courier New"/>
              <w:color w:val="000000"/>
              <w:sz w:val="18"/>
              <w:szCs w:val="18"/>
              <w:highlight w:val="white"/>
            </w:rPr>
          </w:rPrChange>
        </w:rPr>
        <w:pPrChange w:id="3148" w:author="Vijay Shah" w:date="2014-03-14T10:08:00Z">
          <w:pPr>
            <w:pBdr>
              <w:top w:val="single" w:sz="4" w:space="0" w:color="auto"/>
              <w:left w:val="single" w:sz="4" w:space="4" w:color="auto"/>
              <w:bottom w:val="single" w:sz="4" w:space="1" w:color="auto"/>
              <w:right w:val="single" w:sz="4" w:space="4" w:color="auto"/>
            </w:pBdr>
            <w:autoSpaceDE w:val="0"/>
            <w:autoSpaceDN w:val="0"/>
            <w:adjustRightInd w:val="0"/>
            <w:spacing w:before="0"/>
            <w:ind w:left="1080" w:firstLine="360"/>
          </w:pPr>
        </w:pPrChange>
      </w:pPr>
      <w:ins w:id="3149" w:author="Cintron, Hector" w:date="2014-03-11T09:17:00Z">
        <w:r w:rsidRPr="008B237F">
          <w:rPr>
            <w:lang w:eastAsia="x-none"/>
            <w:rPrChange w:id="3150" w:author="Vijay Shah" w:date="2014-03-14T10:08:00Z">
              <w:rPr>
                <w:rFonts w:ascii="Courier New" w:eastAsiaTheme="minorHAnsi" w:hAnsi="Courier New" w:cs="Courier New"/>
                <w:color w:val="000000"/>
                <w:sz w:val="18"/>
                <w:szCs w:val="18"/>
                <w:highlight w:val="white"/>
              </w:rPr>
            </w:rPrChange>
          </w:rPr>
          <w:t xml:space="preserve">All Form </w:t>
        </w:r>
      </w:ins>
      <w:ins w:id="3151" w:author="Cintron, Hector" w:date="2014-03-13T11:00:00Z">
        <w:r w:rsidR="00A93AAC" w:rsidRPr="008B237F">
          <w:rPr>
            <w:lang w:eastAsia="x-none"/>
            <w:rPrChange w:id="3152" w:author="Vijay Shah" w:date="2014-03-14T10:08:00Z">
              <w:rPr>
                <w:rFonts w:ascii="Courier New" w:eastAsiaTheme="minorHAnsi" w:hAnsi="Courier New" w:cs="Courier New"/>
                <w:color w:val="000000"/>
                <w:sz w:val="18"/>
                <w:szCs w:val="18"/>
                <w:highlight w:val="white"/>
              </w:rPr>
            </w:rPrChange>
          </w:rPr>
          <w:t>Managers</w:t>
        </w:r>
      </w:ins>
      <w:ins w:id="3153" w:author="Cintron, Hector" w:date="2014-03-11T09:17:00Z">
        <w:r w:rsidRPr="008B237F">
          <w:rPr>
            <w:lang w:eastAsia="x-none"/>
            <w:rPrChange w:id="3154" w:author="Vijay Shah" w:date="2014-03-14T10:08:00Z">
              <w:rPr>
                <w:rFonts w:ascii="Courier New" w:eastAsiaTheme="minorHAnsi" w:hAnsi="Courier New" w:cs="Courier New"/>
                <w:color w:val="000000"/>
                <w:sz w:val="18"/>
                <w:szCs w:val="18"/>
                <w:highlight w:val="white"/>
              </w:rPr>
            </w:rPrChange>
          </w:rPr>
          <w:t xml:space="preserve"> and Form Processors SHALL be able to respond to a request </w:t>
        </w:r>
      </w:ins>
      <w:ins w:id="3155" w:author="Cintron, Hector" w:date="2014-03-13T10:55:00Z">
        <w:r w:rsidR="00E712EB" w:rsidRPr="008B237F">
          <w:rPr>
            <w:lang w:eastAsia="x-none"/>
            <w:rPrChange w:id="3156" w:author="Vijay Shah" w:date="2014-03-14T10:08:00Z">
              <w:rPr>
                <w:rFonts w:ascii="Courier New" w:eastAsiaTheme="minorHAnsi" w:hAnsi="Courier New" w:cs="Courier New"/>
                <w:color w:val="000000"/>
                <w:sz w:val="18"/>
                <w:szCs w:val="18"/>
                <w:highlight w:val="white"/>
              </w:rPr>
            </w:rPrChange>
          </w:rPr>
          <w:t>f</w:t>
        </w:r>
      </w:ins>
      <w:ins w:id="3157" w:author="Cintron, Hector" w:date="2014-03-11T09:17:00Z">
        <w:r w:rsidRPr="008B237F">
          <w:rPr>
            <w:lang w:eastAsia="x-none"/>
            <w:rPrChange w:id="3158" w:author="Vijay Shah" w:date="2014-03-14T10:08:00Z">
              <w:rPr>
                <w:rFonts w:ascii="Courier New" w:eastAsiaTheme="minorHAnsi" w:hAnsi="Courier New" w:cs="Courier New"/>
                <w:color w:val="000000"/>
                <w:sz w:val="18"/>
                <w:szCs w:val="18"/>
                <w:highlight w:val="white"/>
              </w:rPr>
            </w:rPrChange>
          </w:rPr>
          <w:t xml:space="preserve">or </w:t>
        </w:r>
      </w:ins>
      <w:ins w:id="3159" w:author="Cintron, Hector" w:date="2014-03-13T11:01:00Z">
        <w:r w:rsidR="00A93AAC" w:rsidRPr="008B237F">
          <w:rPr>
            <w:lang w:eastAsia="x-none"/>
            <w:rPrChange w:id="3160" w:author="Vijay Shah" w:date="2014-03-14T10:08:00Z">
              <w:rPr>
                <w:rFonts w:ascii="Courier New" w:eastAsiaTheme="minorHAnsi" w:hAnsi="Courier New" w:cs="Courier New"/>
                <w:color w:val="000000"/>
                <w:sz w:val="18"/>
                <w:szCs w:val="18"/>
                <w:highlight w:val="white"/>
              </w:rPr>
            </w:rPrChange>
          </w:rPr>
          <w:t xml:space="preserve">an </w:t>
        </w:r>
        <w:del w:id="3161" w:author="Vijay Shah" w:date="2014-04-11T09:45:00Z">
          <w:r w:rsidR="00A93AAC" w:rsidRPr="008B237F" w:rsidDel="00990EE8">
            <w:rPr>
              <w:lang w:eastAsia="x-none"/>
              <w:rPrChange w:id="3162" w:author="Vijay Shah" w:date="2014-03-14T10:08:00Z">
                <w:rPr>
                  <w:rFonts w:ascii="Courier New" w:eastAsiaTheme="minorHAnsi" w:hAnsi="Courier New" w:cs="Courier New"/>
                  <w:color w:val="000000"/>
                  <w:sz w:val="18"/>
                  <w:szCs w:val="18"/>
                  <w:highlight w:val="white"/>
                </w:rPr>
              </w:rPrChange>
            </w:rPr>
            <w:delText>SDC Form Definition</w:delText>
          </w:r>
        </w:del>
      </w:ins>
      <w:ins w:id="3163" w:author="Vijay Shah" w:date="2014-04-14T23:47:00Z">
        <w:r w:rsidR="004A1898">
          <w:rPr>
            <w:lang w:eastAsia="x-none"/>
          </w:rPr>
          <w:t>SDC XML Package</w:t>
        </w:r>
      </w:ins>
      <w:ins w:id="3164" w:author="Cintron, Hector" w:date="2014-03-11T09:17:00Z">
        <w:r w:rsidRPr="008B237F">
          <w:rPr>
            <w:lang w:eastAsia="x-none"/>
            <w:rPrChange w:id="3165" w:author="Vijay Shah" w:date="2014-03-14T10:08:00Z">
              <w:rPr>
                <w:rFonts w:ascii="Courier New" w:eastAsiaTheme="minorHAnsi" w:hAnsi="Courier New" w:cs="Courier New"/>
                <w:color w:val="000000"/>
                <w:sz w:val="18"/>
                <w:szCs w:val="18"/>
                <w:highlight w:val="white"/>
              </w:rPr>
            </w:rPrChange>
          </w:rPr>
          <w:t xml:space="preserve"> as per Q.2.1 and SHALL return </w:t>
        </w:r>
      </w:ins>
      <w:ins w:id="3166" w:author="Cintron, Hector" w:date="2014-03-13T11:02:00Z">
        <w:r w:rsidR="00A93AAC" w:rsidRPr="008B237F">
          <w:rPr>
            <w:lang w:eastAsia="x-none"/>
            <w:rPrChange w:id="3167" w:author="Vijay Shah" w:date="2014-03-14T10:08:00Z">
              <w:rPr>
                <w:rFonts w:ascii="Courier New" w:eastAsiaTheme="minorHAnsi" w:hAnsi="Courier New" w:cs="Courier New"/>
                <w:color w:val="000000"/>
                <w:sz w:val="18"/>
                <w:szCs w:val="18"/>
                <w:highlight w:val="white"/>
              </w:rPr>
            </w:rPrChange>
          </w:rPr>
          <w:t xml:space="preserve">an </w:t>
        </w:r>
        <w:del w:id="3168" w:author="Vijay Shah" w:date="2014-04-11T09:45:00Z">
          <w:r w:rsidR="00A93AAC" w:rsidRPr="008B237F" w:rsidDel="00990EE8">
            <w:rPr>
              <w:lang w:eastAsia="x-none"/>
              <w:rPrChange w:id="3169" w:author="Vijay Shah" w:date="2014-03-14T10:08:00Z">
                <w:rPr>
                  <w:rFonts w:ascii="Courier New" w:eastAsiaTheme="minorHAnsi" w:hAnsi="Courier New" w:cs="Courier New"/>
                  <w:color w:val="000000"/>
                  <w:sz w:val="18"/>
                  <w:szCs w:val="18"/>
                  <w:highlight w:val="white"/>
                </w:rPr>
              </w:rPrChange>
            </w:rPr>
            <w:delText>SDC Form D</w:delText>
          </w:r>
        </w:del>
      </w:ins>
      <w:ins w:id="3170" w:author="Cintron, Hector" w:date="2014-03-11T09:17:00Z">
        <w:del w:id="3171" w:author="Vijay Shah" w:date="2014-04-11T09:45:00Z">
          <w:r w:rsidRPr="008B237F" w:rsidDel="00990EE8">
            <w:rPr>
              <w:lang w:eastAsia="x-none"/>
              <w:rPrChange w:id="3172" w:author="Vijay Shah" w:date="2014-03-14T10:08:00Z">
                <w:rPr>
                  <w:rFonts w:ascii="Courier New" w:eastAsiaTheme="minorHAnsi" w:hAnsi="Courier New" w:cs="Courier New"/>
                  <w:color w:val="000000"/>
                  <w:sz w:val="18"/>
                  <w:szCs w:val="18"/>
                  <w:highlight w:val="white"/>
                </w:rPr>
              </w:rPrChange>
            </w:rPr>
            <w:delText>efinition</w:delText>
          </w:r>
        </w:del>
      </w:ins>
      <w:ins w:id="3173" w:author="Vijay Shah" w:date="2014-04-14T23:47:00Z">
        <w:r w:rsidR="004A1898">
          <w:rPr>
            <w:lang w:eastAsia="x-none"/>
          </w:rPr>
          <w:t>SDC XML Package</w:t>
        </w:r>
      </w:ins>
      <w:ins w:id="3174" w:author="Cintron, Hector" w:date="2014-03-11T09:17:00Z">
        <w:r w:rsidRPr="008B237F">
          <w:rPr>
            <w:lang w:eastAsia="x-none"/>
            <w:rPrChange w:id="3175" w:author="Vijay Shah" w:date="2014-03-14T10:08:00Z">
              <w:rPr>
                <w:rFonts w:ascii="Courier New" w:eastAsiaTheme="minorHAnsi" w:hAnsi="Courier New" w:cs="Courier New"/>
                <w:color w:val="000000"/>
                <w:sz w:val="18"/>
                <w:szCs w:val="18"/>
                <w:highlight w:val="white"/>
              </w:rPr>
            </w:rPrChange>
          </w:rPr>
          <w:t xml:space="preserve"> as per Q.2.2.</w:t>
        </w:r>
      </w:ins>
    </w:p>
    <w:p w:rsidR="00FA672F" w:rsidRDefault="00FA672F" w:rsidP="00FA672F">
      <w:pPr>
        <w:pStyle w:val="Note"/>
      </w:pPr>
      <w:del w:id="3176" w:author="Vijay Shah" w:date="2014-04-11T10:53:00Z">
        <w:r w:rsidRPr="00FA672F" w:rsidDel="00CB290A">
          <w:rPr>
            <w:rFonts w:ascii="Courier New" w:eastAsiaTheme="minorHAnsi" w:hAnsi="Courier New" w:cs="Courier New"/>
            <w:color w:val="000000"/>
            <w:szCs w:val="18"/>
            <w:highlight w:val="white"/>
          </w:rPr>
          <w:tab/>
        </w:r>
      </w:del>
    </w:p>
    <w:p w:rsidR="002F71AB" w:rsidRDefault="002F71AB">
      <w:pPr>
        <w:pStyle w:val="Heading5"/>
        <w:rPr>
          <w:ins w:id="3177" w:author="Cintron, Hector" w:date="2014-03-11T09:09:00Z"/>
        </w:rPr>
        <w:pPrChange w:id="3178" w:author="Vijay Shah" w:date="2014-04-10T23:25:00Z">
          <w:pPr>
            <w:pStyle w:val="Note"/>
          </w:pPr>
        </w:pPrChange>
      </w:pPr>
      <w:bookmarkStart w:id="3179" w:name="_Toc384977699"/>
      <w:r>
        <w:rPr>
          <w:noProof w:val="0"/>
        </w:rPr>
        <w:t xml:space="preserve">Q.2.1 </w:t>
      </w:r>
      <w:del w:id="3180" w:author="Vijay Shah" w:date="2014-04-11T09:45:00Z">
        <w:r w:rsidDel="00990EE8">
          <w:rPr>
            <w:noProof w:val="0"/>
          </w:rPr>
          <w:delText>SDC Form Definition</w:delText>
        </w:r>
      </w:del>
      <w:ins w:id="3181" w:author="Vijay Shah" w:date="2014-04-14T23:47:00Z">
        <w:r w:rsidR="004A1898">
          <w:rPr>
            <w:noProof w:val="0"/>
          </w:rPr>
          <w:t>SDC XML Package</w:t>
        </w:r>
      </w:ins>
      <w:r>
        <w:rPr>
          <w:noProof w:val="0"/>
        </w:rPr>
        <w:t xml:space="preserve"> – Request</w:t>
      </w:r>
      <w:bookmarkEnd w:id="3179"/>
    </w:p>
    <w:p w:rsidR="00CB290A" w:rsidRDefault="00CB290A" w:rsidP="00CB290A">
      <w:pPr>
        <w:pStyle w:val="BodyText"/>
        <w:rPr>
          <w:ins w:id="3182" w:author="Vijay Shah" w:date="2014-04-11T10:58:00Z"/>
          <w:lang w:eastAsia="x-none"/>
        </w:rPr>
      </w:pPr>
      <w:ins w:id="3183" w:author="Vijay Shah" w:date="2014-04-11T10:53:00Z">
        <w:r>
          <w:rPr>
            <w:lang w:eastAsia="x-none"/>
          </w:rPr>
          <w:t>This is a constraint on &lt;</w:t>
        </w:r>
      </w:ins>
      <w:ins w:id="3184" w:author="Vijay Shah" w:date="2014-04-11T10:54:00Z">
        <w:r>
          <w:rPr>
            <w:lang w:eastAsia="x-none"/>
          </w:rPr>
          <w:t>encodedResponse</w:t>
        </w:r>
      </w:ins>
      <w:ins w:id="3185" w:author="Vijay Shah" w:date="2014-04-11T10:53:00Z">
        <w:r>
          <w:rPr>
            <w:lang w:eastAsia="x-none"/>
          </w:rPr>
          <w:t>&gt;</w:t>
        </w:r>
      </w:ins>
      <w:ins w:id="3186" w:author="Vijay Shah" w:date="2014-04-11T10:54:00Z">
        <w:r>
          <w:rPr>
            <w:lang w:eastAsia="x-none"/>
          </w:rPr>
          <w:t xml:space="preserve"> and &lt;formID&gt;</w:t>
        </w:r>
      </w:ins>
      <w:ins w:id="3187" w:author="Vijay Shah" w:date="2014-04-11T10:53:00Z">
        <w:r>
          <w:rPr>
            <w:lang w:eastAsia="x-none"/>
          </w:rPr>
          <w:t xml:space="preserve"> element</w:t>
        </w:r>
      </w:ins>
      <w:ins w:id="3188" w:author="Vijay Shah" w:date="2014-04-11T10:54:00Z">
        <w:r>
          <w:rPr>
            <w:lang w:eastAsia="x-none"/>
          </w:rPr>
          <w:t>s</w:t>
        </w:r>
      </w:ins>
      <w:ins w:id="3189" w:author="Vijay Shah" w:date="2014-04-11T10:53:00Z">
        <w:r>
          <w:rPr>
            <w:lang w:eastAsia="x-none"/>
          </w:rPr>
          <w:t xml:space="preserve"> defined in RFD profile. In SDC, the &lt;</w:t>
        </w:r>
      </w:ins>
      <w:ins w:id="3190" w:author="Vijay Shah" w:date="2014-04-11T10:54:00Z">
        <w:r>
          <w:rPr>
            <w:lang w:eastAsia="x-none"/>
          </w:rPr>
          <w:t>encodedResponse</w:t>
        </w:r>
      </w:ins>
      <w:ins w:id="3191" w:author="Vijay Shah" w:date="2014-04-11T10:53:00Z">
        <w:r>
          <w:rPr>
            <w:lang w:eastAsia="x-none"/>
          </w:rPr>
          <w:t xml:space="preserve">&gt; element SHALL </w:t>
        </w:r>
      </w:ins>
      <w:ins w:id="3192" w:author="Vijay Shah" w:date="2014-04-11T10:54:00Z">
        <w:r>
          <w:rPr>
            <w:lang w:eastAsia="x-none"/>
          </w:rPr>
          <w:t>be “true”</w:t>
        </w:r>
      </w:ins>
      <w:ins w:id="3193" w:author="Vijay Shah" w:date="2014-04-11T10:53:00Z">
        <w:r>
          <w:rPr>
            <w:lang w:eastAsia="x-none"/>
          </w:rPr>
          <w:t>.</w:t>
        </w:r>
      </w:ins>
      <w:ins w:id="3194" w:author="Vijay Shah" w:date="2014-04-11T10:54:00Z">
        <w:r>
          <w:rPr>
            <w:lang w:eastAsia="x-none"/>
          </w:rPr>
          <w:t xml:space="preserve">  The &lt;formID&gt; will be a value that has been determined to represent an SDC format as managed by the responding Form Manager/Form Processor</w:t>
        </w:r>
      </w:ins>
      <w:ins w:id="3195" w:author="Vijay Shah" w:date="2014-04-11T10:55:00Z">
        <w:r>
          <w:rPr>
            <w:lang w:eastAsia="x-none"/>
          </w:rPr>
          <w:t>.</w:t>
        </w:r>
      </w:ins>
    </w:p>
    <w:p w:rsidR="007D03A7" w:rsidRDefault="007D03A7" w:rsidP="00CB290A">
      <w:pPr>
        <w:pStyle w:val="BodyText"/>
        <w:rPr>
          <w:ins w:id="3196" w:author="Vijay Shah" w:date="2014-04-11T10:55:00Z"/>
          <w:lang w:eastAsia="x-none"/>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3197" w:author="Vijay Shah" w:date="2014-04-17T10:54:00Z">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890"/>
        <w:gridCol w:w="2340"/>
        <w:gridCol w:w="900"/>
        <w:gridCol w:w="1260"/>
        <w:gridCol w:w="990"/>
        <w:gridCol w:w="1890"/>
        <w:tblGridChange w:id="3198">
          <w:tblGrid>
            <w:gridCol w:w="90"/>
            <w:gridCol w:w="1800"/>
            <w:gridCol w:w="270"/>
            <w:gridCol w:w="2070"/>
            <w:gridCol w:w="900"/>
            <w:gridCol w:w="450"/>
            <w:gridCol w:w="810"/>
            <w:gridCol w:w="90"/>
            <w:gridCol w:w="900"/>
            <w:gridCol w:w="270"/>
            <w:gridCol w:w="1440"/>
            <w:gridCol w:w="180"/>
            <w:gridCol w:w="1260"/>
          </w:tblGrid>
        </w:tblGridChange>
      </w:tblGrid>
      <w:tr w:rsidR="004C7CAF" w:rsidRPr="00F66485" w:rsidTr="004C7CAF">
        <w:trPr>
          <w:trHeight w:val="908"/>
          <w:tblHeader/>
          <w:ins w:id="3199" w:author="Vijay Shah" w:date="2014-04-17T10:53:00Z"/>
          <w:trPrChange w:id="3200" w:author="Vijay Shah" w:date="2014-04-17T10:54:00Z">
            <w:trPr>
              <w:gridAfter w:val="0"/>
              <w:wAfter w:w="1260" w:type="dxa"/>
              <w:trHeight w:val="908"/>
              <w:tblHeader/>
            </w:trPr>
          </w:trPrChange>
        </w:trPr>
        <w:tc>
          <w:tcPr>
            <w:tcW w:w="1890" w:type="dxa"/>
            <w:shd w:val="clear" w:color="auto" w:fill="548DD4" w:themeFill="text2" w:themeFillTint="99"/>
            <w:vAlign w:val="center"/>
            <w:tcPrChange w:id="3201" w:author="Vijay Shah" w:date="2014-04-17T10:54:00Z">
              <w:tcPr>
                <w:tcW w:w="1890" w:type="dxa"/>
                <w:gridSpan w:val="2"/>
                <w:shd w:val="clear" w:color="auto" w:fill="548DD4" w:themeFill="text2" w:themeFillTint="99"/>
                <w:vAlign w:val="center"/>
              </w:tcPr>
            </w:tcPrChange>
          </w:tcPr>
          <w:p w:rsidR="004C7CAF" w:rsidRPr="00875FC4" w:rsidRDefault="004C7CAF" w:rsidP="00710A40">
            <w:pPr>
              <w:keepNext/>
              <w:rPr>
                <w:ins w:id="3202" w:author="Vijay Shah" w:date="2014-04-17T10:53:00Z"/>
                <w:color w:val="FFFFFF" w:themeColor="background1"/>
                <w:sz w:val="20"/>
              </w:rPr>
            </w:pPr>
            <w:ins w:id="3203" w:author="Vijay Shah" w:date="2014-04-17T10:53:00Z">
              <w:r w:rsidRPr="00875FC4">
                <w:rPr>
                  <w:color w:val="FFFFFF" w:themeColor="background1"/>
                  <w:sz w:val="20"/>
                </w:rPr>
                <w:t>Element Name</w:t>
              </w:r>
            </w:ins>
          </w:p>
        </w:tc>
        <w:tc>
          <w:tcPr>
            <w:tcW w:w="2340" w:type="dxa"/>
            <w:shd w:val="clear" w:color="auto" w:fill="548DD4" w:themeFill="text2" w:themeFillTint="99"/>
            <w:vAlign w:val="center"/>
            <w:tcPrChange w:id="3204" w:author="Vijay Shah" w:date="2014-04-17T10:54:00Z">
              <w:tcPr>
                <w:tcW w:w="2340" w:type="dxa"/>
                <w:gridSpan w:val="2"/>
                <w:shd w:val="clear" w:color="auto" w:fill="548DD4" w:themeFill="text2" w:themeFillTint="99"/>
                <w:vAlign w:val="center"/>
              </w:tcPr>
            </w:tcPrChange>
          </w:tcPr>
          <w:p w:rsidR="004C7CAF" w:rsidRPr="00875FC4" w:rsidRDefault="004C7CAF" w:rsidP="00710A40">
            <w:pPr>
              <w:keepNext/>
              <w:jc w:val="center"/>
              <w:rPr>
                <w:ins w:id="3205" w:author="Vijay Shah" w:date="2014-04-17T10:53:00Z"/>
                <w:color w:val="FFFFFF" w:themeColor="background1"/>
                <w:sz w:val="20"/>
              </w:rPr>
            </w:pPr>
            <w:ins w:id="3206" w:author="Vijay Shah" w:date="2014-04-17T10:53:00Z">
              <w:r w:rsidRPr="00875FC4">
                <w:rPr>
                  <w:color w:val="FFFFFF" w:themeColor="background1"/>
                  <w:sz w:val="20"/>
                </w:rPr>
                <w:t>Description</w:t>
              </w:r>
            </w:ins>
          </w:p>
        </w:tc>
        <w:tc>
          <w:tcPr>
            <w:tcW w:w="900" w:type="dxa"/>
            <w:shd w:val="clear" w:color="auto" w:fill="548DD4" w:themeFill="text2" w:themeFillTint="99"/>
            <w:vAlign w:val="center"/>
            <w:tcPrChange w:id="3207" w:author="Vijay Shah" w:date="2014-04-17T10:54:00Z">
              <w:tcPr>
                <w:tcW w:w="900" w:type="dxa"/>
                <w:shd w:val="clear" w:color="auto" w:fill="548DD4" w:themeFill="text2" w:themeFillTint="99"/>
                <w:vAlign w:val="center"/>
              </w:tcPr>
            </w:tcPrChange>
          </w:tcPr>
          <w:p w:rsidR="004C7CAF" w:rsidRPr="00875FC4" w:rsidRDefault="004C7CAF" w:rsidP="00710A40">
            <w:pPr>
              <w:keepNext/>
              <w:jc w:val="center"/>
              <w:rPr>
                <w:ins w:id="3208" w:author="Vijay Shah" w:date="2014-04-17T10:53:00Z"/>
                <w:color w:val="FFFFFF" w:themeColor="background1"/>
                <w:sz w:val="20"/>
              </w:rPr>
            </w:pPr>
            <w:ins w:id="3209" w:author="Vijay Shah" w:date="2014-04-17T10:53:00Z">
              <w:r w:rsidRPr="00875FC4">
                <w:rPr>
                  <w:color w:val="FFFFFF" w:themeColor="background1"/>
                  <w:sz w:val="20"/>
                </w:rPr>
                <w:t>Card.</w:t>
              </w:r>
            </w:ins>
          </w:p>
        </w:tc>
        <w:tc>
          <w:tcPr>
            <w:tcW w:w="1260" w:type="dxa"/>
            <w:shd w:val="clear" w:color="auto" w:fill="548DD4" w:themeFill="text2" w:themeFillTint="99"/>
            <w:vAlign w:val="center"/>
            <w:tcPrChange w:id="3210" w:author="Vijay Shah" w:date="2014-04-17T10:54:00Z">
              <w:tcPr>
                <w:tcW w:w="1260" w:type="dxa"/>
                <w:gridSpan w:val="2"/>
                <w:shd w:val="clear" w:color="auto" w:fill="548DD4" w:themeFill="text2" w:themeFillTint="99"/>
                <w:vAlign w:val="center"/>
              </w:tcPr>
            </w:tcPrChange>
          </w:tcPr>
          <w:p w:rsidR="004C7CAF" w:rsidRPr="00875FC4" w:rsidRDefault="004C7CAF" w:rsidP="00710A40">
            <w:pPr>
              <w:keepNext/>
              <w:jc w:val="center"/>
              <w:rPr>
                <w:ins w:id="3211" w:author="Vijay Shah" w:date="2014-04-17T10:53:00Z"/>
                <w:color w:val="FFFFFF" w:themeColor="background1"/>
                <w:sz w:val="20"/>
              </w:rPr>
            </w:pPr>
            <w:ins w:id="3212" w:author="Vijay Shah" w:date="2014-04-17T10:53:00Z">
              <w:r w:rsidRPr="00875FC4">
                <w:rPr>
                  <w:color w:val="FFFFFF" w:themeColor="background1"/>
                  <w:sz w:val="20"/>
                </w:rPr>
                <w:t>Verb</w:t>
              </w:r>
            </w:ins>
          </w:p>
        </w:tc>
        <w:tc>
          <w:tcPr>
            <w:tcW w:w="990" w:type="dxa"/>
            <w:shd w:val="clear" w:color="auto" w:fill="548DD4" w:themeFill="text2" w:themeFillTint="99"/>
            <w:vAlign w:val="center"/>
            <w:tcPrChange w:id="3213" w:author="Vijay Shah" w:date="2014-04-17T10:54:00Z">
              <w:tcPr>
                <w:tcW w:w="990" w:type="dxa"/>
                <w:gridSpan w:val="2"/>
                <w:shd w:val="clear" w:color="auto" w:fill="548DD4" w:themeFill="text2" w:themeFillTint="99"/>
                <w:vAlign w:val="center"/>
              </w:tcPr>
            </w:tcPrChange>
          </w:tcPr>
          <w:p w:rsidR="004C7CAF" w:rsidRPr="00875FC4" w:rsidRDefault="004C7CAF" w:rsidP="00710A40">
            <w:pPr>
              <w:keepNext/>
              <w:jc w:val="center"/>
              <w:rPr>
                <w:ins w:id="3214" w:author="Vijay Shah" w:date="2014-04-17T10:53:00Z"/>
                <w:color w:val="FFFFFF" w:themeColor="background1"/>
                <w:sz w:val="20"/>
              </w:rPr>
            </w:pPr>
            <w:ins w:id="3215" w:author="Vijay Shah" w:date="2014-04-17T10:53:00Z">
              <w:r w:rsidRPr="00875FC4">
                <w:rPr>
                  <w:color w:val="FFFFFF" w:themeColor="background1"/>
                  <w:sz w:val="20"/>
                </w:rPr>
                <w:t>Data Type</w:t>
              </w:r>
            </w:ins>
          </w:p>
        </w:tc>
        <w:tc>
          <w:tcPr>
            <w:tcW w:w="1890" w:type="dxa"/>
            <w:shd w:val="clear" w:color="auto" w:fill="548DD4" w:themeFill="text2" w:themeFillTint="99"/>
            <w:vAlign w:val="center"/>
            <w:tcPrChange w:id="3216" w:author="Vijay Shah" w:date="2014-04-17T10:54:00Z">
              <w:tcPr>
                <w:tcW w:w="1890" w:type="dxa"/>
                <w:gridSpan w:val="3"/>
                <w:shd w:val="clear" w:color="auto" w:fill="548DD4" w:themeFill="text2" w:themeFillTint="99"/>
                <w:vAlign w:val="center"/>
              </w:tcPr>
            </w:tcPrChange>
          </w:tcPr>
          <w:p w:rsidR="004C7CAF" w:rsidRPr="00875FC4" w:rsidRDefault="004C7CAF" w:rsidP="00710A40">
            <w:pPr>
              <w:keepNext/>
              <w:jc w:val="center"/>
              <w:rPr>
                <w:ins w:id="3217" w:author="Vijay Shah" w:date="2014-04-17T10:53:00Z"/>
                <w:color w:val="FFFFFF" w:themeColor="background1"/>
                <w:sz w:val="20"/>
              </w:rPr>
            </w:pPr>
            <w:ins w:id="3218" w:author="Vijay Shah" w:date="2014-04-17T10:53:00Z">
              <w:r w:rsidRPr="00875FC4">
                <w:rPr>
                  <w:color w:val="FFFFFF" w:themeColor="background1"/>
                  <w:sz w:val="20"/>
                </w:rPr>
                <w:t>Value Constraint</w:t>
              </w:r>
            </w:ins>
          </w:p>
        </w:tc>
      </w:tr>
      <w:tr w:rsidR="004C7CAF" w:rsidRPr="004C7CAF" w:rsidTr="004C7CAF">
        <w:tblPrEx>
          <w:tblPrExChange w:id="3219" w:author="Vijay Shah" w:date="2014-04-17T10:54:00Z">
            <w:tblPrEx>
              <w:tblW w:w="9000" w:type="dxa"/>
              <w:tblInd w:w="198" w:type="dxa"/>
            </w:tblPrEx>
          </w:tblPrExChange>
        </w:tblPrEx>
        <w:trPr>
          <w:ins w:id="3220" w:author="Vijay Shah" w:date="2014-04-11T10:58:00Z"/>
          <w:trPrChange w:id="3221" w:author="Vijay Shah" w:date="2014-04-17T10:54:00Z">
            <w:trPr>
              <w:gridBefore w:val="1"/>
            </w:trPr>
          </w:trPrChange>
        </w:trPr>
        <w:tc>
          <w:tcPr>
            <w:tcW w:w="1890" w:type="dxa"/>
            <w:tcPrChange w:id="3222" w:author="Vijay Shah" w:date="2014-04-17T10:54:00Z">
              <w:tcPr>
                <w:tcW w:w="2070" w:type="dxa"/>
                <w:gridSpan w:val="2"/>
              </w:tcPr>
            </w:tcPrChange>
          </w:tcPr>
          <w:p w:rsidR="004C7CAF" w:rsidRPr="004C7CAF" w:rsidRDefault="004C7CAF" w:rsidP="004676CD">
            <w:pPr>
              <w:rPr>
                <w:ins w:id="3223" w:author="Vijay Shah" w:date="2014-04-11T10:58:00Z"/>
                <w:sz w:val="20"/>
                <w:rPrChange w:id="3224" w:author="Vijay Shah" w:date="2014-04-17T10:54:00Z">
                  <w:rPr>
                    <w:ins w:id="3225" w:author="Vijay Shah" w:date="2014-04-11T10:58:00Z"/>
                  </w:rPr>
                </w:rPrChange>
              </w:rPr>
            </w:pPr>
            <w:ins w:id="3226" w:author="Vijay Shah" w:date="2014-04-11T10:58:00Z">
              <w:r w:rsidRPr="004C7CAF">
                <w:rPr>
                  <w:sz w:val="20"/>
                  <w:rPrChange w:id="3227" w:author="Vijay Shah" w:date="2014-04-17T10:54:00Z">
                    <w:rPr/>
                  </w:rPrChange>
                </w:rPr>
                <w:t>encodedResponse</w:t>
              </w:r>
            </w:ins>
          </w:p>
        </w:tc>
        <w:tc>
          <w:tcPr>
            <w:tcW w:w="2340" w:type="dxa"/>
            <w:tcPrChange w:id="3228" w:author="Vijay Shah" w:date="2014-04-17T10:54:00Z">
              <w:tcPr>
                <w:tcW w:w="3420" w:type="dxa"/>
                <w:gridSpan w:val="3"/>
              </w:tcPr>
            </w:tcPrChange>
          </w:tcPr>
          <w:p w:rsidR="004C7CAF" w:rsidRPr="004C7CAF" w:rsidRDefault="004C7CAF">
            <w:pPr>
              <w:rPr>
                <w:ins w:id="3229" w:author="Vijay Shah" w:date="2014-04-11T10:58:00Z"/>
                <w:sz w:val="20"/>
                <w:rPrChange w:id="3230" w:author="Vijay Shah" w:date="2014-04-17T10:54:00Z">
                  <w:rPr>
                    <w:ins w:id="3231" w:author="Vijay Shah" w:date="2014-04-11T10:58:00Z"/>
                  </w:rPr>
                </w:rPrChange>
              </w:rPr>
            </w:pPr>
            <w:ins w:id="3232" w:author="Vijay Shah" w:date="2014-04-11T10:58:00Z">
              <w:r w:rsidRPr="004C7CAF">
                <w:rPr>
                  <w:sz w:val="20"/>
                  <w:rPrChange w:id="3233" w:author="Vijay Shah" w:date="2014-04-17T10:54:00Z">
                    <w:rPr/>
                  </w:rPrChange>
                </w:rPr>
                <w:t>Specifies how the form is to be returned.</w:t>
              </w:r>
            </w:ins>
          </w:p>
        </w:tc>
        <w:tc>
          <w:tcPr>
            <w:tcW w:w="900" w:type="dxa"/>
            <w:tcPrChange w:id="3234" w:author="Vijay Shah" w:date="2014-04-17T10:54:00Z">
              <w:tcPr>
                <w:tcW w:w="900" w:type="dxa"/>
                <w:gridSpan w:val="2"/>
              </w:tcPr>
            </w:tcPrChange>
          </w:tcPr>
          <w:p w:rsidR="004C7CAF" w:rsidRPr="004C7CAF" w:rsidRDefault="004C7CAF" w:rsidP="004676CD">
            <w:pPr>
              <w:rPr>
                <w:ins w:id="3235" w:author="Vijay Shah" w:date="2014-04-11T10:58:00Z"/>
                <w:sz w:val="20"/>
                <w:rPrChange w:id="3236" w:author="Vijay Shah" w:date="2014-04-17T10:54:00Z">
                  <w:rPr>
                    <w:ins w:id="3237" w:author="Vijay Shah" w:date="2014-04-11T10:58:00Z"/>
                  </w:rPr>
                </w:rPrChange>
              </w:rPr>
            </w:pPr>
            <w:ins w:id="3238" w:author="Vijay Shah" w:date="2014-04-11T10:58:00Z">
              <w:r w:rsidRPr="004C7CAF">
                <w:rPr>
                  <w:sz w:val="20"/>
                  <w:rPrChange w:id="3239" w:author="Vijay Shah" w:date="2014-04-17T10:54:00Z">
                    <w:rPr/>
                  </w:rPrChange>
                </w:rPr>
                <w:t>1..1</w:t>
              </w:r>
            </w:ins>
          </w:p>
        </w:tc>
        <w:tc>
          <w:tcPr>
            <w:tcW w:w="1260" w:type="dxa"/>
            <w:tcPrChange w:id="3240" w:author="Vijay Shah" w:date="2014-04-17T10:54:00Z">
              <w:tcPr>
                <w:tcW w:w="1170" w:type="dxa"/>
                <w:gridSpan w:val="2"/>
              </w:tcPr>
            </w:tcPrChange>
          </w:tcPr>
          <w:p w:rsidR="004C7CAF" w:rsidRPr="004C7CAF" w:rsidRDefault="004C7CAF" w:rsidP="004676CD">
            <w:pPr>
              <w:rPr>
                <w:ins w:id="3241" w:author="Vijay Shah" w:date="2014-04-11T10:58:00Z"/>
                <w:sz w:val="20"/>
                <w:rPrChange w:id="3242" w:author="Vijay Shah" w:date="2014-04-17T10:54:00Z">
                  <w:rPr>
                    <w:ins w:id="3243" w:author="Vijay Shah" w:date="2014-04-11T10:58:00Z"/>
                  </w:rPr>
                </w:rPrChange>
              </w:rPr>
            </w:pPr>
            <w:ins w:id="3244" w:author="Vijay Shah" w:date="2014-04-11T10:58:00Z">
              <w:r w:rsidRPr="004C7CAF">
                <w:rPr>
                  <w:sz w:val="20"/>
                  <w:rPrChange w:id="3245" w:author="Vijay Shah" w:date="2014-04-17T10:54:00Z">
                    <w:rPr/>
                  </w:rPrChange>
                </w:rPr>
                <w:t>Required</w:t>
              </w:r>
            </w:ins>
          </w:p>
        </w:tc>
        <w:tc>
          <w:tcPr>
            <w:tcW w:w="990" w:type="dxa"/>
            <w:tcPrChange w:id="3246" w:author="Vijay Shah" w:date="2014-04-17T10:54:00Z">
              <w:tcPr>
                <w:tcW w:w="1440" w:type="dxa"/>
              </w:tcPr>
            </w:tcPrChange>
          </w:tcPr>
          <w:p w:rsidR="004C7CAF" w:rsidRPr="004C7CAF" w:rsidRDefault="004C7CAF" w:rsidP="004676CD">
            <w:pPr>
              <w:rPr>
                <w:ins w:id="3247" w:author="Vijay Shah" w:date="2014-04-11T10:58:00Z"/>
                <w:sz w:val="20"/>
                <w:rPrChange w:id="3248" w:author="Vijay Shah" w:date="2014-04-17T10:54:00Z">
                  <w:rPr>
                    <w:ins w:id="3249" w:author="Vijay Shah" w:date="2014-04-11T10:58:00Z"/>
                  </w:rPr>
                </w:rPrChange>
              </w:rPr>
            </w:pPr>
            <w:ins w:id="3250" w:author="Vijay Shah" w:date="2014-04-11T10:58:00Z">
              <w:r w:rsidRPr="004C7CAF">
                <w:rPr>
                  <w:sz w:val="20"/>
                  <w:rPrChange w:id="3251" w:author="Vijay Shah" w:date="2014-04-17T10:54:00Z">
                    <w:rPr/>
                  </w:rPrChange>
                </w:rPr>
                <w:t>Boolean</w:t>
              </w:r>
            </w:ins>
          </w:p>
        </w:tc>
        <w:tc>
          <w:tcPr>
            <w:tcW w:w="1890" w:type="dxa"/>
            <w:tcPrChange w:id="3252" w:author="Vijay Shah" w:date="2014-04-17T10:54:00Z">
              <w:tcPr>
                <w:tcW w:w="1440" w:type="dxa"/>
                <w:gridSpan w:val="2"/>
              </w:tcPr>
            </w:tcPrChange>
          </w:tcPr>
          <w:p w:rsidR="004C7CAF" w:rsidRPr="004C7CAF" w:rsidRDefault="004C7CAF" w:rsidP="004676CD">
            <w:pPr>
              <w:rPr>
                <w:ins w:id="3253" w:author="Vijay Shah" w:date="2014-04-17T10:53:00Z"/>
                <w:sz w:val="20"/>
                <w:rPrChange w:id="3254" w:author="Vijay Shah" w:date="2014-04-17T10:54:00Z">
                  <w:rPr>
                    <w:ins w:id="3255" w:author="Vijay Shah" w:date="2014-04-17T10:53:00Z"/>
                  </w:rPr>
                </w:rPrChange>
              </w:rPr>
            </w:pPr>
            <w:ins w:id="3256" w:author="Vijay Shah" w:date="2014-04-17T10:54:00Z">
              <w:r>
                <w:rPr>
                  <w:sz w:val="20"/>
                </w:rPr>
                <w:t>Value SHALL be “true”</w:t>
              </w:r>
            </w:ins>
          </w:p>
        </w:tc>
      </w:tr>
      <w:tr w:rsidR="004C7CAF" w:rsidRPr="004C7CAF" w:rsidTr="004C7CAF">
        <w:tblPrEx>
          <w:tblPrExChange w:id="3257" w:author="Vijay Shah" w:date="2014-04-17T10:54:00Z">
            <w:tblPrEx>
              <w:tblW w:w="9000" w:type="dxa"/>
              <w:tblInd w:w="198" w:type="dxa"/>
            </w:tblPrEx>
          </w:tblPrExChange>
        </w:tblPrEx>
        <w:trPr>
          <w:ins w:id="3258" w:author="Vijay Shah" w:date="2014-04-15T23:41:00Z"/>
          <w:trPrChange w:id="3259" w:author="Vijay Shah" w:date="2014-04-17T10:54:00Z">
            <w:trPr>
              <w:gridBefore w:val="1"/>
            </w:trPr>
          </w:trPrChange>
        </w:trPr>
        <w:tc>
          <w:tcPr>
            <w:tcW w:w="1890" w:type="dxa"/>
            <w:tcPrChange w:id="3260" w:author="Vijay Shah" w:date="2014-04-17T10:54:00Z">
              <w:tcPr>
                <w:tcW w:w="2070" w:type="dxa"/>
                <w:gridSpan w:val="2"/>
              </w:tcPr>
            </w:tcPrChange>
          </w:tcPr>
          <w:p w:rsidR="004C7CAF" w:rsidRPr="004C7CAF" w:rsidRDefault="004C7CAF" w:rsidP="009A5B9D">
            <w:pPr>
              <w:rPr>
                <w:ins w:id="3261" w:author="Vijay Shah" w:date="2014-04-15T23:41:00Z"/>
                <w:sz w:val="20"/>
                <w:rPrChange w:id="3262" w:author="Vijay Shah" w:date="2014-04-17T10:54:00Z">
                  <w:rPr>
                    <w:ins w:id="3263" w:author="Vijay Shah" w:date="2014-04-15T23:41:00Z"/>
                  </w:rPr>
                </w:rPrChange>
              </w:rPr>
            </w:pPr>
            <w:ins w:id="3264" w:author="Vijay Shah" w:date="2014-04-15T23:41:00Z">
              <w:r w:rsidRPr="004C7CAF">
                <w:rPr>
                  <w:sz w:val="20"/>
                  <w:rPrChange w:id="3265" w:author="Vijay Shah" w:date="2014-04-17T10:54:00Z">
                    <w:rPr/>
                  </w:rPrChange>
                </w:rPr>
                <w:t>formID</w:t>
              </w:r>
            </w:ins>
          </w:p>
        </w:tc>
        <w:tc>
          <w:tcPr>
            <w:tcW w:w="2340" w:type="dxa"/>
            <w:tcPrChange w:id="3266" w:author="Vijay Shah" w:date="2014-04-17T10:54:00Z">
              <w:tcPr>
                <w:tcW w:w="3420" w:type="dxa"/>
                <w:gridSpan w:val="3"/>
              </w:tcPr>
            </w:tcPrChange>
          </w:tcPr>
          <w:p w:rsidR="004C7CAF" w:rsidRPr="004C7CAF" w:rsidRDefault="004C7CAF" w:rsidP="009A5B9D">
            <w:pPr>
              <w:rPr>
                <w:ins w:id="3267" w:author="Vijay Shah" w:date="2014-04-15T23:41:00Z"/>
                <w:sz w:val="20"/>
                <w:rPrChange w:id="3268" w:author="Vijay Shah" w:date="2014-04-17T10:54:00Z">
                  <w:rPr>
                    <w:ins w:id="3269" w:author="Vijay Shah" w:date="2014-04-15T23:41:00Z"/>
                  </w:rPr>
                </w:rPrChange>
              </w:rPr>
            </w:pPr>
            <w:ins w:id="3270" w:author="Vijay Shah" w:date="2014-04-15T23:41:00Z">
              <w:r w:rsidRPr="004C7CAF">
                <w:rPr>
                  <w:sz w:val="20"/>
                  <w:rPrChange w:id="3271" w:author="Vijay Shah" w:date="2014-04-17T10:54:00Z">
                    <w:rPr/>
                  </w:rPrChange>
                </w:rPr>
                <w:t>The identifier of a form. In SDC a form is uniquely defined by its form_design_ID</w:t>
              </w:r>
            </w:ins>
          </w:p>
        </w:tc>
        <w:tc>
          <w:tcPr>
            <w:tcW w:w="900" w:type="dxa"/>
            <w:tcPrChange w:id="3272" w:author="Vijay Shah" w:date="2014-04-17T10:54:00Z">
              <w:tcPr>
                <w:tcW w:w="900" w:type="dxa"/>
                <w:gridSpan w:val="2"/>
              </w:tcPr>
            </w:tcPrChange>
          </w:tcPr>
          <w:p w:rsidR="004C7CAF" w:rsidRPr="004C7CAF" w:rsidRDefault="004C7CAF" w:rsidP="009A5B9D">
            <w:pPr>
              <w:rPr>
                <w:ins w:id="3273" w:author="Vijay Shah" w:date="2014-04-15T23:41:00Z"/>
                <w:sz w:val="20"/>
                <w:rPrChange w:id="3274" w:author="Vijay Shah" w:date="2014-04-17T10:54:00Z">
                  <w:rPr>
                    <w:ins w:id="3275" w:author="Vijay Shah" w:date="2014-04-15T23:41:00Z"/>
                  </w:rPr>
                </w:rPrChange>
              </w:rPr>
            </w:pPr>
            <w:ins w:id="3276" w:author="Vijay Shah" w:date="2014-04-15T23:41:00Z">
              <w:r w:rsidRPr="004C7CAF">
                <w:rPr>
                  <w:sz w:val="20"/>
                  <w:rPrChange w:id="3277" w:author="Vijay Shah" w:date="2014-04-17T10:54:00Z">
                    <w:rPr/>
                  </w:rPrChange>
                </w:rPr>
                <w:t>1..1</w:t>
              </w:r>
            </w:ins>
          </w:p>
        </w:tc>
        <w:tc>
          <w:tcPr>
            <w:tcW w:w="1260" w:type="dxa"/>
            <w:tcPrChange w:id="3278" w:author="Vijay Shah" w:date="2014-04-17T10:54:00Z">
              <w:tcPr>
                <w:tcW w:w="1170" w:type="dxa"/>
                <w:gridSpan w:val="2"/>
              </w:tcPr>
            </w:tcPrChange>
          </w:tcPr>
          <w:p w:rsidR="004C7CAF" w:rsidRPr="004C7CAF" w:rsidRDefault="004C7CAF" w:rsidP="009A5B9D">
            <w:pPr>
              <w:rPr>
                <w:ins w:id="3279" w:author="Vijay Shah" w:date="2014-04-15T23:41:00Z"/>
                <w:sz w:val="20"/>
                <w:rPrChange w:id="3280" w:author="Vijay Shah" w:date="2014-04-17T10:54:00Z">
                  <w:rPr>
                    <w:ins w:id="3281" w:author="Vijay Shah" w:date="2014-04-15T23:41:00Z"/>
                  </w:rPr>
                </w:rPrChange>
              </w:rPr>
            </w:pPr>
            <w:ins w:id="3282" w:author="Vijay Shah" w:date="2014-04-15T23:41:00Z">
              <w:r w:rsidRPr="004C7CAF">
                <w:rPr>
                  <w:sz w:val="20"/>
                  <w:rPrChange w:id="3283" w:author="Vijay Shah" w:date="2014-04-17T10:54:00Z">
                    <w:rPr/>
                  </w:rPrChange>
                </w:rPr>
                <w:t>Required</w:t>
              </w:r>
            </w:ins>
          </w:p>
        </w:tc>
        <w:tc>
          <w:tcPr>
            <w:tcW w:w="990" w:type="dxa"/>
            <w:tcPrChange w:id="3284" w:author="Vijay Shah" w:date="2014-04-17T10:54:00Z">
              <w:tcPr>
                <w:tcW w:w="1440" w:type="dxa"/>
              </w:tcPr>
            </w:tcPrChange>
          </w:tcPr>
          <w:p w:rsidR="004C7CAF" w:rsidRPr="004C7CAF" w:rsidRDefault="004C7CAF" w:rsidP="009A5B9D">
            <w:pPr>
              <w:rPr>
                <w:ins w:id="3285" w:author="Vijay Shah" w:date="2014-04-15T23:41:00Z"/>
                <w:sz w:val="20"/>
                <w:rPrChange w:id="3286" w:author="Vijay Shah" w:date="2014-04-17T10:54:00Z">
                  <w:rPr>
                    <w:ins w:id="3287" w:author="Vijay Shah" w:date="2014-04-15T23:41:00Z"/>
                  </w:rPr>
                </w:rPrChange>
              </w:rPr>
            </w:pPr>
            <w:ins w:id="3288" w:author="Vijay Shah" w:date="2014-04-15T23:41:00Z">
              <w:r w:rsidRPr="004C7CAF">
                <w:rPr>
                  <w:sz w:val="20"/>
                  <w:rPrChange w:id="3289" w:author="Vijay Shah" w:date="2014-04-17T10:54:00Z">
                    <w:rPr/>
                  </w:rPrChange>
                </w:rPr>
                <w:t>string</w:t>
              </w:r>
            </w:ins>
          </w:p>
        </w:tc>
        <w:tc>
          <w:tcPr>
            <w:tcW w:w="1890" w:type="dxa"/>
            <w:tcPrChange w:id="3290" w:author="Vijay Shah" w:date="2014-04-17T10:54:00Z">
              <w:tcPr>
                <w:tcW w:w="1440" w:type="dxa"/>
                <w:gridSpan w:val="2"/>
              </w:tcPr>
            </w:tcPrChange>
          </w:tcPr>
          <w:p w:rsidR="004C7CAF" w:rsidRPr="004C7CAF" w:rsidRDefault="004C7CAF" w:rsidP="009A5B9D">
            <w:pPr>
              <w:rPr>
                <w:ins w:id="3291" w:author="Vijay Shah" w:date="2014-04-17T10:53:00Z"/>
                <w:sz w:val="20"/>
                <w:rPrChange w:id="3292" w:author="Vijay Shah" w:date="2014-04-17T10:54:00Z">
                  <w:rPr>
                    <w:ins w:id="3293" w:author="Vijay Shah" w:date="2014-04-17T10:53:00Z"/>
                  </w:rPr>
                </w:rPrChange>
              </w:rPr>
            </w:pPr>
          </w:p>
        </w:tc>
      </w:tr>
    </w:tbl>
    <w:p w:rsidR="00CB290A" w:rsidRDefault="00CB290A" w:rsidP="00CB290A">
      <w:pPr>
        <w:pStyle w:val="BodyText"/>
        <w:rPr>
          <w:ins w:id="3294" w:author="Vijay Shah" w:date="2014-04-11T10:53:00Z"/>
          <w:lang w:eastAsia="x-none"/>
        </w:rPr>
      </w:pPr>
    </w:p>
    <w:p w:rsidR="006E1EF4" w:rsidRDefault="006E1EF4" w:rsidP="006E1EF4">
      <w:pPr>
        <w:pStyle w:val="CodeLine"/>
        <w:rPr>
          <w:ins w:id="3295" w:author="Vijay Shah" w:date="2014-03-04T08:58:00Z"/>
          <w:rFonts w:eastAsiaTheme="minorHAnsi"/>
          <w:color w:val="000000"/>
          <w:highlight w:val="white"/>
        </w:rPr>
      </w:pPr>
      <w:ins w:id="3296" w:author="Vijay Shah" w:date="2014-03-04T08:58:00Z">
        <w:r>
          <w:rPr>
            <w:rFonts w:eastAsiaTheme="minorHAnsi"/>
            <w:color w:val="0000FF"/>
            <w:highlight w:val="white"/>
          </w:rPr>
          <w:t>&lt;</w:t>
        </w:r>
        <w:r>
          <w:rPr>
            <w:rFonts w:eastAsiaTheme="minorHAnsi"/>
            <w:highlight w:val="white"/>
          </w:rPr>
          <w:t>RetrieveFormRequest</w:t>
        </w:r>
        <w:r>
          <w:rPr>
            <w:rFonts w:eastAsiaTheme="minorHAnsi"/>
            <w:color w:val="0000FF"/>
            <w:highlight w:val="white"/>
          </w:rPr>
          <w:t xml:space="preserve"> </w:t>
        </w:r>
      </w:ins>
    </w:p>
    <w:p w:rsidR="006E1EF4" w:rsidRDefault="006E1EF4" w:rsidP="006E1EF4">
      <w:pPr>
        <w:pStyle w:val="CodeLine"/>
        <w:rPr>
          <w:ins w:id="3297" w:author="Vijay Shah" w:date="2014-03-04T08:58:00Z"/>
          <w:rFonts w:eastAsiaTheme="minorHAnsi"/>
          <w:color w:val="000000"/>
          <w:highlight w:val="white"/>
        </w:rPr>
      </w:pPr>
      <w:ins w:id="3298" w:author="Vijay Shah" w:date="2014-03-04T08:58:00Z">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r>
          <w:rPr>
            <w:rFonts w:eastAsiaTheme="minorHAnsi"/>
            <w:color w:val="FF0000"/>
            <w:highlight w:val="white"/>
          </w:rPr>
          <w:t>xmlns</w:t>
        </w:r>
        <w:r>
          <w:rPr>
            <w:rFonts w:eastAsiaTheme="minorHAnsi"/>
            <w:color w:val="0000FF"/>
            <w:highlight w:val="white"/>
          </w:rPr>
          <w:t>=</w:t>
        </w:r>
        <w:r>
          <w:rPr>
            <w:rFonts w:eastAsiaTheme="minorHAnsi"/>
            <w:color w:val="000000"/>
            <w:highlight w:val="white"/>
          </w:rPr>
          <w:t>"</w:t>
        </w:r>
        <w:r>
          <w:rPr>
            <w:rFonts w:eastAsiaTheme="minorHAnsi"/>
            <w:color w:val="0000FF"/>
            <w:highlight w:val="white"/>
          </w:rPr>
          <w:t>urn:ihe:iti:rfd:2007</w:t>
        </w:r>
        <w:r>
          <w:rPr>
            <w:rFonts w:eastAsiaTheme="minorHAnsi"/>
            <w:color w:val="000000"/>
            <w:highlight w:val="white"/>
          </w:rPr>
          <w:t>"</w:t>
        </w:r>
        <w:r>
          <w:rPr>
            <w:rFonts w:eastAsiaTheme="minorHAnsi"/>
            <w:color w:val="0000FF"/>
            <w:highlight w:val="white"/>
          </w:rPr>
          <w:t xml:space="preserve"> </w:t>
        </w:r>
      </w:ins>
    </w:p>
    <w:p w:rsidR="006E1EF4" w:rsidRDefault="006E1EF4" w:rsidP="006E1EF4">
      <w:pPr>
        <w:pStyle w:val="CodeLine"/>
        <w:rPr>
          <w:ins w:id="3299" w:author="Vijay Shah" w:date="2014-03-04T08:58:00Z"/>
          <w:rFonts w:eastAsiaTheme="minorHAnsi"/>
          <w:color w:val="000000"/>
          <w:highlight w:val="white"/>
        </w:rPr>
      </w:pPr>
      <w:ins w:id="3300" w:author="Vijay Shah" w:date="2014-03-04T08:58:00Z">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r>
          <w:rPr>
            <w:rFonts w:eastAsiaTheme="minorHAnsi"/>
            <w:color w:val="FF0000"/>
            <w:highlight w:val="white"/>
          </w:rPr>
          <w:t>xmlns:xsi</w:t>
        </w:r>
        <w:r>
          <w:rPr>
            <w:rFonts w:eastAsiaTheme="minorHAnsi"/>
            <w:color w:val="0000FF"/>
            <w:highlight w:val="white"/>
          </w:rPr>
          <w:t>=</w:t>
        </w:r>
        <w:r>
          <w:rPr>
            <w:rFonts w:eastAsiaTheme="minorHAnsi"/>
            <w:color w:val="000000"/>
            <w:highlight w:val="white"/>
          </w:rPr>
          <w:t>"</w:t>
        </w:r>
        <w:r>
          <w:rPr>
            <w:rFonts w:eastAsiaTheme="minorHAnsi"/>
            <w:color w:val="0000FF"/>
            <w:highlight w:val="white"/>
          </w:rPr>
          <w:t>http://www.w3.org/2001/XMLSchema-instance</w:t>
        </w:r>
        <w:r>
          <w:rPr>
            <w:rFonts w:eastAsiaTheme="minorHAnsi"/>
            <w:color w:val="000000"/>
            <w:highlight w:val="white"/>
          </w:rPr>
          <w:t>"</w:t>
        </w:r>
      </w:ins>
    </w:p>
    <w:p w:rsidR="006E1EF4" w:rsidRDefault="006E1EF4" w:rsidP="006E1EF4">
      <w:pPr>
        <w:pStyle w:val="CodeLine"/>
        <w:rPr>
          <w:ins w:id="3301" w:author="Vijay Shah" w:date="2014-03-04T08:58:00Z"/>
          <w:rFonts w:eastAsiaTheme="minorHAnsi"/>
          <w:color w:val="000000"/>
          <w:highlight w:val="white"/>
        </w:rPr>
      </w:pPr>
      <w:ins w:id="3302" w:author="Vijay Shah" w:date="2014-03-04T08:58:00Z">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t>&gt;</w:t>
        </w:r>
      </w:ins>
    </w:p>
    <w:p w:rsidR="006E1EF4" w:rsidRDefault="006E1EF4" w:rsidP="006E1EF4">
      <w:pPr>
        <w:pStyle w:val="CodeLine"/>
        <w:rPr>
          <w:ins w:id="3303" w:author="Vijay Shah" w:date="2014-03-04T08:58:00Z"/>
          <w:rFonts w:eastAsiaTheme="minorHAnsi"/>
          <w:color w:val="000000"/>
          <w:highlight w:val="white"/>
        </w:rPr>
      </w:pPr>
      <w:ins w:id="3304" w:author="Vijay Shah" w:date="2014-03-04T08:58:00Z">
        <w:r>
          <w:rPr>
            <w:rFonts w:eastAsiaTheme="minorHAnsi"/>
            <w:color w:val="0000FF"/>
            <w:highlight w:val="white"/>
          </w:rPr>
          <w:tab/>
        </w:r>
        <w:r>
          <w:rPr>
            <w:rFonts w:eastAsiaTheme="minorHAnsi"/>
            <w:color w:val="0000FF"/>
            <w:highlight w:val="white"/>
          </w:rPr>
          <w:tab/>
          <w:t>&lt;</w:t>
        </w:r>
        <w:r>
          <w:rPr>
            <w:rFonts w:eastAsiaTheme="minorHAnsi"/>
            <w:highlight w:val="white"/>
          </w:rPr>
          <w:t>prepopData</w:t>
        </w:r>
        <w:r>
          <w:rPr>
            <w:rFonts w:eastAsiaTheme="minorHAnsi"/>
            <w:color w:val="0000FF"/>
            <w:highlight w:val="white"/>
          </w:rPr>
          <w:t xml:space="preserve"> </w:t>
        </w:r>
        <w:r>
          <w:rPr>
            <w:rFonts w:eastAsiaTheme="minorHAnsi"/>
            <w:color w:val="FF0000"/>
            <w:highlight w:val="white"/>
          </w:rPr>
          <w:t>xsi:nil</w:t>
        </w:r>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 xml:space="preserve"> /&gt;</w:t>
        </w:r>
      </w:ins>
    </w:p>
    <w:p w:rsidR="006E1EF4" w:rsidRDefault="006E1EF4" w:rsidP="006E1EF4">
      <w:pPr>
        <w:pStyle w:val="CodeLine"/>
        <w:rPr>
          <w:ins w:id="3305" w:author="Vijay Shah" w:date="2014-03-04T08:58:00Z"/>
          <w:rFonts w:eastAsiaTheme="minorHAnsi"/>
          <w:color w:val="000000"/>
          <w:highlight w:val="white"/>
        </w:rPr>
      </w:pPr>
      <w:ins w:id="3306" w:author="Vijay Shah" w:date="2014-03-04T08:58:00Z">
        <w:r>
          <w:rPr>
            <w:rFonts w:eastAsiaTheme="minorHAnsi"/>
            <w:color w:val="0000FF"/>
            <w:highlight w:val="white"/>
          </w:rPr>
          <w:tab/>
        </w:r>
        <w:r>
          <w:rPr>
            <w:rFonts w:eastAsiaTheme="minorHAnsi"/>
            <w:color w:val="0000FF"/>
            <w:highlight w:val="white"/>
          </w:rPr>
          <w:tab/>
          <w:t>&lt;</w:t>
        </w:r>
        <w:r>
          <w:rPr>
            <w:rFonts w:eastAsiaTheme="minorHAnsi"/>
            <w:highlight w:val="white"/>
          </w:rPr>
          <w:t>workflowData</w:t>
        </w:r>
        <w:r>
          <w:rPr>
            <w:rFonts w:eastAsiaTheme="minorHAnsi"/>
            <w:color w:val="0000FF"/>
            <w:highlight w:val="white"/>
          </w:rPr>
          <w:t>&gt;</w:t>
        </w:r>
      </w:ins>
    </w:p>
    <w:p w:rsidR="006E1EF4" w:rsidRDefault="006E1EF4" w:rsidP="006E1EF4">
      <w:pPr>
        <w:pStyle w:val="CodeLine"/>
        <w:rPr>
          <w:ins w:id="3307" w:author="Vijay Shah" w:date="2014-03-04T08:58:00Z"/>
          <w:rFonts w:eastAsiaTheme="minorHAnsi"/>
          <w:color w:val="000000"/>
          <w:highlight w:val="white"/>
        </w:rPr>
      </w:pPr>
      <w:ins w:id="3308" w:author="Vijay Shah" w:date="2014-03-04T08:58: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formID</w:t>
        </w:r>
        <w:r>
          <w:rPr>
            <w:rFonts w:eastAsiaTheme="minorHAnsi"/>
            <w:color w:val="0000FF"/>
            <w:highlight w:val="white"/>
          </w:rPr>
          <w:t>&gt;</w:t>
        </w:r>
        <w:r w:rsidR="005A4844">
          <w:rPr>
            <w:color w:val="000000"/>
            <w:szCs w:val="18"/>
            <w:highlight w:val="white"/>
          </w:rPr>
          <w:t>http://myrepo.gov/</w:t>
        </w:r>
        <w:r w:rsidRPr="000D5006">
          <w:rPr>
            <w:color w:val="000000"/>
            <w:szCs w:val="18"/>
            <w:highlight w:val="white"/>
          </w:rPr>
          <w:t>form_design_id=12345.2</w:t>
        </w:r>
        <w:r>
          <w:rPr>
            <w:rFonts w:eastAsiaTheme="minorHAnsi"/>
            <w:color w:val="0000FF"/>
            <w:highlight w:val="white"/>
          </w:rPr>
          <w:t>&lt;/</w:t>
        </w:r>
        <w:r>
          <w:rPr>
            <w:rFonts w:eastAsiaTheme="minorHAnsi"/>
            <w:highlight w:val="white"/>
          </w:rPr>
          <w:t>formID</w:t>
        </w:r>
        <w:r>
          <w:rPr>
            <w:rFonts w:eastAsiaTheme="minorHAnsi"/>
            <w:color w:val="0000FF"/>
            <w:highlight w:val="white"/>
          </w:rPr>
          <w:t>&gt;</w:t>
        </w:r>
      </w:ins>
    </w:p>
    <w:p w:rsidR="006E1EF4" w:rsidRDefault="006E1EF4" w:rsidP="006E1EF4">
      <w:pPr>
        <w:pStyle w:val="CodeLine"/>
        <w:rPr>
          <w:ins w:id="3309" w:author="Vijay Shah" w:date="2014-03-04T08:58:00Z"/>
          <w:rFonts w:eastAsiaTheme="minorHAnsi"/>
          <w:color w:val="000000"/>
          <w:highlight w:val="white"/>
        </w:rPr>
      </w:pPr>
      <w:ins w:id="3310" w:author="Vijay Shah" w:date="2014-03-04T08:58: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encodedResponse</w:t>
        </w:r>
        <w:r>
          <w:rPr>
            <w:rFonts w:eastAsiaTheme="minorHAnsi"/>
            <w:color w:val="0000FF"/>
            <w:highlight w:val="white"/>
          </w:rPr>
          <w:t>&gt;</w:t>
        </w:r>
        <w:r>
          <w:rPr>
            <w:rFonts w:eastAsiaTheme="minorHAnsi"/>
            <w:color w:val="000000"/>
            <w:highlight w:val="white"/>
          </w:rPr>
          <w:t>true</w:t>
        </w:r>
        <w:r>
          <w:rPr>
            <w:rFonts w:eastAsiaTheme="minorHAnsi"/>
            <w:color w:val="0000FF"/>
            <w:highlight w:val="white"/>
          </w:rPr>
          <w:t>&lt;/</w:t>
        </w:r>
        <w:r>
          <w:rPr>
            <w:rFonts w:eastAsiaTheme="minorHAnsi"/>
            <w:highlight w:val="white"/>
          </w:rPr>
          <w:t>encodedResponse</w:t>
        </w:r>
        <w:r>
          <w:rPr>
            <w:rFonts w:eastAsiaTheme="minorHAnsi"/>
            <w:color w:val="0000FF"/>
            <w:highlight w:val="white"/>
          </w:rPr>
          <w:t>&gt;</w:t>
        </w:r>
      </w:ins>
    </w:p>
    <w:p w:rsidR="006E1EF4" w:rsidRDefault="006E1EF4" w:rsidP="006E1EF4">
      <w:pPr>
        <w:pStyle w:val="CodeLine"/>
        <w:rPr>
          <w:ins w:id="3311" w:author="Vijay Shah" w:date="2014-03-04T08:58:00Z"/>
          <w:rFonts w:eastAsiaTheme="minorHAnsi"/>
          <w:color w:val="0000FF"/>
          <w:highlight w:val="white"/>
        </w:rPr>
      </w:pPr>
      <w:ins w:id="3312" w:author="Vijay Shah" w:date="2014-03-04T08:58: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archiveURL</w:t>
        </w:r>
        <w:r>
          <w:rPr>
            <w:rFonts w:eastAsiaTheme="minorHAnsi"/>
            <w:color w:val="0000FF"/>
            <w:highlight w:val="white"/>
          </w:rPr>
          <w:t xml:space="preserve"> /&gt;</w:t>
        </w:r>
      </w:ins>
    </w:p>
    <w:p w:rsidR="006E1EF4" w:rsidRDefault="00D14721" w:rsidP="00D14721">
      <w:pPr>
        <w:pStyle w:val="CodeLine"/>
        <w:rPr>
          <w:ins w:id="3313" w:author="Vijay Shah" w:date="2014-03-04T08:58:00Z"/>
          <w:rFonts w:eastAsiaTheme="minorHAnsi"/>
          <w:color w:val="000000"/>
          <w:highlight w:val="white"/>
        </w:rPr>
      </w:pPr>
      <w:ins w:id="3314" w:author="Vijay Shah" w:date="2014-04-10T23:26: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r>
      </w:ins>
      <w:ins w:id="3315" w:author="Vijay Shah" w:date="2014-03-04T08:58:00Z">
        <w:r w:rsidR="006E1EF4">
          <w:rPr>
            <w:rFonts w:eastAsiaTheme="minorHAnsi"/>
            <w:color w:val="0000FF"/>
            <w:highlight w:val="white"/>
          </w:rPr>
          <w:t>&lt;</w:t>
        </w:r>
        <w:r w:rsidR="006E1EF4">
          <w:rPr>
            <w:rFonts w:eastAsiaTheme="minorHAnsi"/>
            <w:highlight w:val="white"/>
          </w:rPr>
          <w:t>context</w:t>
        </w:r>
        <w:r w:rsidR="006E1EF4">
          <w:rPr>
            <w:rFonts w:eastAsiaTheme="minorHAnsi"/>
            <w:color w:val="FF0000"/>
            <w:highlight w:val="white"/>
          </w:rPr>
          <w:t xml:space="preserve"> xsi:nil</w:t>
        </w:r>
        <w:r w:rsidR="006E1EF4">
          <w:rPr>
            <w:rFonts w:eastAsiaTheme="minorHAnsi"/>
            <w:color w:val="0000FF"/>
            <w:highlight w:val="white"/>
          </w:rPr>
          <w:t>=</w:t>
        </w:r>
        <w:r w:rsidR="006E1EF4">
          <w:rPr>
            <w:rFonts w:eastAsiaTheme="minorHAnsi"/>
            <w:color w:val="000000"/>
            <w:highlight w:val="white"/>
          </w:rPr>
          <w:t>"</w:t>
        </w:r>
        <w:r w:rsidR="006E1EF4">
          <w:rPr>
            <w:rFonts w:eastAsiaTheme="minorHAnsi"/>
            <w:color w:val="0000FF"/>
            <w:highlight w:val="white"/>
          </w:rPr>
          <w:t>true</w:t>
        </w:r>
        <w:r w:rsidR="006E1EF4">
          <w:rPr>
            <w:rFonts w:eastAsiaTheme="minorHAnsi"/>
            <w:color w:val="000000"/>
            <w:highlight w:val="white"/>
          </w:rPr>
          <w:t>"</w:t>
        </w:r>
        <w:r w:rsidR="006E1EF4">
          <w:rPr>
            <w:rFonts w:eastAsiaTheme="minorHAnsi"/>
            <w:color w:val="0000FF"/>
            <w:highlight w:val="white"/>
          </w:rPr>
          <w:t>/&gt;</w:t>
        </w:r>
      </w:ins>
    </w:p>
    <w:p w:rsidR="006E1EF4" w:rsidRDefault="006E1EF4" w:rsidP="006E1EF4">
      <w:pPr>
        <w:pStyle w:val="CodeLine"/>
        <w:rPr>
          <w:ins w:id="3316" w:author="Vijay Shah" w:date="2014-03-04T08:58:00Z"/>
          <w:rFonts w:eastAsiaTheme="minorHAnsi"/>
          <w:color w:val="000000"/>
          <w:highlight w:val="white"/>
        </w:rPr>
      </w:pPr>
      <w:ins w:id="3317" w:author="Vijay Shah" w:date="2014-03-04T08:58: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instanceID</w:t>
        </w:r>
        <w:r>
          <w:rPr>
            <w:rFonts w:eastAsiaTheme="minorHAnsi"/>
            <w:color w:val="0000FF"/>
            <w:highlight w:val="white"/>
          </w:rPr>
          <w:t xml:space="preserve"> </w:t>
        </w:r>
        <w:r>
          <w:rPr>
            <w:rFonts w:eastAsiaTheme="minorHAnsi"/>
            <w:color w:val="FF0000"/>
            <w:highlight w:val="white"/>
          </w:rPr>
          <w:t>xsi:nil</w:t>
        </w:r>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/&gt;</w:t>
        </w:r>
      </w:ins>
    </w:p>
    <w:p w:rsidR="006E1EF4" w:rsidRDefault="006E1EF4" w:rsidP="006E1EF4">
      <w:pPr>
        <w:pStyle w:val="CodeLine"/>
        <w:rPr>
          <w:ins w:id="3318" w:author="Vijay Shah" w:date="2014-03-04T08:58:00Z"/>
          <w:rFonts w:eastAsiaTheme="minorHAnsi"/>
          <w:color w:val="000000"/>
          <w:highlight w:val="white"/>
        </w:rPr>
      </w:pPr>
      <w:ins w:id="3319" w:author="Vijay Shah" w:date="2014-03-04T08:58:00Z">
        <w:r>
          <w:rPr>
            <w:rFonts w:eastAsiaTheme="minorHAnsi"/>
            <w:color w:val="0000FF"/>
            <w:highlight w:val="white"/>
          </w:rPr>
          <w:tab/>
        </w:r>
        <w:r>
          <w:rPr>
            <w:rFonts w:eastAsiaTheme="minorHAnsi"/>
            <w:color w:val="0000FF"/>
            <w:highlight w:val="white"/>
          </w:rPr>
          <w:tab/>
          <w:t>&lt;/</w:t>
        </w:r>
        <w:r>
          <w:rPr>
            <w:rFonts w:eastAsiaTheme="minorHAnsi"/>
            <w:highlight w:val="white"/>
          </w:rPr>
          <w:t>workflowData</w:t>
        </w:r>
        <w:r>
          <w:rPr>
            <w:rFonts w:eastAsiaTheme="minorHAnsi"/>
            <w:color w:val="0000FF"/>
            <w:highlight w:val="white"/>
          </w:rPr>
          <w:t>&gt;</w:t>
        </w:r>
      </w:ins>
    </w:p>
    <w:p w:rsidR="006E1EF4" w:rsidRDefault="006E1EF4" w:rsidP="006E1EF4">
      <w:pPr>
        <w:pStyle w:val="CodeLine"/>
        <w:rPr>
          <w:ins w:id="3320" w:author="Vijay Shah" w:date="2014-03-04T08:58:00Z"/>
          <w:rFonts w:eastAsiaTheme="minorHAnsi"/>
          <w:color w:val="0000FF"/>
        </w:rPr>
      </w:pPr>
      <w:ins w:id="3321" w:author="Vijay Shah" w:date="2014-03-04T08:58:00Z">
        <w:r>
          <w:rPr>
            <w:rFonts w:eastAsiaTheme="minorHAnsi"/>
            <w:color w:val="0000FF"/>
            <w:highlight w:val="white"/>
          </w:rPr>
          <w:t>&lt;/</w:t>
        </w:r>
        <w:r>
          <w:rPr>
            <w:rFonts w:eastAsiaTheme="minorHAnsi"/>
            <w:highlight w:val="white"/>
          </w:rPr>
          <w:t>RetrieveFormRequest</w:t>
        </w:r>
        <w:r>
          <w:rPr>
            <w:rFonts w:eastAsiaTheme="minorHAnsi"/>
            <w:color w:val="0000FF"/>
            <w:highlight w:val="white"/>
          </w:rPr>
          <w:t>&gt;</w:t>
        </w:r>
      </w:ins>
    </w:p>
    <w:p w:rsidR="008F1778" w:rsidRDefault="008F1778" w:rsidP="008F1778">
      <w:pPr>
        <w:pStyle w:val="BodyText"/>
        <w:rPr>
          <w:ins w:id="3322" w:author="Vijay Shah" w:date="2014-04-15T23:54:00Z"/>
          <w:lang w:eastAsia="x-none"/>
        </w:rPr>
      </w:pPr>
      <w:bookmarkStart w:id="3323" w:name="_Toc384977700"/>
      <w:ins w:id="3324" w:author="Vijay Shah" w:date="2014-04-15T23:54:00Z">
        <w:r>
          <w:rPr>
            <w:lang w:eastAsia="x-none"/>
          </w:rPr>
          <w:t xml:space="preserve">Form Filler SHALL ensure that the &lt;encodedResponse&gt; element always have value “true” when requesting SDC </w:t>
        </w:r>
      </w:ins>
      <w:ins w:id="3325" w:author="Vijay Shah" w:date="2014-04-17T09:22:00Z">
        <w:r w:rsidR="009A5B9D">
          <w:rPr>
            <w:lang w:eastAsia="x-none"/>
          </w:rPr>
          <w:t>X</w:t>
        </w:r>
      </w:ins>
      <w:ins w:id="3326" w:author="Vijay Shah" w:date="2014-04-15T23:54:00Z">
        <w:r>
          <w:rPr>
            <w:lang w:eastAsia="x-none"/>
          </w:rPr>
          <w:t>ML Package.</w:t>
        </w:r>
      </w:ins>
    </w:p>
    <w:p w:rsidR="002F71AB" w:rsidRDefault="002F71AB">
      <w:pPr>
        <w:pStyle w:val="Heading5"/>
        <w:rPr>
          <w:ins w:id="3327" w:author="Vijay Shah" w:date="2014-04-11T10:55:00Z"/>
        </w:rPr>
        <w:pPrChange w:id="3328" w:author="Vijay Shah" w:date="2014-04-10T23:24:00Z">
          <w:pPr>
            <w:pStyle w:val="Note"/>
          </w:pPr>
        </w:pPrChange>
      </w:pPr>
      <w:ins w:id="3329" w:author="Vijay Shah" w:date="2014-02-25T11:56:00Z">
        <w:r>
          <w:rPr>
            <w:noProof w:val="0"/>
          </w:rPr>
          <w:t xml:space="preserve">Q.2.2 </w:t>
        </w:r>
      </w:ins>
      <w:ins w:id="3330" w:author="Vijay Shah" w:date="2014-04-14T23:47:00Z">
        <w:r w:rsidR="004A1898">
          <w:rPr>
            <w:noProof w:val="0"/>
          </w:rPr>
          <w:t>SDC XML Package</w:t>
        </w:r>
      </w:ins>
      <w:ins w:id="3331" w:author="Vijay Shah" w:date="2014-04-08T09:33:00Z">
        <w:r w:rsidR="00425FD6" w:rsidRPr="00D14721">
          <w:rPr>
            <w:rPrChange w:id="3332" w:author="Vijay Shah" w:date="2014-04-10T23:24:00Z">
              <w:rPr>
                <w:rStyle w:val="CommentReference"/>
                <w:b/>
              </w:rPr>
            </w:rPrChange>
          </w:rPr>
          <w:commentReference w:id="3333"/>
        </w:r>
      </w:ins>
      <w:ins w:id="3334" w:author="Vijay Shah" w:date="2014-02-25T11:56:00Z">
        <w:r>
          <w:rPr>
            <w:noProof w:val="0"/>
          </w:rPr>
          <w:t xml:space="preserve"> </w:t>
        </w:r>
      </w:ins>
      <w:ins w:id="3335" w:author="Vijay Shah" w:date="2014-03-04T08:55:00Z">
        <w:r w:rsidR="00C922F5">
          <w:rPr>
            <w:noProof w:val="0"/>
          </w:rPr>
          <w:t>–</w:t>
        </w:r>
      </w:ins>
      <w:ins w:id="3336" w:author="Vijay Shah" w:date="2014-02-25T11:56:00Z">
        <w:r>
          <w:rPr>
            <w:noProof w:val="0"/>
          </w:rPr>
          <w:t xml:space="preserve"> Response</w:t>
        </w:r>
      </w:ins>
      <w:bookmarkEnd w:id="3323"/>
    </w:p>
    <w:p w:rsidR="00CB290A" w:rsidRDefault="00CB290A">
      <w:pPr>
        <w:pStyle w:val="BodyText"/>
        <w:rPr>
          <w:ins w:id="3337" w:author="Vijay Shah" w:date="2014-04-11T11:48:00Z"/>
          <w:lang w:eastAsia="x-none"/>
        </w:rPr>
        <w:pPrChange w:id="3338" w:author="Vijay Shah" w:date="2014-04-11T10:55:00Z">
          <w:pPr>
            <w:pStyle w:val="Note"/>
          </w:pPr>
        </w:pPrChange>
      </w:pPr>
      <w:ins w:id="3339" w:author="Vijay Shah" w:date="2014-04-11T10:55:00Z">
        <w:r>
          <w:rPr>
            <w:lang w:eastAsia="x-none"/>
          </w:rPr>
          <w:t>This is a constraint on &lt;</w:t>
        </w:r>
      </w:ins>
      <w:ins w:id="3340" w:author="Vijay Shah" w:date="2014-04-11T10:56:00Z">
        <w:r>
          <w:rPr>
            <w:lang w:eastAsia="x-none"/>
          </w:rPr>
          <w:t>structured</w:t>
        </w:r>
      </w:ins>
      <w:ins w:id="3341" w:author="Vijay Shah" w:date="2014-04-11T10:55:00Z">
        <w:r>
          <w:rPr>
            <w:lang w:eastAsia="x-none"/>
          </w:rPr>
          <w:t>&gt;</w:t>
        </w:r>
      </w:ins>
      <w:ins w:id="3342" w:author="Vijay Shah" w:date="2014-04-11T10:56:00Z">
        <w:r>
          <w:rPr>
            <w:lang w:eastAsia="x-none"/>
          </w:rPr>
          <w:t xml:space="preserve"> </w:t>
        </w:r>
      </w:ins>
      <w:ins w:id="3343" w:author="Vijay Shah" w:date="2014-04-11T10:55:00Z">
        <w:r>
          <w:rPr>
            <w:lang w:eastAsia="x-none"/>
          </w:rPr>
          <w:t>element defined in RFD profile. In SDC, the &lt;</w:t>
        </w:r>
      </w:ins>
      <w:ins w:id="3344" w:author="Vijay Shah" w:date="2014-04-11T10:56:00Z">
        <w:r>
          <w:rPr>
            <w:lang w:eastAsia="x-none"/>
          </w:rPr>
          <w:t>structured</w:t>
        </w:r>
      </w:ins>
      <w:ins w:id="3345" w:author="Vijay Shah" w:date="2014-04-11T10:55:00Z">
        <w:r>
          <w:rPr>
            <w:lang w:eastAsia="x-none"/>
          </w:rPr>
          <w:t xml:space="preserve">&gt; element SHALL </w:t>
        </w:r>
      </w:ins>
      <w:ins w:id="3346" w:author="Vijay Shah" w:date="2014-04-11T10:56:00Z">
        <w:r>
          <w:rPr>
            <w:lang w:eastAsia="x-none"/>
          </w:rPr>
          <w:t>contain a single &lt;sdc:sdc_xml_package&gt; element</w:t>
        </w:r>
      </w:ins>
      <w:ins w:id="3347" w:author="Vijay Shah" w:date="2014-04-11T10:55:00Z">
        <w:r>
          <w:rPr>
            <w:lang w:eastAsia="x-none"/>
          </w:rPr>
          <w:t>.</w:t>
        </w:r>
      </w:ins>
    </w:p>
    <w:p w:rsidR="001B5982" w:rsidRDefault="001B5982" w:rsidP="001B5982">
      <w:pPr>
        <w:pStyle w:val="BodyText"/>
        <w:rPr>
          <w:ins w:id="3348" w:author="Vijay Shah" w:date="2014-04-11T11:48:00Z"/>
        </w:rPr>
      </w:pPr>
      <w:ins w:id="3349" w:author="Vijay Shah" w:date="2014-04-11T11:48:00Z">
        <w:r>
          <w:rPr>
            <w:lang w:eastAsia="x-none"/>
          </w:rPr>
          <w:t xml:space="preserve">The </w:t>
        </w:r>
      </w:ins>
      <w:ins w:id="3350" w:author="Vijay Shah" w:date="2014-04-15T23:43:00Z">
        <w:r w:rsidR="00331BAF">
          <w:rPr>
            <w:lang w:eastAsia="x-none"/>
          </w:rPr>
          <w:t xml:space="preserve">SDC </w:t>
        </w:r>
      </w:ins>
      <w:ins w:id="3351" w:author="Vijay Shah" w:date="2014-04-11T11:48:00Z">
        <w:r>
          <w:rPr>
            <w:lang w:eastAsia="x-none"/>
          </w:rPr>
          <w:t xml:space="preserve">XML package contains </w:t>
        </w:r>
      </w:ins>
      <w:ins w:id="3352" w:author="Vijay Shah" w:date="2014-04-15T23:43:00Z">
        <w:r w:rsidR="00331BAF">
          <w:rPr>
            <w:lang w:eastAsia="x-none"/>
          </w:rPr>
          <w:t xml:space="preserve">the </w:t>
        </w:r>
      </w:ins>
      <w:ins w:id="3353" w:author="Vijay Shah" w:date="2014-04-11T11:48:00Z">
        <w:r>
          <w:rPr>
            <w:lang w:eastAsia="x-none"/>
          </w:rPr>
          <w:t xml:space="preserve">form </w:t>
        </w:r>
      </w:ins>
      <w:ins w:id="3354" w:author="Vijay Shah" w:date="2014-04-15T23:43:00Z">
        <w:r w:rsidR="00331BAF">
          <w:rPr>
            <w:lang w:eastAsia="x-none"/>
          </w:rPr>
          <w:t>de</w:t>
        </w:r>
      </w:ins>
      <w:ins w:id="3355" w:author="Vijay Shah" w:date="2014-04-15T23:44:00Z">
        <w:r w:rsidR="00331BAF">
          <w:rPr>
            <w:lang w:eastAsia="x-none"/>
          </w:rPr>
          <w:t>sign</w:t>
        </w:r>
      </w:ins>
      <w:ins w:id="3356" w:author="Vijay Shah" w:date="2014-04-11T11:48:00Z">
        <w:r>
          <w:rPr>
            <w:lang w:eastAsia="x-none"/>
          </w:rPr>
          <w:t xml:space="preserve"> information </w:t>
        </w:r>
      </w:ins>
      <w:ins w:id="3357" w:author="Vijay Shah" w:date="2014-04-15T23:44:00Z">
        <w:r w:rsidR="00331BAF">
          <w:rPr>
            <w:lang w:eastAsia="x-none"/>
          </w:rPr>
          <w:t xml:space="preserve">within </w:t>
        </w:r>
      </w:ins>
      <w:ins w:id="3358" w:author="Vijay Shah" w:date="2014-04-15T23:47:00Z">
        <w:r w:rsidR="00331BAF">
          <w:rPr>
            <w:lang w:eastAsia="x-none"/>
          </w:rPr>
          <w:t>a single</w:t>
        </w:r>
      </w:ins>
      <w:ins w:id="3359" w:author="Vijay Shah" w:date="2014-04-15T23:44:00Z">
        <w:r w:rsidR="00331BAF">
          <w:rPr>
            <w:lang w:eastAsia="x-none"/>
          </w:rPr>
          <w:t xml:space="preserve"> </w:t>
        </w:r>
      </w:ins>
      <w:ins w:id="3360" w:author="Vijay Shah" w:date="2014-04-11T11:48:00Z">
        <w:r>
          <w:rPr>
            <w:lang w:eastAsia="x-none"/>
          </w:rPr>
          <w:t xml:space="preserve">&lt;form_design&gt; </w:t>
        </w:r>
      </w:ins>
      <w:ins w:id="3361" w:author="Vijay Shah" w:date="2014-04-15T23:44:00Z">
        <w:r w:rsidR="00331BAF">
          <w:rPr>
            <w:lang w:eastAsia="x-none"/>
          </w:rPr>
          <w:t xml:space="preserve">element.  The package also contain </w:t>
        </w:r>
      </w:ins>
      <w:ins w:id="3362" w:author="Vijay Shah" w:date="2014-04-11T11:48:00Z">
        <w:r>
          <w:rPr>
            <w:lang w:eastAsia="x-none"/>
          </w:rPr>
          <w:t xml:space="preserve">other </w:t>
        </w:r>
      </w:ins>
      <w:ins w:id="3363" w:author="Vijay Shah" w:date="2014-04-15T23:44:00Z">
        <w:r w:rsidR="00331BAF">
          <w:rPr>
            <w:lang w:eastAsia="x-none"/>
          </w:rPr>
          <w:t xml:space="preserve">required </w:t>
        </w:r>
      </w:ins>
      <w:ins w:id="3364" w:author="Vijay Shah" w:date="2014-04-11T11:48:00Z">
        <w:r>
          <w:rPr>
            <w:lang w:eastAsia="x-none"/>
          </w:rPr>
          <w:t xml:space="preserve">information </w:t>
        </w:r>
      </w:ins>
      <w:ins w:id="3365" w:author="Vijay Shah" w:date="2014-04-15T23:45:00Z">
        <w:r w:rsidR="00331BAF">
          <w:rPr>
            <w:lang w:eastAsia="x-none"/>
          </w:rPr>
          <w:t>--</w:t>
        </w:r>
      </w:ins>
      <w:ins w:id="3366" w:author="Vijay Shah" w:date="2014-04-11T11:48:00Z">
        <w:r>
          <w:rPr>
            <w:lang w:eastAsia="x-none"/>
          </w:rPr>
          <w:t xml:space="preserve"> Administrative information &lt;</w:t>
        </w:r>
      </w:ins>
      <w:ins w:id="3367" w:author="Vijay Shah" w:date="2014-04-15T23:45:00Z">
        <w:r w:rsidR="00331BAF">
          <w:rPr>
            <w:lang w:eastAsia="x-none"/>
          </w:rPr>
          <w:t>sdc:</w:t>
        </w:r>
      </w:ins>
      <w:ins w:id="3368" w:author="Vijay Shah" w:date="2014-04-11T11:48:00Z">
        <w:r>
          <w:rPr>
            <w:lang w:eastAsia="x-none"/>
          </w:rPr>
          <w:t>administrative_package&gt;, mapping</w:t>
        </w:r>
        <w:r w:rsidR="00331BAF">
          <w:rPr>
            <w:lang w:eastAsia="x-none"/>
          </w:rPr>
          <w:t xml:space="preserve"> information &lt;</w:t>
        </w:r>
      </w:ins>
      <w:ins w:id="3369" w:author="Vijay Shah" w:date="2014-04-15T23:45:00Z">
        <w:r w:rsidR="00331BAF">
          <w:rPr>
            <w:lang w:eastAsia="x-none"/>
          </w:rPr>
          <w:t>sdc:</w:t>
        </w:r>
      </w:ins>
      <w:ins w:id="3370" w:author="Vijay Shah" w:date="2014-04-11T11:48:00Z">
        <w:r w:rsidR="00331BAF">
          <w:rPr>
            <w:lang w:eastAsia="x-none"/>
          </w:rPr>
          <w:t>mapping_package&gt;</w:t>
        </w:r>
      </w:ins>
      <w:ins w:id="3371" w:author="Vijay Shah" w:date="2014-04-15T23:45:00Z">
        <w:r w:rsidR="00331BAF">
          <w:rPr>
            <w:lang w:eastAsia="x-none"/>
          </w:rPr>
          <w:t xml:space="preserve"> and &lt;sdc:stylesheet&gt;</w:t>
        </w:r>
      </w:ins>
      <w:ins w:id="3372" w:author="Vijay Shah" w:date="2014-04-15T23:46:00Z">
        <w:r w:rsidR="00331BAF">
          <w:rPr>
            <w:lang w:eastAsia="x-none"/>
          </w:rPr>
          <w:t xml:space="preserve">.  It may also contain </w:t>
        </w:r>
      </w:ins>
      <w:ins w:id="3373" w:author="Vijay Shah" w:date="2014-04-11T11:48:00Z">
        <w:r>
          <w:rPr>
            <w:lang w:eastAsia="x-none"/>
          </w:rPr>
          <w:t>form related supplemental information</w:t>
        </w:r>
      </w:ins>
      <w:ins w:id="3374" w:author="Vijay Shah" w:date="2014-04-15T23:46:00Z">
        <w:r w:rsidR="00331BAF">
          <w:rPr>
            <w:lang w:eastAsia="x-none"/>
          </w:rPr>
          <w:t xml:space="preserve"> within a single</w:t>
        </w:r>
      </w:ins>
      <w:ins w:id="3375" w:author="Vijay Shah" w:date="2014-04-11T11:48:00Z">
        <w:r>
          <w:rPr>
            <w:lang w:eastAsia="x-none"/>
          </w:rPr>
          <w:t xml:space="preserve"> &lt;</w:t>
        </w:r>
      </w:ins>
      <w:ins w:id="3376" w:author="Vijay Shah" w:date="2014-04-15T23:45:00Z">
        <w:r w:rsidR="00331BAF">
          <w:rPr>
            <w:lang w:eastAsia="x-none"/>
          </w:rPr>
          <w:t>sdc:</w:t>
        </w:r>
      </w:ins>
      <w:ins w:id="3377" w:author="Vijay Shah" w:date="2014-04-11T11:48:00Z">
        <w:r>
          <w:rPr>
            <w:lang w:eastAsia="x-none"/>
          </w:rPr>
          <w:t>supplemental_data&gt;</w:t>
        </w:r>
      </w:ins>
      <w:ins w:id="3378" w:author="Vijay Shah" w:date="2014-04-15T23:46:00Z">
        <w:r w:rsidR="00331BAF">
          <w:rPr>
            <w:lang w:eastAsia="x-none"/>
          </w:rPr>
          <w:t xml:space="preserve"> element</w:t>
        </w:r>
      </w:ins>
      <w:ins w:id="3379" w:author="Vijay Shah" w:date="2014-04-11T11:48:00Z">
        <w:r>
          <w:rPr>
            <w:lang w:eastAsia="x-none"/>
          </w:rPr>
          <w:t>.  The</w:t>
        </w:r>
      </w:ins>
      <w:ins w:id="3380" w:author="Vijay Shah" w:date="2014-04-15T23:48:00Z">
        <w:r w:rsidR="00331BAF">
          <w:rPr>
            <w:lang w:eastAsia="x-none"/>
          </w:rPr>
          <w:t>se</w:t>
        </w:r>
      </w:ins>
      <w:ins w:id="3381" w:author="Vijay Shah" w:date="2014-04-11T11:48:00Z">
        <w:r>
          <w:rPr>
            <w:lang w:eastAsia="x-none"/>
          </w:rPr>
          <w:t xml:space="preserve"> additional information/packages are separate and independent of </w:t>
        </w:r>
      </w:ins>
      <w:ins w:id="3382" w:author="Vijay Shah" w:date="2014-04-15T23:48:00Z">
        <w:r w:rsidR="00331BAF">
          <w:rPr>
            <w:lang w:eastAsia="x-none"/>
          </w:rPr>
          <w:t xml:space="preserve">the </w:t>
        </w:r>
      </w:ins>
      <w:ins w:id="3383" w:author="Vijay Shah" w:date="2014-04-11T11:48:00Z">
        <w:r>
          <w:rPr>
            <w:lang w:eastAsia="x-none"/>
          </w:rPr>
          <w:t>form design</w:t>
        </w:r>
      </w:ins>
      <w:ins w:id="3384" w:author="Vijay Shah" w:date="2014-04-15T23:49:00Z">
        <w:r w:rsidR="00331BAF">
          <w:rPr>
            <w:lang w:eastAsia="x-none"/>
          </w:rPr>
          <w:t xml:space="preserve"> and included to other functionality at Form Filler end – such as auto-population</w:t>
        </w:r>
      </w:ins>
      <w:ins w:id="3385" w:author="Vijay Shah" w:date="2014-04-11T11:48:00Z">
        <w:r>
          <w:rPr>
            <w:lang w:eastAsia="x-none"/>
          </w:rPr>
          <w:t xml:space="preserve">.  </w:t>
        </w:r>
      </w:ins>
      <w:ins w:id="3386" w:author="Vijay Shah" w:date="2014-04-15T23:48:00Z">
        <w:r w:rsidR="00331BAF">
          <w:rPr>
            <w:lang w:eastAsia="x-none"/>
          </w:rPr>
          <w:t>T</w:t>
        </w:r>
      </w:ins>
      <w:ins w:id="3387" w:author="Vijay Shah" w:date="2014-04-11T11:48:00Z">
        <w:r>
          <w:rPr>
            <w:lang w:eastAsia="x-none"/>
          </w:rPr>
          <w:t xml:space="preserve">he Form Manager </w:t>
        </w:r>
      </w:ins>
      <w:ins w:id="3388" w:author="Vijay Shah" w:date="2014-04-15T23:49:00Z">
        <w:r w:rsidR="00331BAF">
          <w:rPr>
            <w:lang w:eastAsia="x-none"/>
          </w:rPr>
          <w:t xml:space="preserve">sometimes </w:t>
        </w:r>
      </w:ins>
      <w:ins w:id="3389" w:author="Vijay Shah" w:date="2014-04-11T11:48:00Z">
        <w:r>
          <w:rPr>
            <w:lang w:eastAsia="x-none"/>
          </w:rPr>
          <w:t xml:space="preserve">plays the role of a Form Designer and compiles the final </w:t>
        </w:r>
      </w:ins>
      <w:ins w:id="3390" w:author="Vijay Shah" w:date="2014-04-15T23:48:00Z">
        <w:r w:rsidR="00331BAF">
          <w:rPr>
            <w:lang w:eastAsia="x-none"/>
          </w:rPr>
          <w:t xml:space="preserve">SDC XML </w:t>
        </w:r>
      </w:ins>
      <w:ins w:id="3391" w:author="Vijay Shah" w:date="2014-04-11T11:48:00Z">
        <w:r>
          <w:rPr>
            <w:lang w:eastAsia="x-none"/>
          </w:rPr>
          <w:t>package.</w:t>
        </w:r>
      </w:ins>
    </w:p>
    <w:p w:rsidR="00DF4A7E" w:rsidRPr="00CB290A" w:rsidRDefault="00DF4A7E" w:rsidP="00BB76BC">
      <w:pPr>
        <w:pStyle w:val="Note"/>
        <w:rPr>
          <w:ins w:id="3392" w:author="Vijay Shah" w:date="2014-03-04T08:55:00Z"/>
          <w:sz w:val="24"/>
          <w:lang w:eastAsia="x-none"/>
          <w:rPrChange w:id="3393" w:author="Vijay Shah" w:date="2014-04-11T10:55:00Z">
            <w:rPr>
              <w:ins w:id="3394" w:author="Vijay Shah" w:date="2014-03-04T08:55:00Z"/>
            </w:rPr>
          </w:rPrChange>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3395" w:author="Vijay Shah" w:date="2014-04-17T10:51:00Z">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890"/>
        <w:gridCol w:w="2340"/>
        <w:gridCol w:w="900"/>
        <w:gridCol w:w="1260"/>
        <w:gridCol w:w="990"/>
        <w:gridCol w:w="1890"/>
        <w:tblGridChange w:id="3396">
          <w:tblGrid>
            <w:gridCol w:w="1890"/>
            <w:gridCol w:w="90"/>
            <w:gridCol w:w="2250"/>
            <w:gridCol w:w="236"/>
            <w:gridCol w:w="574"/>
            <w:gridCol w:w="810"/>
            <w:gridCol w:w="180"/>
            <w:gridCol w:w="810"/>
            <w:gridCol w:w="630"/>
            <w:gridCol w:w="450"/>
            <w:gridCol w:w="1080"/>
            <w:gridCol w:w="270"/>
          </w:tblGrid>
        </w:tblGridChange>
      </w:tblGrid>
      <w:tr w:rsidR="004C4950" w:rsidRPr="00F66485" w:rsidTr="004C4950">
        <w:trPr>
          <w:trHeight w:val="908"/>
          <w:tblHeader/>
          <w:ins w:id="3397" w:author="Vijay Shah" w:date="2014-04-17T10:51:00Z"/>
          <w:trPrChange w:id="3398" w:author="Vijay Shah" w:date="2014-04-17T10:51:00Z">
            <w:trPr>
              <w:trHeight w:val="908"/>
              <w:tblHeader/>
            </w:trPr>
          </w:trPrChange>
        </w:trPr>
        <w:tc>
          <w:tcPr>
            <w:tcW w:w="1890" w:type="dxa"/>
            <w:shd w:val="clear" w:color="auto" w:fill="548DD4" w:themeFill="text2" w:themeFillTint="99"/>
            <w:vAlign w:val="center"/>
            <w:tcPrChange w:id="3399" w:author="Vijay Shah" w:date="2014-04-17T10:51:00Z">
              <w:tcPr>
                <w:tcW w:w="1890" w:type="dxa"/>
                <w:shd w:val="clear" w:color="auto" w:fill="548DD4" w:themeFill="text2" w:themeFillTint="99"/>
                <w:vAlign w:val="center"/>
              </w:tcPr>
            </w:tcPrChange>
          </w:tcPr>
          <w:p w:rsidR="004C4950" w:rsidRPr="00875FC4" w:rsidRDefault="004C4950" w:rsidP="00710A40">
            <w:pPr>
              <w:keepNext/>
              <w:rPr>
                <w:ins w:id="3400" w:author="Vijay Shah" w:date="2014-04-17T10:51:00Z"/>
                <w:color w:val="FFFFFF" w:themeColor="background1"/>
                <w:sz w:val="20"/>
              </w:rPr>
            </w:pPr>
            <w:ins w:id="3401" w:author="Vijay Shah" w:date="2014-04-17T10:51:00Z">
              <w:r w:rsidRPr="00875FC4">
                <w:rPr>
                  <w:color w:val="FFFFFF" w:themeColor="background1"/>
                  <w:sz w:val="20"/>
                </w:rPr>
                <w:t>Element Name</w:t>
              </w:r>
            </w:ins>
          </w:p>
        </w:tc>
        <w:tc>
          <w:tcPr>
            <w:tcW w:w="2340" w:type="dxa"/>
            <w:shd w:val="clear" w:color="auto" w:fill="548DD4" w:themeFill="text2" w:themeFillTint="99"/>
            <w:vAlign w:val="center"/>
            <w:tcPrChange w:id="3402" w:author="Vijay Shah" w:date="2014-04-17T10:51:00Z">
              <w:tcPr>
                <w:tcW w:w="2340" w:type="dxa"/>
                <w:gridSpan w:val="2"/>
                <w:shd w:val="clear" w:color="auto" w:fill="548DD4" w:themeFill="text2" w:themeFillTint="99"/>
                <w:vAlign w:val="center"/>
              </w:tcPr>
            </w:tcPrChange>
          </w:tcPr>
          <w:p w:rsidR="004C4950" w:rsidRPr="00875FC4" w:rsidRDefault="004C4950" w:rsidP="00710A40">
            <w:pPr>
              <w:keepNext/>
              <w:jc w:val="center"/>
              <w:rPr>
                <w:ins w:id="3403" w:author="Vijay Shah" w:date="2014-04-17T10:51:00Z"/>
                <w:color w:val="FFFFFF" w:themeColor="background1"/>
                <w:sz w:val="20"/>
              </w:rPr>
            </w:pPr>
            <w:ins w:id="3404" w:author="Vijay Shah" w:date="2014-04-17T10:51:00Z">
              <w:r w:rsidRPr="00875FC4">
                <w:rPr>
                  <w:color w:val="FFFFFF" w:themeColor="background1"/>
                  <w:sz w:val="20"/>
                </w:rPr>
                <w:t>Description</w:t>
              </w:r>
            </w:ins>
          </w:p>
        </w:tc>
        <w:tc>
          <w:tcPr>
            <w:tcW w:w="900" w:type="dxa"/>
            <w:shd w:val="clear" w:color="auto" w:fill="548DD4" w:themeFill="text2" w:themeFillTint="99"/>
            <w:vAlign w:val="center"/>
            <w:tcPrChange w:id="3405" w:author="Vijay Shah" w:date="2014-04-17T10:51:00Z">
              <w:tcPr>
                <w:tcW w:w="236" w:type="dxa"/>
                <w:shd w:val="clear" w:color="auto" w:fill="548DD4" w:themeFill="text2" w:themeFillTint="99"/>
                <w:vAlign w:val="center"/>
              </w:tcPr>
            </w:tcPrChange>
          </w:tcPr>
          <w:p w:rsidR="004C4950" w:rsidRPr="00875FC4" w:rsidRDefault="004C4950" w:rsidP="00710A40">
            <w:pPr>
              <w:keepNext/>
              <w:jc w:val="center"/>
              <w:rPr>
                <w:ins w:id="3406" w:author="Vijay Shah" w:date="2014-04-17T10:51:00Z"/>
                <w:color w:val="FFFFFF" w:themeColor="background1"/>
                <w:sz w:val="20"/>
              </w:rPr>
            </w:pPr>
            <w:ins w:id="3407" w:author="Vijay Shah" w:date="2014-04-17T10:51:00Z">
              <w:r w:rsidRPr="00875FC4">
                <w:rPr>
                  <w:color w:val="FFFFFF" w:themeColor="background1"/>
                  <w:sz w:val="20"/>
                </w:rPr>
                <w:t>Card.</w:t>
              </w:r>
            </w:ins>
          </w:p>
        </w:tc>
        <w:tc>
          <w:tcPr>
            <w:tcW w:w="1260" w:type="dxa"/>
            <w:shd w:val="clear" w:color="auto" w:fill="548DD4" w:themeFill="text2" w:themeFillTint="99"/>
            <w:vAlign w:val="center"/>
            <w:tcPrChange w:id="3408" w:author="Vijay Shah" w:date="2014-04-17T10:51:00Z">
              <w:tcPr>
                <w:tcW w:w="1564" w:type="dxa"/>
                <w:gridSpan w:val="3"/>
                <w:shd w:val="clear" w:color="auto" w:fill="548DD4" w:themeFill="text2" w:themeFillTint="99"/>
                <w:vAlign w:val="center"/>
              </w:tcPr>
            </w:tcPrChange>
          </w:tcPr>
          <w:p w:rsidR="004C4950" w:rsidRPr="00875FC4" w:rsidRDefault="004C4950" w:rsidP="00710A40">
            <w:pPr>
              <w:keepNext/>
              <w:jc w:val="center"/>
              <w:rPr>
                <w:ins w:id="3409" w:author="Vijay Shah" w:date="2014-04-17T10:51:00Z"/>
                <w:color w:val="FFFFFF" w:themeColor="background1"/>
                <w:sz w:val="20"/>
              </w:rPr>
            </w:pPr>
            <w:ins w:id="3410" w:author="Vijay Shah" w:date="2014-04-17T10:51:00Z">
              <w:r w:rsidRPr="00875FC4">
                <w:rPr>
                  <w:color w:val="FFFFFF" w:themeColor="background1"/>
                  <w:sz w:val="20"/>
                </w:rPr>
                <w:t>Verb</w:t>
              </w:r>
            </w:ins>
          </w:p>
        </w:tc>
        <w:tc>
          <w:tcPr>
            <w:tcW w:w="990" w:type="dxa"/>
            <w:shd w:val="clear" w:color="auto" w:fill="548DD4" w:themeFill="text2" w:themeFillTint="99"/>
            <w:vAlign w:val="center"/>
            <w:tcPrChange w:id="3411" w:author="Vijay Shah" w:date="2014-04-17T10:51:00Z">
              <w:tcPr>
                <w:tcW w:w="1440" w:type="dxa"/>
                <w:gridSpan w:val="2"/>
                <w:shd w:val="clear" w:color="auto" w:fill="548DD4" w:themeFill="text2" w:themeFillTint="99"/>
                <w:vAlign w:val="center"/>
              </w:tcPr>
            </w:tcPrChange>
          </w:tcPr>
          <w:p w:rsidR="004C4950" w:rsidRPr="00875FC4" w:rsidRDefault="004C4950" w:rsidP="00710A40">
            <w:pPr>
              <w:keepNext/>
              <w:jc w:val="center"/>
              <w:rPr>
                <w:ins w:id="3412" w:author="Vijay Shah" w:date="2014-04-17T10:51:00Z"/>
                <w:color w:val="FFFFFF" w:themeColor="background1"/>
                <w:sz w:val="20"/>
              </w:rPr>
            </w:pPr>
            <w:ins w:id="3413" w:author="Vijay Shah" w:date="2014-04-17T10:51:00Z">
              <w:r w:rsidRPr="00875FC4">
                <w:rPr>
                  <w:color w:val="FFFFFF" w:themeColor="background1"/>
                  <w:sz w:val="20"/>
                </w:rPr>
                <w:t>Data Type</w:t>
              </w:r>
            </w:ins>
          </w:p>
        </w:tc>
        <w:tc>
          <w:tcPr>
            <w:tcW w:w="1890" w:type="dxa"/>
            <w:shd w:val="clear" w:color="auto" w:fill="548DD4" w:themeFill="text2" w:themeFillTint="99"/>
            <w:vAlign w:val="center"/>
            <w:tcPrChange w:id="3414" w:author="Vijay Shah" w:date="2014-04-17T10:51:00Z">
              <w:tcPr>
                <w:tcW w:w="1800" w:type="dxa"/>
                <w:gridSpan w:val="3"/>
                <w:shd w:val="clear" w:color="auto" w:fill="548DD4" w:themeFill="text2" w:themeFillTint="99"/>
                <w:vAlign w:val="center"/>
              </w:tcPr>
            </w:tcPrChange>
          </w:tcPr>
          <w:p w:rsidR="004C4950" w:rsidRPr="00875FC4" w:rsidRDefault="004C4950" w:rsidP="00710A40">
            <w:pPr>
              <w:keepNext/>
              <w:jc w:val="center"/>
              <w:rPr>
                <w:ins w:id="3415" w:author="Vijay Shah" w:date="2014-04-17T10:51:00Z"/>
                <w:color w:val="FFFFFF" w:themeColor="background1"/>
                <w:sz w:val="20"/>
              </w:rPr>
            </w:pPr>
            <w:ins w:id="3416" w:author="Vijay Shah" w:date="2014-04-17T10:51:00Z">
              <w:r w:rsidRPr="00875FC4">
                <w:rPr>
                  <w:color w:val="FFFFFF" w:themeColor="background1"/>
                  <w:sz w:val="20"/>
                </w:rPr>
                <w:t>Value Constraint</w:t>
              </w:r>
            </w:ins>
          </w:p>
        </w:tc>
      </w:tr>
      <w:tr w:rsidR="004C4950" w:rsidRPr="004C4950" w:rsidTr="004C4950">
        <w:tblPrEx>
          <w:tblPrExChange w:id="3417" w:author="Vijay Shah" w:date="2014-04-17T10:51:00Z">
            <w:tblPrEx>
              <w:tblW w:w="7920" w:type="dxa"/>
            </w:tblPrEx>
          </w:tblPrExChange>
        </w:tblPrEx>
        <w:trPr>
          <w:ins w:id="3418" w:author="Vijay Shah" w:date="2014-03-04T08:55:00Z"/>
          <w:trPrChange w:id="3419" w:author="Vijay Shah" w:date="2014-04-17T10:51:00Z">
            <w:trPr>
              <w:gridAfter w:val="0"/>
            </w:trPr>
          </w:trPrChange>
        </w:trPr>
        <w:tc>
          <w:tcPr>
            <w:tcW w:w="1890" w:type="dxa"/>
            <w:tcPrChange w:id="3420" w:author="Vijay Shah" w:date="2014-04-17T10:51:00Z">
              <w:tcPr>
                <w:tcW w:w="1980" w:type="dxa"/>
                <w:gridSpan w:val="2"/>
              </w:tcPr>
            </w:tcPrChange>
          </w:tcPr>
          <w:p w:rsidR="004C4950" w:rsidRPr="004C4950" w:rsidRDefault="004C4950" w:rsidP="00C922F5">
            <w:pPr>
              <w:rPr>
                <w:ins w:id="3421" w:author="Vijay Shah" w:date="2014-03-04T08:55:00Z"/>
                <w:sz w:val="20"/>
                <w:rPrChange w:id="3422" w:author="Vijay Shah" w:date="2014-04-17T10:48:00Z">
                  <w:rPr>
                    <w:ins w:id="3423" w:author="Vijay Shah" w:date="2014-03-04T08:55:00Z"/>
                    <w:rFonts w:ascii="Tahoma" w:hAnsi="Tahoma" w:cs="Tahoma"/>
                    <w:sz w:val="16"/>
                    <w:szCs w:val="16"/>
                  </w:rPr>
                </w:rPrChange>
              </w:rPr>
            </w:pPr>
            <w:ins w:id="3424" w:author="Vijay Shah" w:date="2014-04-15T23:52:00Z">
              <w:r w:rsidRPr="004C4950">
                <w:rPr>
                  <w:sz w:val="20"/>
                </w:rPr>
                <w:t>S</w:t>
              </w:r>
            </w:ins>
            <w:ins w:id="3425" w:author="Vijay Shah" w:date="2014-03-04T08:55:00Z">
              <w:r w:rsidRPr="004C4950">
                <w:rPr>
                  <w:sz w:val="20"/>
                  <w:rPrChange w:id="3426" w:author="Vijay Shah" w:date="2014-04-17T10:48:00Z">
                    <w:rPr/>
                  </w:rPrChange>
                </w:rPr>
                <w:t>tructured</w:t>
              </w:r>
            </w:ins>
          </w:p>
        </w:tc>
        <w:tc>
          <w:tcPr>
            <w:tcW w:w="2340" w:type="dxa"/>
            <w:tcPrChange w:id="3427" w:author="Vijay Shah" w:date="2014-04-17T10:51:00Z">
              <w:tcPr>
                <w:tcW w:w="3060" w:type="dxa"/>
                <w:gridSpan w:val="3"/>
              </w:tcPr>
            </w:tcPrChange>
          </w:tcPr>
          <w:p w:rsidR="004C4950" w:rsidRPr="004C4950" w:rsidRDefault="004C4950" w:rsidP="00C922F5">
            <w:pPr>
              <w:rPr>
                <w:ins w:id="3428" w:author="Vijay Shah" w:date="2014-03-04T08:55:00Z"/>
                <w:sz w:val="20"/>
                <w:rPrChange w:id="3429" w:author="Vijay Shah" w:date="2014-04-17T10:48:00Z">
                  <w:rPr>
                    <w:ins w:id="3430" w:author="Vijay Shah" w:date="2014-03-04T08:55:00Z"/>
                    <w:rFonts w:ascii="Tahoma" w:hAnsi="Tahoma" w:cs="Tahoma"/>
                    <w:sz w:val="16"/>
                    <w:szCs w:val="16"/>
                  </w:rPr>
                </w:rPrChange>
              </w:rPr>
            </w:pPr>
            <w:ins w:id="3431" w:author="Vijay Shah" w:date="2014-03-04T08:55:00Z">
              <w:r w:rsidRPr="004C4950">
                <w:rPr>
                  <w:sz w:val="20"/>
                  <w:rPrChange w:id="3432" w:author="Vijay Shah" w:date="2014-04-17T10:48:00Z">
                    <w:rPr/>
                  </w:rPrChange>
                </w:rPr>
                <w:t>The xml element container for the return of encoded, structured form content.  The Structured element SHALL contain one sdc_xml_package</w:t>
              </w:r>
            </w:ins>
          </w:p>
        </w:tc>
        <w:tc>
          <w:tcPr>
            <w:tcW w:w="900" w:type="dxa"/>
            <w:tcPrChange w:id="3433" w:author="Vijay Shah" w:date="2014-04-17T10:51:00Z">
              <w:tcPr>
                <w:tcW w:w="810" w:type="dxa"/>
              </w:tcPr>
            </w:tcPrChange>
          </w:tcPr>
          <w:p w:rsidR="004C4950" w:rsidRPr="004C4950" w:rsidRDefault="004C4950" w:rsidP="00C922F5">
            <w:pPr>
              <w:rPr>
                <w:ins w:id="3434" w:author="Vijay Shah" w:date="2014-03-04T08:55:00Z"/>
                <w:sz w:val="20"/>
                <w:rPrChange w:id="3435" w:author="Vijay Shah" w:date="2014-04-17T10:48:00Z">
                  <w:rPr>
                    <w:ins w:id="3436" w:author="Vijay Shah" w:date="2014-03-04T08:55:00Z"/>
                    <w:rFonts w:ascii="Tahoma" w:hAnsi="Tahoma" w:cs="Tahoma"/>
                    <w:sz w:val="16"/>
                    <w:szCs w:val="16"/>
                  </w:rPr>
                </w:rPrChange>
              </w:rPr>
            </w:pPr>
            <w:ins w:id="3437" w:author="Vijay Shah" w:date="2014-03-04T08:55:00Z">
              <w:r w:rsidRPr="004C4950">
                <w:rPr>
                  <w:sz w:val="20"/>
                  <w:rPrChange w:id="3438" w:author="Vijay Shah" w:date="2014-04-17T10:48:00Z">
                    <w:rPr/>
                  </w:rPrChange>
                </w:rPr>
                <w:t>0..1</w:t>
              </w:r>
            </w:ins>
          </w:p>
        </w:tc>
        <w:tc>
          <w:tcPr>
            <w:tcW w:w="1260" w:type="dxa"/>
            <w:tcPrChange w:id="3439" w:author="Vijay Shah" w:date="2014-04-17T10:51:00Z">
              <w:tcPr>
                <w:tcW w:w="990" w:type="dxa"/>
                <w:gridSpan w:val="2"/>
              </w:tcPr>
            </w:tcPrChange>
          </w:tcPr>
          <w:p w:rsidR="004C4950" w:rsidRPr="004C4950" w:rsidRDefault="004C4950" w:rsidP="00C922F5">
            <w:pPr>
              <w:rPr>
                <w:ins w:id="3440" w:author="Vijay Shah" w:date="2014-03-04T08:55:00Z"/>
                <w:sz w:val="20"/>
                <w:rPrChange w:id="3441" w:author="Vijay Shah" w:date="2014-04-17T10:48:00Z">
                  <w:rPr>
                    <w:ins w:id="3442" w:author="Vijay Shah" w:date="2014-03-04T08:55:00Z"/>
                    <w:rFonts w:ascii="Tahoma" w:hAnsi="Tahoma" w:cs="Tahoma"/>
                    <w:sz w:val="16"/>
                    <w:szCs w:val="16"/>
                  </w:rPr>
                </w:rPrChange>
              </w:rPr>
            </w:pPr>
            <w:ins w:id="3443" w:author="Vijay Shah" w:date="2014-03-04T08:55:00Z">
              <w:r w:rsidRPr="004C4950">
                <w:rPr>
                  <w:sz w:val="20"/>
                  <w:rPrChange w:id="3444" w:author="Vijay Shah" w:date="2014-04-17T10:48:00Z">
                    <w:rPr/>
                  </w:rPrChange>
                </w:rPr>
                <w:t>May</w:t>
              </w:r>
            </w:ins>
          </w:p>
        </w:tc>
        <w:tc>
          <w:tcPr>
            <w:tcW w:w="990" w:type="dxa"/>
            <w:tcPrChange w:id="3445" w:author="Vijay Shah" w:date="2014-04-17T10:51:00Z">
              <w:tcPr>
                <w:tcW w:w="1080" w:type="dxa"/>
                <w:gridSpan w:val="2"/>
              </w:tcPr>
            </w:tcPrChange>
          </w:tcPr>
          <w:p w:rsidR="004C4950" w:rsidRPr="004C4950" w:rsidRDefault="004C4950" w:rsidP="00C922F5">
            <w:pPr>
              <w:rPr>
                <w:ins w:id="3446" w:author="Vijay Shah" w:date="2014-03-04T08:55:00Z"/>
                <w:sz w:val="20"/>
                <w:rPrChange w:id="3447" w:author="Vijay Shah" w:date="2014-04-17T10:48:00Z">
                  <w:rPr>
                    <w:ins w:id="3448" w:author="Vijay Shah" w:date="2014-03-04T08:55:00Z"/>
                    <w:rFonts w:ascii="Tahoma" w:hAnsi="Tahoma" w:cs="Tahoma"/>
                    <w:sz w:val="16"/>
                    <w:szCs w:val="16"/>
                  </w:rPr>
                </w:rPrChange>
              </w:rPr>
            </w:pPr>
          </w:p>
        </w:tc>
        <w:tc>
          <w:tcPr>
            <w:tcW w:w="1890" w:type="dxa"/>
            <w:tcPrChange w:id="3449" w:author="Vijay Shah" w:date="2014-04-17T10:51:00Z">
              <w:tcPr>
                <w:tcW w:w="1080" w:type="dxa"/>
              </w:tcPr>
            </w:tcPrChange>
          </w:tcPr>
          <w:p w:rsidR="004C4950" w:rsidRPr="004C4950" w:rsidRDefault="004C4950" w:rsidP="00C922F5">
            <w:pPr>
              <w:rPr>
                <w:ins w:id="3450" w:author="Vijay Shah" w:date="2014-04-17T10:48:00Z"/>
                <w:sz w:val="20"/>
              </w:rPr>
            </w:pPr>
          </w:p>
        </w:tc>
      </w:tr>
      <w:tr w:rsidR="004C4950" w:rsidRPr="004C4950" w:rsidTr="004C4950">
        <w:tblPrEx>
          <w:tblPrExChange w:id="3451" w:author="Vijay Shah" w:date="2014-04-17T10:51:00Z">
            <w:tblPrEx>
              <w:tblW w:w="7920" w:type="dxa"/>
            </w:tblPrEx>
          </w:tblPrExChange>
        </w:tblPrEx>
        <w:trPr>
          <w:ins w:id="3452" w:author="Vijay Shah" w:date="2014-03-04T08:55:00Z"/>
          <w:trPrChange w:id="3453" w:author="Vijay Shah" w:date="2014-04-17T10:51:00Z">
            <w:trPr>
              <w:gridAfter w:val="0"/>
            </w:trPr>
          </w:trPrChange>
        </w:trPr>
        <w:tc>
          <w:tcPr>
            <w:tcW w:w="1890" w:type="dxa"/>
            <w:tcBorders>
              <w:top w:val="single" w:sz="4" w:space="0" w:color="auto"/>
              <w:left w:val="single" w:sz="4" w:space="0" w:color="auto"/>
              <w:bottom w:val="single" w:sz="4" w:space="0" w:color="auto"/>
              <w:right w:val="single" w:sz="4" w:space="0" w:color="auto"/>
            </w:tcBorders>
            <w:tcPrChange w:id="3454" w:author="Vijay Shah" w:date="2014-04-17T10:51:00Z">
              <w:tcPr>
                <w:tcW w:w="198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55" w:author="Vijay Shah" w:date="2014-03-04T08:55:00Z"/>
                <w:sz w:val="20"/>
                <w:rPrChange w:id="3456" w:author="Vijay Shah" w:date="2014-04-17T10:48:00Z">
                  <w:rPr>
                    <w:ins w:id="3457" w:author="Vijay Shah" w:date="2014-03-04T08:55:00Z"/>
                    <w:rFonts w:ascii="Tahoma" w:hAnsi="Tahoma" w:cs="Tahoma"/>
                    <w:sz w:val="16"/>
                    <w:szCs w:val="16"/>
                  </w:rPr>
                </w:rPrChange>
              </w:rPr>
            </w:pPr>
            <w:ins w:id="3458" w:author="Vijay Shah" w:date="2014-03-04T08:56:00Z">
              <w:r w:rsidRPr="004C4950">
                <w:rPr>
                  <w:sz w:val="20"/>
                </w:rPr>
                <w:t xml:space="preserve">   </w:t>
              </w:r>
            </w:ins>
            <w:ins w:id="3459" w:author="Vijay Shah" w:date="2014-03-04T08:55:00Z">
              <w:r w:rsidRPr="004C4950">
                <w:rPr>
                  <w:sz w:val="20"/>
                  <w:rPrChange w:id="3460" w:author="Vijay Shah" w:date="2014-04-17T10:48:00Z">
                    <w:rPr/>
                  </w:rPrChange>
                </w:rPr>
                <w:t>sdc_xml_package</w:t>
              </w:r>
            </w:ins>
          </w:p>
        </w:tc>
        <w:tc>
          <w:tcPr>
            <w:tcW w:w="2340" w:type="dxa"/>
            <w:tcBorders>
              <w:top w:val="single" w:sz="4" w:space="0" w:color="auto"/>
              <w:left w:val="single" w:sz="4" w:space="0" w:color="auto"/>
              <w:bottom w:val="single" w:sz="4" w:space="0" w:color="auto"/>
              <w:right w:val="single" w:sz="4" w:space="0" w:color="auto"/>
            </w:tcBorders>
            <w:tcPrChange w:id="3461" w:author="Vijay Shah" w:date="2014-04-17T10:51:00Z">
              <w:tcPr>
                <w:tcW w:w="3060" w:type="dxa"/>
                <w:gridSpan w:val="3"/>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62" w:author="Vijay Shah" w:date="2014-03-04T08:55:00Z"/>
                <w:sz w:val="20"/>
                <w:rPrChange w:id="3463" w:author="Vijay Shah" w:date="2014-04-17T10:48:00Z">
                  <w:rPr>
                    <w:ins w:id="3464" w:author="Vijay Shah" w:date="2014-03-04T08:55:00Z"/>
                    <w:rFonts w:ascii="Tahoma" w:hAnsi="Tahoma" w:cs="Tahoma"/>
                    <w:sz w:val="16"/>
                    <w:szCs w:val="16"/>
                  </w:rPr>
                </w:rPrChange>
              </w:rPr>
            </w:pPr>
            <w:ins w:id="3465" w:author="Vijay Shah" w:date="2014-03-04T08:55:00Z">
              <w:r w:rsidRPr="004C4950">
                <w:rPr>
                  <w:sz w:val="20"/>
                  <w:rPrChange w:id="3466" w:author="Vijay Shah" w:date="2014-04-17T10:48:00Z">
                    <w:rPr/>
                  </w:rPrChange>
                </w:rPr>
                <w:t>The wrapper element container for the SDC-compliant form package</w:t>
              </w:r>
            </w:ins>
          </w:p>
        </w:tc>
        <w:tc>
          <w:tcPr>
            <w:tcW w:w="900" w:type="dxa"/>
            <w:tcBorders>
              <w:top w:val="single" w:sz="4" w:space="0" w:color="auto"/>
              <w:left w:val="single" w:sz="4" w:space="0" w:color="auto"/>
              <w:bottom w:val="single" w:sz="4" w:space="0" w:color="auto"/>
              <w:right w:val="single" w:sz="4" w:space="0" w:color="auto"/>
            </w:tcBorders>
            <w:tcPrChange w:id="3467" w:author="Vijay Shah" w:date="2014-04-17T10:51:00Z">
              <w:tcPr>
                <w:tcW w:w="81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68" w:author="Vijay Shah" w:date="2014-03-04T08:55:00Z"/>
                <w:sz w:val="20"/>
                <w:rPrChange w:id="3469" w:author="Vijay Shah" w:date="2014-04-17T10:48:00Z">
                  <w:rPr>
                    <w:ins w:id="3470" w:author="Vijay Shah" w:date="2014-03-04T08:55:00Z"/>
                    <w:rFonts w:ascii="Tahoma" w:hAnsi="Tahoma" w:cs="Tahoma"/>
                    <w:sz w:val="16"/>
                    <w:szCs w:val="16"/>
                  </w:rPr>
                </w:rPrChange>
              </w:rPr>
            </w:pPr>
            <w:ins w:id="3471" w:author="Vijay Shah" w:date="2014-03-04T08:57:00Z">
              <w:r w:rsidRPr="004C4950">
                <w:rPr>
                  <w:sz w:val="20"/>
                </w:rPr>
                <w:t>1</w:t>
              </w:r>
            </w:ins>
            <w:ins w:id="3472" w:author="Vijay Shah" w:date="2014-03-04T08:55:00Z">
              <w:r w:rsidRPr="004C4950">
                <w:rPr>
                  <w:sz w:val="20"/>
                  <w:rPrChange w:id="3473" w:author="Vijay Shah" w:date="2014-04-17T10:48:00Z">
                    <w:rPr/>
                  </w:rPrChange>
                </w:rPr>
                <w:t>..1</w:t>
              </w:r>
            </w:ins>
          </w:p>
        </w:tc>
        <w:tc>
          <w:tcPr>
            <w:tcW w:w="1260" w:type="dxa"/>
            <w:tcBorders>
              <w:top w:val="single" w:sz="4" w:space="0" w:color="auto"/>
              <w:left w:val="single" w:sz="4" w:space="0" w:color="auto"/>
              <w:bottom w:val="single" w:sz="4" w:space="0" w:color="auto"/>
              <w:right w:val="single" w:sz="4" w:space="0" w:color="auto"/>
            </w:tcBorders>
            <w:tcPrChange w:id="3474" w:author="Vijay Shah" w:date="2014-04-17T10:51:00Z">
              <w:tcPr>
                <w:tcW w:w="99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75" w:author="Vijay Shah" w:date="2014-03-04T08:55:00Z"/>
                <w:sz w:val="20"/>
                <w:rPrChange w:id="3476" w:author="Vijay Shah" w:date="2014-04-17T10:48:00Z">
                  <w:rPr>
                    <w:ins w:id="3477" w:author="Vijay Shah" w:date="2014-03-04T08:55:00Z"/>
                    <w:rFonts w:ascii="Tahoma" w:hAnsi="Tahoma" w:cs="Tahoma"/>
                    <w:sz w:val="16"/>
                    <w:szCs w:val="16"/>
                  </w:rPr>
                </w:rPrChange>
              </w:rPr>
            </w:pPr>
            <w:ins w:id="3478" w:author="Vijay Shah" w:date="2014-03-04T08:55:00Z">
              <w:r w:rsidRPr="004C4950">
                <w:rPr>
                  <w:sz w:val="20"/>
                  <w:rPrChange w:id="3479" w:author="Vijay Shah" w:date="2014-04-17T10:48:00Z">
                    <w:rPr/>
                  </w:rPrChange>
                </w:rPr>
                <w:t>May</w:t>
              </w:r>
            </w:ins>
          </w:p>
        </w:tc>
        <w:tc>
          <w:tcPr>
            <w:tcW w:w="990" w:type="dxa"/>
            <w:tcBorders>
              <w:top w:val="single" w:sz="4" w:space="0" w:color="auto"/>
              <w:left w:val="single" w:sz="4" w:space="0" w:color="auto"/>
              <w:bottom w:val="single" w:sz="4" w:space="0" w:color="auto"/>
              <w:right w:val="single" w:sz="4" w:space="0" w:color="auto"/>
            </w:tcBorders>
            <w:tcPrChange w:id="3480" w:author="Vijay Shah" w:date="2014-04-17T10:51:00Z">
              <w:tcPr>
                <w:tcW w:w="108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81" w:author="Vijay Shah" w:date="2014-03-04T08:55:00Z"/>
                <w:sz w:val="20"/>
                <w:rPrChange w:id="3482" w:author="Vijay Shah" w:date="2014-04-17T10:48:00Z">
                  <w:rPr>
                    <w:ins w:id="3483" w:author="Vijay Shah" w:date="2014-03-04T08:55:00Z"/>
                  </w:rPr>
                </w:rPrChange>
              </w:rPr>
            </w:pPr>
          </w:p>
        </w:tc>
        <w:tc>
          <w:tcPr>
            <w:tcW w:w="1890" w:type="dxa"/>
            <w:tcBorders>
              <w:top w:val="single" w:sz="4" w:space="0" w:color="auto"/>
              <w:left w:val="single" w:sz="4" w:space="0" w:color="auto"/>
              <w:bottom w:val="single" w:sz="4" w:space="0" w:color="auto"/>
              <w:right w:val="single" w:sz="4" w:space="0" w:color="auto"/>
            </w:tcBorders>
            <w:tcPrChange w:id="3484" w:author="Vijay Shah" w:date="2014-04-17T10:51:00Z">
              <w:tcPr>
                <w:tcW w:w="108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85" w:author="Vijay Shah" w:date="2014-04-17T10:48:00Z"/>
                <w:sz w:val="20"/>
              </w:rPr>
            </w:pPr>
          </w:p>
        </w:tc>
      </w:tr>
      <w:tr w:rsidR="004C4950" w:rsidRPr="004C4950" w:rsidTr="004C4950">
        <w:tblPrEx>
          <w:tblPrExChange w:id="3486" w:author="Vijay Shah" w:date="2014-04-17T10:51:00Z">
            <w:tblPrEx>
              <w:tblW w:w="7920" w:type="dxa"/>
            </w:tblPrEx>
          </w:tblPrExChange>
        </w:tblPrEx>
        <w:trPr>
          <w:ins w:id="3487" w:author="Vijay Shah" w:date="2014-03-04T08:55:00Z"/>
          <w:trPrChange w:id="3488" w:author="Vijay Shah" w:date="2014-04-17T10:51:00Z">
            <w:trPr>
              <w:gridAfter w:val="0"/>
            </w:trPr>
          </w:trPrChange>
        </w:trPr>
        <w:tc>
          <w:tcPr>
            <w:tcW w:w="1890" w:type="dxa"/>
            <w:tcBorders>
              <w:top w:val="single" w:sz="4" w:space="0" w:color="auto"/>
              <w:left w:val="single" w:sz="4" w:space="0" w:color="auto"/>
              <w:bottom w:val="single" w:sz="4" w:space="0" w:color="auto"/>
              <w:right w:val="single" w:sz="4" w:space="0" w:color="auto"/>
            </w:tcBorders>
            <w:tcPrChange w:id="3489" w:author="Vijay Shah" w:date="2014-04-17T10:51:00Z">
              <w:tcPr>
                <w:tcW w:w="198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490" w:author="Vijay Shah" w:date="2014-03-04T08:55:00Z"/>
                <w:sz w:val="20"/>
                <w:rPrChange w:id="3491" w:author="Vijay Shah" w:date="2014-04-17T10:48:00Z">
                  <w:rPr>
                    <w:ins w:id="3492" w:author="Vijay Shah" w:date="2014-03-04T08:55:00Z"/>
                    <w:rFonts w:ascii="Tahoma" w:hAnsi="Tahoma" w:cs="Tahoma"/>
                    <w:sz w:val="16"/>
                    <w:szCs w:val="16"/>
                  </w:rPr>
                </w:rPrChange>
              </w:rPr>
            </w:pPr>
            <w:ins w:id="3493" w:author="Vijay Shah" w:date="2014-03-04T08:56:00Z">
              <w:r w:rsidRPr="004C4950">
                <w:rPr>
                  <w:sz w:val="20"/>
                </w:rPr>
                <w:t xml:space="preserve">      </w:t>
              </w:r>
            </w:ins>
            <w:ins w:id="3494" w:author="Vijay Shah" w:date="2014-03-04T08:55:00Z">
              <w:r w:rsidRPr="004C4950">
                <w:rPr>
                  <w:sz w:val="20"/>
                  <w:rPrChange w:id="3495" w:author="Vijay Shah" w:date="2014-04-17T10:48:00Z">
                    <w:rPr/>
                  </w:rPrChange>
                </w:rPr>
                <w:t>form_package</w:t>
              </w:r>
            </w:ins>
          </w:p>
        </w:tc>
        <w:tc>
          <w:tcPr>
            <w:tcW w:w="2340" w:type="dxa"/>
            <w:tcBorders>
              <w:top w:val="single" w:sz="4" w:space="0" w:color="auto"/>
              <w:left w:val="single" w:sz="4" w:space="0" w:color="auto"/>
              <w:bottom w:val="single" w:sz="4" w:space="0" w:color="auto"/>
              <w:right w:val="single" w:sz="4" w:space="0" w:color="auto"/>
            </w:tcBorders>
            <w:tcPrChange w:id="3496" w:author="Vijay Shah" w:date="2014-04-17T10:51:00Z">
              <w:tcPr>
                <w:tcW w:w="3060" w:type="dxa"/>
                <w:gridSpan w:val="3"/>
                <w:tcBorders>
                  <w:top w:val="single" w:sz="4" w:space="0" w:color="auto"/>
                  <w:left w:val="single" w:sz="4" w:space="0" w:color="auto"/>
                  <w:bottom w:val="single" w:sz="4" w:space="0" w:color="auto"/>
                  <w:right w:val="single" w:sz="4" w:space="0" w:color="auto"/>
                </w:tcBorders>
              </w:tcPr>
            </w:tcPrChange>
          </w:tcPr>
          <w:p w:rsidR="004C4950" w:rsidRPr="004C4950" w:rsidRDefault="004C4950" w:rsidP="00AD2BE0">
            <w:pPr>
              <w:rPr>
                <w:ins w:id="3497" w:author="Vijay Shah" w:date="2014-03-04T08:55:00Z"/>
                <w:sz w:val="20"/>
                <w:rPrChange w:id="3498" w:author="Vijay Shah" w:date="2014-04-17T10:48:00Z">
                  <w:rPr>
                    <w:ins w:id="3499" w:author="Vijay Shah" w:date="2014-03-04T08:55:00Z"/>
                    <w:rFonts w:ascii="Tahoma" w:hAnsi="Tahoma" w:cs="Tahoma"/>
                    <w:sz w:val="16"/>
                    <w:szCs w:val="16"/>
                  </w:rPr>
                </w:rPrChange>
              </w:rPr>
            </w:pPr>
            <w:ins w:id="3500" w:author="Vijay Shah" w:date="2014-03-04T08:55:00Z">
              <w:r w:rsidRPr="004C4950">
                <w:rPr>
                  <w:sz w:val="20"/>
                  <w:rPrChange w:id="3501" w:author="Vijay Shah" w:date="2014-04-17T10:48:00Z">
                    <w:rPr/>
                  </w:rPrChange>
                </w:rPr>
                <w:t>The xml element containing MFI-13 based form design and associated files</w:t>
              </w:r>
            </w:ins>
            <w:ins w:id="3502" w:author="Vijay Shah" w:date="2014-04-17T22:44:00Z">
              <w:r w:rsidR="005425BF">
                <w:rPr>
                  <w:sz w:val="20"/>
                </w:rPr>
                <w:t xml:space="preserve"> as explained in Section 5.1</w:t>
              </w:r>
            </w:ins>
          </w:p>
        </w:tc>
        <w:tc>
          <w:tcPr>
            <w:tcW w:w="900" w:type="dxa"/>
            <w:tcBorders>
              <w:top w:val="single" w:sz="4" w:space="0" w:color="auto"/>
              <w:left w:val="single" w:sz="4" w:space="0" w:color="auto"/>
              <w:bottom w:val="single" w:sz="4" w:space="0" w:color="auto"/>
              <w:right w:val="single" w:sz="4" w:space="0" w:color="auto"/>
            </w:tcBorders>
            <w:tcPrChange w:id="3503" w:author="Vijay Shah" w:date="2014-04-17T10:51:00Z">
              <w:tcPr>
                <w:tcW w:w="81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04" w:author="Vijay Shah" w:date="2014-03-04T08:55:00Z"/>
                <w:sz w:val="20"/>
                <w:rPrChange w:id="3505" w:author="Vijay Shah" w:date="2014-04-17T10:48:00Z">
                  <w:rPr>
                    <w:ins w:id="3506" w:author="Vijay Shah" w:date="2014-03-04T08:55:00Z"/>
                    <w:rFonts w:ascii="Tahoma" w:hAnsi="Tahoma" w:cs="Tahoma"/>
                    <w:sz w:val="16"/>
                    <w:szCs w:val="16"/>
                  </w:rPr>
                </w:rPrChange>
              </w:rPr>
            </w:pPr>
            <w:ins w:id="3507" w:author="Vijay Shah" w:date="2014-03-04T08:57:00Z">
              <w:r w:rsidRPr="004C4950">
                <w:rPr>
                  <w:sz w:val="20"/>
                </w:rPr>
                <w:t>1</w:t>
              </w:r>
            </w:ins>
            <w:ins w:id="3508" w:author="Vijay Shah" w:date="2014-03-04T08:55:00Z">
              <w:r w:rsidRPr="004C4950">
                <w:rPr>
                  <w:sz w:val="20"/>
                  <w:rPrChange w:id="3509" w:author="Vijay Shah" w:date="2014-04-17T10:48:00Z">
                    <w:rPr/>
                  </w:rPrChange>
                </w:rPr>
                <w:t>..1</w:t>
              </w:r>
            </w:ins>
          </w:p>
        </w:tc>
        <w:tc>
          <w:tcPr>
            <w:tcW w:w="1260" w:type="dxa"/>
            <w:tcBorders>
              <w:top w:val="single" w:sz="4" w:space="0" w:color="auto"/>
              <w:left w:val="single" w:sz="4" w:space="0" w:color="auto"/>
              <w:bottom w:val="single" w:sz="4" w:space="0" w:color="auto"/>
              <w:right w:val="single" w:sz="4" w:space="0" w:color="auto"/>
            </w:tcBorders>
            <w:tcPrChange w:id="3510" w:author="Vijay Shah" w:date="2014-04-17T10:51:00Z">
              <w:tcPr>
                <w:tcW w:w="99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11" w:author="Vijay Shah" w:date="2014-03-04T08:55:00Z"/>
                <w:sz w:val="20"/>
                <w:rPrChange w:id="3512" w:author="Vijay Shah" w:date="2014-04-17T10:48:00Z">
                  <w:rPr>
                    <w:ins w:id="3513" w:author="Vijay Shah" w:date="2014-03-04T08:55:00Z"/>
                    <w:rFonts w:ascii="Tahoma" w:hAnsi="Tahoma" w:cs="Tahoma"/>
                    <w:sz w:val="16"/>
                    <w:szCs w:val="16"/>
                  </w:rPr>
                </w:rPrChange>
              </w:rPr>
            </w:pPr>
            <w:ins w:id="3514" w:author="Vijay Shah" w:date="2014-03-04T08:55:00Z">
              <w:r w:rsidRPr="004C4950">
                <w:rPr>
                  <w:sz w:val="20"/>
                  <w:rPrChange w:id="3515" w:author="Vijay Shah" w:date="2014-04-17T10:48:00Z">
                    <w:rPr/>
                  </w:rPrChange>
                </w:rPr>
                <w:t>May</w:t>
              </w:r>
            </w:ins>
          </w:p>
        </w:tc>
        <w:tc>
          <w:tcPr>
            <w:tcW w:w="990" w:type="dxa"/>
            <w:tcBorders>
              <w:top w:val="single" w:sz="4" w:space="0" w:color="auto"/>
              <w:left w:val="single" w:sz="4" w:space="0" w:color="auto"/>
              <w:bottom w:val="single" w:sz="4" w:space="0" w:color="auto"/>
              <w:right w:val="single" w:sz="4" w:space="0" w:color="auto"/>
            </w:tcBorders>
            <w:tcPrChange w:id="3516" w:author="Vijay Shah" w:date="2014-04-17T10:51:00Z">
              <w:tcPr>
                <w:tcW w:w="108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17" w:author="Vijay Shah" w:date="2014-03-04T08:55:00Z"/>
                <w:sz w:val="20"/>
                <w:rPrChange w:id="3518" w:author="Vijay Shah" w:date="2014-04-17T10:48:00Z">
                  <w:rPr>
                    <w:ins w:id="3519" w:author="Vijay Shah" w:date="2014-03-04T08:55:00Z"/>
                  </w:rPr>
                </w:rPrChange>
              </w:rPr>
            </w:pPr>
            <w:ins w:id="3520" w:author="Vijay Shah" w:date="2014-04-11T10:46:00Z">
              <w:r w:rsidRPr="004C4950">
                <w:rPr>
                  <w:sz w:val="20"/>
                </w:rPr>
                <w:t>anyXML</w:t>
              </w:r>
            </w:ins>
          </w:p>
        </w:tc>
        <w:tc>
          <w:tcPr>
            <w:tcW w:w="1890" w:type="dxa"/>
            <w:tcBorders>
              <w:top w:val="single" w:sz="4" w:space="0" w:color="auto"/>
              <w:left w:val="single" w:sz="4" w:space="0" w:color="auto"/>
              <w:bottom w:val="single" w:sz="4" w:space="0" w:color="auto"/>
              <w:right w:val="single" w:sz="4" w:space="0" w:color="auto"/>
            </w:tcBorders>
            <w:tcPrChange w:id="3521" w:author="Vijay Shah" w:date="2014-04-17T10:51:00Z">
              <w:tcPr>
                <w:tcW w:w="108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22" w:author="Vijay Shah" w:date="2014-04-17T10:48:00Z"/>
                <w:sz w:val="20"/>
              </w:rPr>
            </w:pPr>
          </w:p>
        </w:tc>
      </w:tr>
      <w:tr w:rsidR="004C4950" w:rsidRPr="004C4950" w:rsidTr="004C4950">
        <w:tblPrEx>
          <w:tblPrExChange w:id="3523" w:author="Vijay Shah" w:date="2014-04-17T10:51:00Z">
            <w:tblPrEx>
              <w:tblW w:w="7920" w:type="dxa"/>
            </w:tblPrEx>
          </w:tblPrExChange>
        </w:tblPrEx>
        <w:trPr>
          <w:ins w:id="3524" w:author="Vijay Shah" w:date="2014-04-15T23:52:00Z"/>
          <w:trPrChange w:id="3525" w:author="Vijay Shah" w:date="2014-04-17T10:51:00Z">
            <w:trPr>
              <w:gridAfter w:val="0"/>
            </w:trPr>
          </w:trPrChange>
        </w:trPr>
        <w:tc>
          <w:tcPr>
            <w:tcW w:w="1890" w:type="dxa"/>
            <w:tcBorders>
              <w:top w:val="single" w:sz="4" w:space="0" w:color="auto"/>
              <w:left w:val="single" w:sz="4" w:space="0" w:color="auto"/>
              <w:bottom w:val="single" w:sz="4" w:space="0" w:color="auto"/>
              <w:right w:val="single" w:sz="4" w:space="0" w:color="auto"/>
            </w:tcBorders>
            <w:tcPrChange w:id="3526" w:author="Vijay Shah" w:date="2014-04-17T10:51:00Z">
              <w:tcPr>
                <w:tcW w:w="198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27" w:author="Vijay Shah" w:date="2014-04-15T23:52:00Z"/>
                <w:sz w:val="20"/>
              </w:rPr>
            </w:pPr>
            <w:ins w:id="3528" w:author="Vijay Shah" w:date="2014-04-15T23:52:00Z">
              <w:r w:rsidRPr="004C4950">
                <w:rPr>
                  <w:sz w:val="20"/>
                </w:rPr>
                <w:t>contentType</w:t>
              </w:r>
            </w:ins>
          </w:p>
        </w:tc>
        <w:tc>
          <w:tcPr>
            <w:tcW w:w="2340" w:type="dxa"/>
            <w:tcBorders>
              <w:top w:val="single" w:sz="4" w:space="0" w:color="auto"/>
              <w:left w:val="single" w:sz="4" w:space="0" w:color="auto"/>
              <w:bottom w:val="single" w:sz="4" w:space="0" w:color="auto"/>
              <w:right w:val="single" w:sz="4" w:space="0" w:color="auto"/>
            </w:tcBorders>
            <w:tcPrChange w:id="3529" w:author="Vijay Shah" w:date="2014-04-17T10:51:00Z">
              <w:tcPr>
                <w:tcW w:w="3060" w:type="dxa"/>
                <w:gridSpan w:val="3"/>
                <w:tcBorders>
                  <w:top w:val="single" w:sz="4" w:space="0" w:color="auto"/>
                  <w:left w:val="single" w:sz="4" w:space="0" w:color="auto"/>
                  <w:bottom w:val="single" w:sz="4" w:space="0" w:color="auto"/>
                  <w:right w:val="single" w:sz="4" w:space="0" w:color="auto"/>
                </w:tcBorders>
              </w:tcPr>
            </w:tcPrChange>
          </w:tcPr>
          <w:p w:rsidR="004C4950" w:rsidRPr="004C4950" w:rsidRDefault="004C4950">
            <w:pPr>
              <w:rPr>
                <w:ins w:id="3530" w:author="Vijay Shah" w:date="2014-04-15T23:52:00Z"/>
                <w:sz w:val="20"/>
              </w:rPr>
            </w:pPr>
            <w:ins w:id="3531" w:author="Vijay Shah" w:date="2014-04-15T23:52:00Z">
              <w:r w:rsidRPr="004C4950">
                <w:rPr>
                  <w:sz w:val="20"/>
                  <w:rPrChange w:id="3532" w:author="Vijay Shah" w:date="2014-04-17T10:48:00Z">
                    <w:rPr/>
                  </w:rPrChange>
                </w:rPr>
                <w:t>The type of the returned form.</w:t>
              </w:r>
            </w:ins>
          </w:p>
        </w:tc>
        <w:tc>
          <w:tcPr>
            <w:tcW w:w="900" w:type="dxa"/>
            <w:tcBorders>
              <w:top w:val="single" w:sz="4" w:space="0" w:color="auto"/>
              <w:left w:val="single" w:sz="4" w:space="0" w:color="auto"/>
              <w:bottom w:val="single" w:sz="4" w:space="0" w:color="auto"/>
              <w:right w:val="single" w:sz="4" w:space="0" w:color="auto"/>
            </w:tcBorders>
            <w:tcPrChange w:id="3533" w:author="Vijay Shah" w:date="2014-04-17T10:51:00Z">
              <w:tcPr>
                <w:tcW w:w="81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34" w:author="Vijay Shah" w:date="2014-04-15T23:52:00Z"/>
                <w:sz w:val="20"/>
              </w:rPr>
            </w:pPr>
            <w:ins w:id="3535" w:author="Vijay Shah" w:date="2014-04-15T23:52:00Z">
              <w:r w:rsidRPr="004C4950">
                <w:rPr>
                  <w:sz w:val="20"/>
                  <w:rPrChange w:id="3536" w:author="Vijay Shah" w:date="2014-04-17T10:48:00Z">
                    <w:rPr/>
                  </w:rPrChange>
                </w:rPr>
                <w:t>1..1</w:t>
              </w:r>
            </w:ins>
          </w:p>
        </w:tc>
        <w:tc>
          <w:tcPr>
            <w:tcW w:w="1260" w:type="dxa"/>
            <w:tcBorders>
              <w:top w:val="single" w:sz="4" w:space="0" w:color="auto"/>
              <w:left w:val="single" w:sz="4" w:space="0" w:color="auto"/>
              <w:bottom w:val="single" w:sz="4" w:space="0" w:color="auto"/>
              <w:right w:val="single" w:sz="4" w:space="0" w:color="auto"/>
            </w:tcBorders>
            <w:tcPrChange w:id="3537" w:author="Vijay Shah" w:date="2014-04-17T10:51:00Z">
              <w:tcPr>
                <w:tcW w:w="99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8F1778">
            <w:pPr>
              <w:rPr>
                <w:ins w:id="3538" w:author="Vijay Shah" w:date="2014-04-15T23:52:00Z"/>
                <w:sz w:val="20"/>
              </w:rPr>
            </w:pPr>
            <w:ins w:id="3539" w:author="Vijay Shah" w:date="2014-04-15T23:52:00Z">
              <w:r w:rsidRPr="004C4950">
                <w:rPr>
                  <w:sz w:val="20"/>
                  <w:rPrChange w:id="3540" w:author="Vijay Shah" w:date="2014-04-17T10:48:00Z">
                    <w:rPr/>
                  </w:rPrChange>
                </w:rPr>
                <w:t>Required</w:t>
              </w:r>
            </w:ins>
          </w:p>
        </w:tc>
        <w:tc>
          <w:tcPr>
            <w:tcW w:w="990" w:type="dxa"/>
            <w:tcBorders>
              <w:top w:val="single" w:sz="4" w:space="0" w:color="auto"/>
              <w:left w:val="single" w:sz="4" w:space="0" w:color="auto"/>
              <w:bottom w:val="single" w:sz="4" w:space="0" w:color="auto"/>
              <w:right w:val="single" w:sz="4" w:space="0" w:color="auto"/>
            </w:tcBorders>
            <w:tcPrChange w:id="3541" w:author="Vijay Shah" w:date="2014-04-17T10:51:00Z">
              <w:tcPr>
                <w:tcW w:w="108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42" w:author="Vijay Shah" w:date="2014-04-15T23:52:00Z"/>
                <w:sz w:val="20"/>
              </w:rPr>
            </w:pPr>
            <w:ins w:id="3543" w:author="Vijay Shah" w:date="2014-04-15T23:52:00Z">
              <w:r w:rsidRPr="004C4950">
                <w:rPr>
                  <w:sz w:val="20"/>
                  <w:rPrChange w:id="3544" w:author="Vijay Shah" w:date="2014-04-17T10:48:00Z">
                    <w:rPr/>
                  </w:rPrChange>
                </w:rPr>
                <w:t>string</w:t>
              </w:r>
            </w:ins>
          </w:p>
        </w:tc>
        <w:tc>
          <w:tcPr>
            <w:tcW w:w="1890" w:type="dxa"/>
            <w:tcBorders>
              <w:top w:val="single" w:sz="4" w:space="0" w:color="auto"/>
              <w:left w:val="single" w:sz="4" w:space="0" w:color="auto"/>
              <w:bottom w:val="single" w:sz="4" w:space="0" w:color="auto"/>
              <w:right w:val="single" w:sz="4" w:space="0" w:color="auto"/>
            </w:tcBorders>
            <w:tcPrChange w:id="3545" w:author="Vijay Shah" w:date="2014-04-17T10:51:00Z">
              <w:tcPr>
                <w:tcW w:w="108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C922F5">
            <w:pPr>
              <w:rPr>
                <w:ins w:id="3546" w:author="Vijay Shah" w:date="2014-04-17T10:48:00Z"/>
                <w:sz w:val="20"/>
              </w:rPr>
            </w:pPr>
            <w:ins w:id="3547" w:author="Vijay Shah" w:date="2014-04-17T10:51:00Z">
              <w:r>
                <w:rPr>
                  <w:sz w:val="20"/>
                </w:rPr>
                <w:t>Value SHALL be “XML”</w:t>
              </w:r>
            </w:ins>
          </w:p>
        </w:tc>
      </w:tr>
    </w:tbl>
    <w:p w:rsidR="00C922F5" w:rsidRDefault="00C922F5" w:rsidP="00BB76BC">
      <w:pPr>
        <w:pStyle w:val="Note"/>
        <w:rPr>
          <w:ins w:id="3548" w:author="Vijay Shah" w:date="2014-03-04T08:55:00Z"/>
        </w:rPr>
      </w:pP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49" w:author="Vijay Shah" w:date="2014-03-04T08:55:00Z"/>
          <w:rFonts w:ascii="Courier New" w:eastAsiaTheme="minorHAnsi" w:hAnsi="Courier New" w:cs="Courier New"/>
          <w:color w:val="FF0000"/>
          <w:sz w:val="18"/>
          <w:szCs w:val="18"/>
          <w:highlight w:val="white"/>
        </w:rPr>
      </w:pPr>
      <w:ins w:id="3550" w:author="Vijay Shah" w:date="2014-03-04T08:55:00Z">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RetrieveFormResponse</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51" w:author="Vijay Shah" w:date="2014-03-04T08:55:00Z"/>
          <w:rFonts w:ascii="Courier New" w:eastAsiaTheme="minorHAnsi" w:hAnsi="Courier New" w:cs="Courier New"/>
          <w:color w:val="FF0000"/>
          <w:sz w:val="18"/>
          <w:szCs w:val="18"/>
          <w:highlight w:val="white"/>
        </w:rPr>
      </w:pPr>
      <w:ins w:id="3552" w:author="Vijay Shah" w:date="2014-03-04T08:55:00Z">
        <w:r w:rsidRPr="003C1009">
          <w:rPr>
            <w:rFonts w:ascii="Courier New" w:eastAsiaTheme="minorHAnsi" w:hAnsi="Courier New" w:cs="Courier New"/>
            <w:color w:val="FF0000"/>
            <w:sz w:val="18"/>
            <w:szCs w:val="18"/>
            <w:highlight w:val="white"/>
          </w:rPr>
          <w:t xml:space="preserve"> xmlns</w:t>
        </w:r>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urn:ihe:iti:rfd:2007</w:t>
        </w:r>
        <w:r w:rsidRPr="003C1009">
          <w:rPr>
            <w:rFonts w:ascii="Courier New" w:eastAsiaTheme="minorHAnsi" w:hAnsi="Courier New" w:cs="Courier New"/>
            <w:color w:val="0000FF"/>
            <w:sz w:val="18"/>
            <w:szCs w:val="18"/>
            <w:highlight w:val="white"/>
          </w:rPr>
          <w: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53" w:author="Vijay Shah" w:date="2014-03-04T08:55:00Z"/>
          <w:rFonts w:ascii="Courier New" w:eastAsiaTheme="minorHAnsi" w:hAnsi="Courier New" w:cs="Courier New"/>
          <w:color w:val="FF0000"/>
          <w:sz w:val="18"/>
          <w:szCs w:val="18"/>
          <w:highlight w:val="white"/>
        </w:rPr>
      </w:pPr>
      <w:ins w:id="3554" w:author="Vijay Shah" w:date="2014-03-04T08:55:00Z">
        <w:r w:rsidRPr="003C1009">
          <w:rPr>
            <w:rFonts w:ascii="Courier New" w:eastAsiaTheme="minorHAnsi" w:hAnsi="Courier New" w:cs="Courier New"/>
            <w:color w:val="FF0000"/>
            <w:sz w:val="18"/>
            <w:szCs w:val="18"/>
            <w:highlight w:val="white"/>
          </w:rPr>
          <w:t xml:space="preserve"> xmlns:xsi</w:t>
        </w:r>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http://www.w3.org/2001/XMLSchema-instance</w:t>
        </w:r>
        <w:r w:rsidRPr="003C1009">
          <w:rPr>
            <w:rFonts w:ascii="Courier New" w:eastAsiaTheme="minorHAnsi" w:hAnsi="Courier New" w:cs="Courier New"/>
            <w:color w:val="0000FF"/>
            <w:sz w:val="18"/>
            <w:szCs w:val="18"/>
            <w:highlight w:val="white"/>
          </w:rPr>
          <w: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55" w:author="Vijay Shah" w:date="2014-03-04T08:55:00Z"/>
          <w:rFonts w:ascii="Courier New" w:eastAsiaTheme="minorHAnsi" w:hAnsi="Courier New" w:cs="Courier New"/>
          <w:color w:val="000000"/>
          <w:sz w:val="18"/>
          <w:szCs w:val="18"/>
          <w:highlight w:val="white"/>
        </w:rPr>
      </w:pPr>
      <w:ins w:id="3556" w:author="Vijay Shah" w:date="2014-03-04T08:55:00Z">
        <w:r w:rsidRPr="003C1009">
          <w:rPr>
            <w:rFonts w:ascii="Courier New" w:eastAsiaTheme="minorHAnsi" w:hAnsi="Courier New" w:cs="Courier New"/>
            <w:color w:val="FF0000"/>
            <w:sz w:val="18"/>
            <w:szCs w:val="18"/>
            <w:highlight w:val="white"/>
          </w:rPr>
          <w:t xml:space="preserve"> xmlns:sdc</w:t>
        </w:r>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urn:ihe:qrph:sdc:2014</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57" w:author="Vijay Shah" w:date="2014-03-04T08:55:00Z"/>
          <w:rFonts w:ascii="Courier New" w:eastAsiaTheme="minorHAnsi" w:hAnsi="Courier New" w:cs="Courier New"/>
          <w:color w:val="000000"/>
          <w:sz w:val="18"/>
          <w:szCs w:val="18"/>
          <w:highlight w:val="white"/>
        </w:rPr>
      </w:pPr>
      <w:ins w:id="3558"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form</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59" w:author="Vijay Shah" w:date="2014-03-04T08:55:00Z"/>
          <w:rFonts w:ascii="Courier New" w:eastAsiaTheme="minorHAnsi" w:hAnsi="Courier New" w:cs="Courier New"/>
          <w:color w:val="000000"/>
          <w:sz w:val="18"/>
          <w:szCs w:val="18"/>
          <w:highlight w:val="white"/>
        </w:rPr>
      </w:pPr>
      <w:ins w:id="3560"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Structured</w:t>
        </w:r>
        <w:r w:rsidRPr="003C1009">
          <w:rPr>
            <w:rFonts w:ascii="Courier New" w:eastAsiaTheme="minorHAnsi" w:hAnsi="Courier New" w:cs="Courier New"/>
            <w:color w:val="0000FF"/>
            <w:sz w:val="18"/>
            <w:szCs w:val="18"/>
            <w:highlight w:val="white"/>
          </w:rPr>
          <w:t>&gt;</w:t>
        </w:r>
      </w:ins>
    </w:p>
    <w:p w:rsidR="00C922F5"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61" w:author="Vijay Shah" w:date="2014-04-08T09:53:00Z"/>
          <w:rFonts w:ascii="Courier New" w:eastAsiaTheme="minorHAnsi" w:hAnsi="Courier New" w:cs="Courier New"/>
          <w:color w:val="0000FF"/>
          <w:sz w:val="18"/>
          <w:szCs w:val="18"/>
          <w:highlight w:val="white"/>
        </w:rPr>
      </w:pPr>
      <w:ins w:id="3562"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w:t>
        </w:r>
        <w:r>
          <w:rPr>
            <w:rFonts w:ascii="Courier New" w:eastAsiaTheme="minorHAnsi" w:hAnsi="Courier New" w:cs="Courier New"/>
            <w:color w:val="800000"/>
            <w:sz w:val="18"/>
            <w:szCs w:val="18"/>
            <w:highlight w:val="white"/>
          </w:rPr>
          <w:t>sdc</w:t>
        </w:r>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xml</w:t>
        </w:r>
        <w:r w:rsidRPr="003C1009">
          <w:rPr>
            <w:rFonts w:ascii="Courier New" w:eastAsiaTheme="minorHAnsi" w:hAnsi="Courier New" w:cs="Courier New"/>
            <w:color w:val="800000"/>
            <w:sz w:val="18"/>
            <w:szCs w:val="18"/>
            <w:highlight w:val="white"/>
          </w:rPr>
          <w:t>_package</w:t>
        </w:r>
        <w:r w:rsidRPr="003C1009">
          <w:rPr>
            <w:rFonts w:ascii="Courier New" w:eastAsiaTheme="minorHAnsi" w:hAnsi="Courier New" w:cs="Courier New"/>
            <w:color w:val="0000FF"/>
            <w:sz w:val="18"/>
            <w:szCs w:val="18"/>
            <w:highlight w:val="white"/>
          </w:rPr>
          <w:t>&gt;</w:t>
        </w:r>
      </w:ins>
    </w:p>
    <w:p w:rsidR="00EE5536" w:rsidRPr="00991BE1"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63" w:author="Vijay Shah" w:date="2014-04-08T09:58:00Z"/>
          <w:rFonts w:ascii="Courier New" w:eastAsiaTheme="minorHAnsi" w:hAnsi="Courier New" w:cs="Courier New"/>
          <w:color w:val="0000FF"/>
          <w:sz w:val="18"/>
          <w:szCs w:val="18"/>
          <w:highlight w:val="white"/>
        </w:rPr>
      </w:pPr>
      <w:ins w:id="3564" w:author="Vijay Shah" w:date="2014-04-08T09:58: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r w:rsidRPr="00890636">
          <w:rPr>
            <w:rFonts w:ascii="Courier New" w:eastAsiaTheme="minorHAnsi" w:hAnsi="Courier New" w:cs="Courier New"/>
            <w:color w:val="800000"/>
            <w:sz w:val="18"/>
            <w:szCs w:val="18"/>
            <w:highlight w:val="white"/>
          </w:rPr>
          <w:t>sdc:supplemental_data</w:t>
        </w:r>
        <w:r w:rsidRPr="00991BE1">
          <w:rPr>
            <w:rFonts w:ascii="Courier New" w:eastAsiaTheme="minorHAnsi" w:hAnsi="Courier New" w:cs="Courier New"/>
            <w:color w:val="0000FF"/>
            <w:sz w:val="18"/>
            <w:szCs w:val="18"/>
            <w:highlight w:val="white"/>
          </w:rPr>
          <w:t>&gt;</w:t>
        </w:r>
      </w:ins>
    </w:p>
    <w:p w:rsidR="00EE5536" w:rsidRPr="003C1009"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65" w:author="Vijay Shah" w:date="2014-04-08T09:58:00Z"/>
          <w:rFonts w:ascii="Courier New" w:eastAsiaTheme="minorHAnsi" w:hAnsi="Courier New" w:cs="Courier New"/>
          <w:color w:val="000000"/>
          <w:sz w:val="18"/>
          <w:szCs w:val="18"/>
          <w:highlight w:val="white"/>
        </w:rPr>
      </w:pPr>
      <w:ins w:id="3566" w:author="Vijay Shah" w:date="2014-04-08T09:58: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808080"/>
            <w:sz w:val="18"/>
            <w:szCs w:val="18"/>
            <w:highlight w:val="white"/>
          </w:rPr>
          <w:t xml:space="preserve">Contains </w:t>
        </w:r>
        <w:r>
          <w:rPr>
            <w:rFonts w:ascii="Courier New" w:eastAsiaTheme="minorHAnsi" w:hAnsi="Courier New" w:cs="Courier New"/>
            <w:color w:val="808080"/>
            <w:sz w:val="18"/>
            <w:szCs w:val="18"/>
            <w:highlight w:val="white"/>
          </w:rPr>
          <w:t>supplemental data related to the form instance e.g. form generation date, specific instruction, pre-pop data, etc.</w:t>
        </w:r>
        <w:r w:rsidRPr="003C1009">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0000FF"/>
            <w:sz w:val="18"/>
            <w:szCs w:val="18"/>
            <w:highlight w:val="white"/>
          </w:rPr>
          <w:t>--&gt;</w:t>
        </w:r>
      </w:ins>
    </w:p>
    <w:p w:rsidR="00EE5536"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67" w:author="Vijay Shah" w:date="2014-04-08T09:58:00Z"/>
          <w:rFonts w:ascii="Courier New" w:eastAsiaTheme="minorHAnsi" w:hAnsi="Courier New" w:cs="Courier New"/>
          <w:color w:val="000000"/>
          <w:sz w:val="18"/>
          <w:szCs w:val="18"/>
          <w:highlight w:val="white"/>
        </w:rPr>
      </w:pPr>
      <w:ins w:id="3568" w:author="Vijay Shah" w:date="2014-04-08T09:58: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r w:rsidRPr="00890636">
          <w:rPr>
            <w:rFonts w:ascii="Courier New" w:eastAsiaTheme="minorHAnsi" w:hAnsi="Courier New" w:cs="Courier New"/>
            <w:color w:val="800000"/>
            <w:sz w:val="18"/>
            <w:szCs w:val="18"/>
            <w:highlight w:val="white"/>
          </w:rPr>
          <w:t>sdc:supplemental_data</w:t>
        </w:r>
        <w:r w:rsidRPr="00991BE1">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69" w:author="Vijay Shah" w:date="2014-03-04T08:55:00Z"/>
          <w:rFonts w:ascii="Courier New" w:eastAsiaTheme="minorHAnsi" w:hAnsi="Courier New" w:cs="Courier New"/>
          <w:color w:val="000000"/>
          <w:sz w:val="18"/>
          <w:szCs w:val="18"/>
          <w:highlight w:val="white"/>
        </w:rPr>
      </w:pPr>
      <w:ins w:id="3570"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sdc:form_package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71" w:author="Vijay Shah" w:date="2014-03-04T08:55:00Z"/>
          <w:rFonts w:ascii="Courier New" w:eastAsiaTheme="minorHAnsi" w:hAnsi="Courier New" w:cs="Courier New"/>
          <w:color w:val="000000"/>
          <w:sz w:val="18"/>
          <w:szCs w:val="18"/>
          <w:highlight w:val="white"/>
        </w:rPr>
      </w:pPr>
      <w:ins w:id="3572"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 —Contains Administrative, stylesheet, mapping, and form definition; all of the required info for form definition </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73" w:author="Vijay Shah" w:date="2014-03-04T08:55:00Z"/>
          <w:rFonts w:ascii="Courier New" w:eastAsiaTheme="minorHAnsi" w:hAnsi="Courier New" w:cs="Courier New"/>
          <w:color w:val="000000"/>
          <w:sz w:val="18"/>
          <w:szCs w:val="18"/>
          <w:highlight w:val="white"/>
        </w:rPr>
      </w:pPr>
      <w:ins w:id="3574"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sdc:mapping_package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75" w:author="Vijay Shah" w:date="2014-03-04T08:55:00Z"/>
          <w:rFonts w:ascii="Courier New" w:eastAsiaTheme="minorHAnsi" w:hAnsi="Courier New" w:cs="Courier New"/>
          <w:color w:val="000000"/>
          <w:sz w:val="18"/>
          <w:szCs w:val="18"/>
          <w:highlight w:val="white"/>
        </w:rPr>
      </w:pPr>
      <w:ins w:id="3576"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Mapping informaiton e.g. DEX mapping, goes here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77" w:author="Vijay Shah" w:date="2014-03-04T08:55:00Z"/>
          <w:rFonts w:ascii="Courier New" w:eastAsiaTheme="minorHAnsi" w:hAnsi="Courier New" w:cs="Courier New"/>
          <w:color w:val="000000"/>
          <w:sz w:val="18"/>
          <w:szCs w:val="18"/>
          <w:highlight w:val="white"/>
        </w:rPr>
      </w:pPr>
      <w:ins w:id="3578"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sdc:mapping_package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79" w:author="Vijay Shah" w:date="2014-03-04T08:55:00Z"/>
          <w:rFonts w:ascii="Courier New" w:eastAsiaTheme="minorHAnsi" w:hAnsi="Courier New" w:cs="Courier New"/>
          <w:color w:val="000000"/>
          <w:sz w:val="18"/>
          <w:szCs w:val="18"/>
          <w:highlight w:val="white"/>
        </w:rPr>
      </w:pPr>
      <w:ins w:id="3580"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sdc:administrative_package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81" w:author="Vijay Shah" w:date="2014-03-04T08:55:00Z"/>
          <w:rFonts w:ascii="Courier New" w:eastAsiaTheme="minorHAnsi" w:hAnsi="Courier New" w:cs="Courier New"/>
          <w:color w:val="000000"/>
          <w:sz w:val="18"/>
          <w:szCs w:val="18"/>
          <w:highlight w:val="white"/>
        </w:rPr>
      </w:pPr>
      <w:ins w:id="3582"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 Administrative information goes here </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83" w:author="Vijay Shah" w:date="2014-03-04T08:55:00Z"/>
          <w:rFonts w:ascii="Courier New" w:eastAsiaTheme="minorHAnsi" w:hAnsi="Courier New" w:cs="Courier New"/>
          <w:color w:val="000000"/>
          <w:sz w:val="18"/>
          <w:szCs w:val="18"/>
          <w:highlight w:val="white"/>
        </w:rPr>
      </w:pPr>
      <w:ins w:id="3584"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sdc:administrative_package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85" w:author="Vijay Shah" w:date="2014-03-04T08:55:00Z"/>
          <w:rFonts w:ascii="Courier New" w:eastAsiaTheme="minorHAnsi" w:hAnsi="Courier New" w:cs="Courier New"/>
          <w:color w:val="000000"/>
          <w:sz w:val="18"/>
          <w:szCs w:val="18"/>
          <w:highlight w:val="white"/>
        </w:rPr>
      </w:pPr>
      <w:ins w:id="3586"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sdc:stylesheet</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87" w:author="Vijay Shah" w:date="2014-03-04T08:55:00Z"/>
          <w:rFonts w:ascii="Courier New" w:eastAsiaTheme="minorHAnsi" w:hAnsi="Courier New" w:cs="Courier New"/>
          <w:color w:val="000000"/>
          <w:sz w:val="18"/>
          <w:szCs w:val="18"/>
          <w:highlight w:val="white"/>
        </w:rPr>
      </w:pPr>
      <w:ins w:id="3588"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include any style sheet information here </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89" w:author="Vijay Shah" w:date="2014-03-04T08:55:00Z"/>
          <w:rFonts w:ascii="Courier New" w:eastAsiaTheme="minorHAnsi" w:hAnsi="Courier New" w:cs="Courier New"/>
          <w:color w:val="000000"/>
          <w:sz w:val="18"/>
          <w:szCs w:val="18"/>
          <w:highlight w:val="white"/>
        </w:rPr>
      </w:pPr>
      <w:ins w:id="3590"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sdc:stylesheet</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91" w:author="Vijay Shah" w:date="2014-03-04T08:55:00Z"/>
          <w:rFonts w:ascii="Courier New" w:eastAsiaTheme="minorHAnsi" w:hAnsi="Courier New" w:cs="Courier New"/>
          <w:color w:val="000000"/>
          <w:sz w:val="18"/>
          <w:szCs w:val="18"/>
          <w:highlight w:val="white"/>
        </w:rPr>
      </w:pPr>
      <w:ins w:id="3592"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sdc:form_design</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93" w:author="Vijay Shah" w:date="2014-03-04T08:55:00Z"/>
          <w:rFonts w:ascii="Courier New" w:eastAsiaTheme="minorHAnsi" w:hAnsi="Courier New" w:cs="Courier New"/>
          <w:color w:val="000000"/>
          <w:sz w:val="18"/>
          <w:szCs w:val="18"/>
          <w:highlight w:val="white"/>
        </w:rPr>
      </w:pPr>
      <w:ins w:id="3594"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Contains the form design, </w:t>
        </w:r>
        <w:r>
          <w:rPr>
            <w:rFonts w:ascii="Courier New" w:eastAsiaTheme="minorHAnsi" w:hAnsi="Courier New" w:cs="Courier New"/>
            <w:color w:val="808080"/>
            <w:sz w:val="18"/>
            <w:szCs w:val="18"/>
            <w:highlight w:val="white"/>
          </w:rPr>
          <w:t>(e.g.</w:t>
        </w:r>
        <w:r w:rsidRPr="003C1009">
          <w:rPr>
            <w:rFonts w:ascii="Courier New" w:eastAsiaTheme="minorHAnsi" w:hAnsi="Courier New" w:cs="Courier New"/>
            <w:color w:val="808080"/>
            <w:sz w:val="18"/>
            <w:szCs w:val="18"/>
            <w:highlight w:val="white"/>
          </w:rPr>
          <w:t>question-answer sets, skip logic, etc.</w:t>
        </w:r>
        <w:r>
          <w:rPr>
            <w:rFonts w:ascii="Courier New" w:eastAsiaTheme="minorHAnsi" w:hAnsi="Courier New" w:cs="Courier New"/>
            <w:color w:val="808080"/>
            <w:sz w:val="18"/>
            <w:szCs w:val="18"/>
            <w:highlight w:val="white"/>
          </w:rPr>
          <w:t>)</w:t>
        </w:r>
        <w:r w:rsidRPr="003C1009">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95" w:author="Vijay Shah" w:date="2014-03-04T08:55:00Z"/>
          <w:rFonts w:ascii="Courier New" w:eastAsiaTheme="minorHAnsi" w:hAnsi="Courier New" w:cs="Courier New"/>
          <w:color w:val="000000"/>
          <w:sz w:val="18"/>
          <w:szCs w:val="18"/>
          <w:highlight w:val="white"/>
        </w:rPr>
      </w:pPr>
      <w:ins w:id="3596"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sdc:form_design</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97" w:author="Vijay Shah" w:date="2014-03-04T08:55:00Z"/>
          <w:rFonts w:ascii="Courier New" w:eastAsiaTheme="minorHAnsi" w:hAnsi="Courier New" w:cs="Courier New"/>
          <w:color w:val="000000"/>
          <w:sz w:val="18"/>
          <w:szCs w:val="18"/>
          <w:highlight w:val="white"/>
        </w:rPr>
      </w:pPr>
      <w:ins w:id="3598"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sdc:form_package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599" w:author="Vijay Shah" w:date="2014-03-04T08:55:00Z"/>
          <w:rFonts w:ascii="Courier New" w:eastAsiaTheme="minorHAnsi" w:hAnsi="Courier New" w:cs="Courier New"/>
          <w:color w:val="000000"/>
          <w:sz w:val="18"/>
          <w:szCs w:val="18"/>
          <w:highlight w:val="white"/>
        </w:rPr>
      </w:pPr>
      <w:ins w:id="3600"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w:t>
        </w:r>
        <w:r>
          <w:rPr>
            <w:rFonts w:ascii="Courier New" w:eastAsiaTheme="minorHAnsi" w:hAnsi="Courier New" w:cs="Courier New"/>
            <w:color w:val="800000"/>
            <w:sz w:val="18"/>
            <w:szCs w:val="18"/>
            <w:highlight w:val="white"/>
          </w:rPr>
          <w:t>sdc</w:t>
        </w:r>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xml</w:t>
        </w:r>
        <w:r w:rsidRPr="003C1009">
          <w:rPr>
            <w:rFonts w:ascii="Courier New" w:eastAsiaTheme="minorHAnsi" w:hAnsi="Courier New" w:cs="Courier New"/>
            <w:color w:val="800000"/>
            <w:sz w:val="18"/>
            <w:szCs w:val="18"/>
            <w:highlight w:val="white"/>
          </w:rPr>
          <w:t>_package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601" w:author="Vijay Shah" w:date="2014-03-04T08:55:00Z"/>
          <w:rFonts w:ascii="Courier New" w:eastAsiaTheme="minorHAnsi" w:hAnsi="Courier New" w:cs="Courier New"/>
          <w:color w:val="000000"/>
          <w:sz w:val="18"/>
          <w:szCs w:val="18"/>
          <w:highlight w:val="white"/>
        </w:rPr>
      </w:pPr>
      <w:ins w:id="3602"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Structured</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603" w:author="Vijay Shah" w:date="2014-03-04T08:55:00Z"/>
          <w:rFonts w:ascii="Courier New" w:eastAsiaTheme="minorHAnsi" w:hAnsi="Courier New" w:cs="Courier New"/>
          <w:color w:val="000000"/>
          <w:sz w:val="18"/>
          <w:szCs w:val="18"/>
          <w:highlight w:val="white"/>
        </w:rPr>
      </w:pPr>
      <w:ins w:id="3604"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instanceID</w:t>
        </w:r>
        <w:r w:rsidRPr="003C1009">
          <w:rPr>
            <w:rFonts w:ascii="Courier New" w:eastAsiaTheme="minorHAnsi" w:hAnsi="Courier New" w:cs="Courier New"/>
            <w:color w:val="0000FF"/>
            <w:sz w:val="18"/>
            <w:szCs w:val="18"/>
            <w:highlight w:val="white"/>
          </w:rPr>
          <w:t>&gt;</w:t>
        </w:r>
        <w:r w:rsidRPr="003C1009">
          <w:rPr>
            <w:rFonts w:ascii="Courier New" w:eastAsiaTheme="minorHAnsi" w:hAnsi="Courier New" w:cs="Courier New"/>
            <w:color w:val="000000"/>
            <w:sz w:val="18"/>
            <w:szCs w:val="18"/>
            <w:highlight w:val="white"/>
          </w:rPr>
          <w:t>1.2.3.4.5</w:t>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instanceID</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605" w:author="Vijay Shah" w:date="2014-03-04T08:55:00Z"/>
          <w:rFonts w:ascii="Courier New" w:eastAsiaTheme="minorHAnsi" w:hAnsi="Courier New" w:cs="Courier New"/>
          <w:color w:val="000000"/>
          <w:sz w:val="18"/>
          <w:szCs w:val="18"/>
          <w:highlight w:val="white"/>
        </w:rPr>
      </w:pPr>
      <w:ins w:id="3606"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form</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607" w:author="Vijay Shah" w:date="2014-03-04T08:55:00Z"/>
          <w:rFonts w:ascii="Courier New" w:eastAsiaTheme="minorHAnsi" w:hAnsi="Courier New" w:cs="Courier New"/>
          <w:color w:val="000000"/>
          <w:sz w:val="18"/>
          <w:szCs w:val="18"/>
          <w:highlight w:val="white"/>
        </w:rPr>
      </w:pPr>
      <w:ins w:id="3608"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contentType</w:t>
        </w:r>
        <w:r w:rsidRPr="003C1009">
          <w:rPr>
            <w:rFonts w:ascii="Courier New" w:eastAsiaTheme="minorHAnsi" w:hAnsi="Courier New" w:cs="Courier New"/>
            <w:color w:val="0000FF"/>
            <w:sz w:val="18"/>
            <w:szCs w:val="18"/>
            <w:highlight w:val="white"/>
          </w:rPr>
          <w:t>&gt;</w:t>
        </w:r>
        <w:r w:rsidRPr="003C1009">
          <w:rPr>
            <w:rFonts w:ascii="Courier New" w:eastAsiaTheme="minorHAnsi" w:hAnsi="Courier New" w:cs="Courier New"/>
            <w:color w:val="000000"/>
            <w:sz w:val="18"/>
            <w:szCs w:val="18"/>
            <w:highlight w:val="white"/>
          </w:rPr>
          <w:t>XML</w:t>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contentType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609" w:author="Vijay Shah" w:date="2014-03-04T08:55:00Z"/>
          <w:rFonts w:ascii="Courier New" w:eastAsiaTheme="minorHAnsi" w:hAnsi="Courier New" w:cs="Courier New"/>
          <w:color w:val="000000"/>
          <w:sz w:val="18"/>
          <w:szCs w:val="18"/>
          <w:highlight w:val="white"/>
        </w:rPr>
      </w:pPr>
      <w:ins w:id="3610" w:author="Vijay Shah" w:date="2014-03-04T08:55: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responseCode</w:t>
        </w:r>
        <w:r w:rsidRPr="003C1009">
          <w:rPr>
            <w:rFonts w:ascii="Courier New" w:eastAsiaTheme="minorHAnsi" w:hAnsi="Courier New" w:cs="Courier New"/>
            <w:color w:val="0000FF"/>
            <w:sz w:val="18"/>
            <w:szCs w:val="18"/>
            <w:highlight w:val="white"/>
          </w:rPr>
          <w:t>/&gt;</w:t>
        </w:r>
      </w:ins>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3611" w:author="Vijay Shah" w:date="2014-03-04T08:55:00Z"/>
          <w:rFonts w:ascii="Courier New" w:eastAsiaTheme="minorHAnsi" w:hAnsi="Courier New" w:cs="Courier New"/>
          <w:color w:val="000000"/>
          <w:sz w:val="18"/>
          <w:szCs w:val="18"/>
          <w:highlight w:val="white"/>
        </w:rPr>
      </w:pPr>
      <w:ins w:id="3612" w:author="Vijay Shah" w:date="2014-03-04T08:55:00Z">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RetrieveFormResponse</w:t>
        </w:r>
        <w:r w:rsidRPr="003C1009">
          <w:rPr>
            <w:rFonts w:ascii="Courier New" w:eastAsiaTheme="minorHAnsi" w:hAnsi="Courier New" w:cs="Courier New"/>
            <w:color w:val="0000FF"/>
            <w:sz w:val="18"/>
            <w:szCs w:val="18"/>
            <w:highlight w:val="white"/>
          </w:rPr>
          <w:t>&gt;</w:t>
        </w:r>
      </w:ins>
    </w:p>
    <w:p w:rsidR="008F1778" w:rsidRDefault="008F1778" w:rsidP="008F1778">
      <w:pPr>
        <w:pStyle w:val="BodyText"/>
        <w:rPr>
          <w:ins w:id="3613" w:author="Vijay Shah" w:date="2014-04-15T23:55:00Z"/>
          <w:lang w:eastAsia="x-none"/>
        </w:rPr>
      </w:pPr>
      <w:bookmarkStart w:id="3614" w:name="_Toc384977701"/>
      <w:ins w:id="3615" w:author="Vijay Shah" w:date="2014-04-15T23:55:00Z">
        <w:r>
          <w:rPr>
            <w:lang w:eastAsia="x-none"/>
          </w:rPr>
          <w:t xml:space="preserve">Form Manager/Form Processor SHALL ensure that the &lt;structured&gt; element </w:t>
        </w:r>
      </w:ins>
      <w:ins w:id="3616" w:author="Vijay Shah" w:date="2014-04-15T23:56:00Z">
        <w:r>
          <w:rPr>
            <w:lang w:eastAsia="x-none"/>
          </w:rPr>
          <w:t>contains only a single &lt;sdc:sdc_xml_package&gt; element</w:t>
        </w:r>
      </w:ins>
      <w:ins w:id="3617" w:author="Vijay Shah" w:date="2014-04-15T23:55:00Z">
        <w:r>
          <w:rPr>
            <w:lang w:eastAsia="x-none"/>
          </w:rPr>
          <w:t xml:space="preserve"> “true” when </w:t>
        </w:r>
      </w:ins>
      <w:ins w:id="3618" w:author="Vijay Shah" w:date="2014-04-15T23:56:00Z">
        <w:r>
          <w:rPr>
            <w:lang w:eastAsia="x-none"/>
          </w:rPr>
          <w:t>returning</w:t>
        </w:r>
      </w:ins>
      <w:ins w:id="3619" w:author="Vijay Shah" w:date="2014-04-15T23:55:00Z">
        <w:r>
          <w:rPr>
            <w:lang w:eastAsia="x-none"/>
          </w:rPr>
          <w:t xml:space="preserve"> SDC </w:t>
        </w:r>
      </w:ins>
      <w:ins w:id="3620" w:author="Vijay Shah" w:date="2014-04-15T23:56:00Z">
        <w:r>
          <w:rPr>
            <w:lang w:eastAsia="x-none"/>
          </w:rPr>
          <w:t>X</w:t>
        </w:r>
      </w:ins>
      <w:ins w:id="3621" w:author="Vijay Shah" w:date="2014-04-15T23:55:00Z">
        <w:r>
          <w:rPr>
            <w:lang w:eastAsia="x-none"/>
          </w:rPr>
          <w:t>ML Package.</w:t>
        </w:r>
      </w:ins>
    </w:p>
    <w:p w:rsidR="008F1778" w:rsidRDefault="008F1778" w:rsidP="008F1778">
      <w:pPr>
        <w:pStyle w:val="BodyText"/>
        <w:rPr>
          <w:ins w:id="3622" w:author="Vijay Shah" w:date="2014-04-15T23:55:00Z"/>
          <w:lang w:eastAsia="x-none"/>
        </w:rPr>
      </w:pPr>
      <w:ins w:id="3623" w:author="Vijay Shah" w:date="2014-04-15T23:55:00Z">
        <w:r>
          <w:rPr>
            <w:lang w:eastAsia="x-none"/>
          </w:rPr>
          <w:t>Form Manager/Form Processor SHALL ensure that the &lt;</w:t>
        </w:r>
      </w:ins>
      <w:ins w:id="3624" w:author="Vijay Shah" w:date="2014-04-15T23:56:00Z">
        <w:r>
          <w:rPr>
            <w:lang w:eastAsia="x-none"/>
          </w:rPr>
          <w:t>contentType</w:t>
        </w:r>
      </w:ins>
      <w:ins w:id="3625" w:author="Vijay Shah" w:date="2014-04-15T23:55:00Z">
        <w:r>
          <w:rPr>
            <w:lang w:eastAsia="x-none"/>
          </w:rPr>
          <w:t>&gt; element always have value “</w:t>
        </w:r>
      </w:ins>
      <w:ins w:id="3626" w:author="Vijay Shah" w:date="2014-04-15T23:56:00Z">
        <w:r>
          <w:rPr>
            <w:lang w:eastAsia="x-none"/>
          </w:rPr>
          <w:t>XML</w:t>
        </w:r>
      </w:ins>
      <w:ins w:id="3627" w:author="Vijay Shah" w:date="2014-04-15T23:55:00Z">
        <w:r>
          <w:rPr>
            <w:lang w:eastAsia="x-none"/>
          </w:rPr>
          <w:t>” when re</w:t>
        </w:r>
      </w:ins>
      <w:ins w:id="3628" w:author="Vijay Shah" w:date="2014-04-15T23:56:00Z">
        <w:r>
          <w:rPr>
            <w:lang w:eastAsia="x-none"/>
          </w:rPr>
          <w:t>turning</w:t>
        </w:r>
      </w:ins>
      <w:ins w:id="3629" w:author="Vijay Shah" w:date="2014-04-15T23:55:00Z">
        <w:r>
          <w:rPr>
            <w:lang w:eastAsia="x-none"/>
          </w:rPr>
          <w:t xml:space="preserve"> SDC </w:t>
        </w:r>
      </w:ins>
      <w:ins w:id="3630" w:author="Vijay Shah" w:date="2014-04-15T23:56:00Z">
        <w:r>
          <w:rPr>
            <w:lang w:eastAsia="x-none"/>
          </w:rPr>
          <w:t>X</w:t>
        </w:r>
      </w:ins>
      <w:ins w:id="3631" w:author="Vijay Shah" w:date="2014-04-15T23:55:00Z">
        <w:r>
          <w:rPr>
            <w:lang w:eastAsia="x-none"/>
          </w:rPr>
          <w:t>ML Package.</w:t>
        </w:r>
      </w:ins>
    </w:p>
    <w:p w:rsidR="002F71AB" w:rsidRDefault="002F71AB">
      <w:pPr>
        <w:pStyle w:val="Heading4"/>
        <w:ind w:left="864" w:hanging="864"/>
        <w:rPr>
          <w:ins w:id="3632" w:author="Cintron, Hector" w:date="2014-03-13T10:51:00Z"/>
        </w:rPr>
        <w:pPrChange w:id="3633" w:author="Vijay Shah" w:date="2014-04-10T23:23:00Z">
          <w:pPr>
            <w:pStyle w:val="Note"/>
          </w:pPr>
        </w:pPrChange>
      </w:pPr>
      <w:ins w:id="3634" w:author="Vijay Shah" w:date="2014-02-25T11:55:00Z">
        <w:r>
          <w:rPr>
            <w:noProof w:val="0"/>
          </w:rPr>
          <w:t xml:space="preserve">Q.3 </w:t>
        </w:r>
      </w:ins>
      <w:ins w:id="3635" w:author="Vijay Shah" w:date="2014-04-14T23:46:00Z">
        <w:r w:rsidR="004A1898">
          <w:rPr>
            <w:noProof w:val="0"/>
          </w:rPr>
          <w:t>SDC HTML Package</w:t>
        </w:r>
      </w:ins>
      <w:ins w:id="3636" w:author="Vijay Shah" w:date="2014-02-25T11:55:00Z">
        <w:r>
          <w:rPr>
            <w:noProof w:val="0"/>
          </w:rPr>
          <w:t xml:space="preserve"> Content Module</w:t>
        </w:r>
      </w:ins>
      <w:bookmarkEnd w:id="3614"/>
    </w:p>
    <w:p w:rsidR="00B86BA5" w:rsidRPr="008B237F" w:rsidRDefault="00DC38F2">
      <w:pPr>
        <w:pStyle w:val="BodyText"/>
        <w:rPr>
          <w:ins w:id="3637" w:author="Cintron, Hector" w:date="2014-03-13T10:51:00Z"/>
          <w:lang w:eastAsia="x-none"/>
          <w:rPrChange w:id="3638" w:author="Vijay Shah" w:date="2014-03-14T10:09:00Z">
            <w:rPr>
              <w:ins w:id="3639" w:author="Cintron, Hector" w:date="2014-03-13T10:51:00Z"/>
              <w:rFonts w:ascii="Courier New" w:eastAsiaTheme="minorHAnsi" w:hAnsi="Courier New" w:cs="Courier New"/>
              <w:color w:val="000000"/>
              <w:sz w:val="18"/>
              <w:szCs w:val="18"/>
              <w:highlight w:val="white"/>
            </w:rPr>
          </w:rPrChange>
        </w:rPr>
        <w:pPrChange w:id="3640" w:author="Vijay Shah" w:date="2014-03-14T10:09:00Z">
          <w:pPr>
            <w:pBdr>
              <w:top w:val="single" w:sz="4" w:space="0" w:color="auto"/>
              <w:left w:val="single" w:sz="4" w:space="4" w:color="auto"/>
              <w:bottom w:val="single" w:sz="4" w:space="1" w:color="auto"/>
              <w:right w:val="single" w:sz="4" w:space="4" w:color="auto"/>
            </w:pBdr>
            <w:autoSpaceDE w:val="0"/>
            <w:autoSpaceDN w:val="0"/>
            <w:adjustRightInd w:val="0"/>
            <w:spacing w:before="0"/>
            <w:ind w:left="1080" w:firstLine="360"/>
          </w:pPr>
        </w:pPrChange>
      </w:pPr>
      <w:ins w:id="3641" w:author="Cintron, Hector" w:date="2014-03-13T10:51:00Z">
        <w:r w:rsidRPr="008B237F">
          <w:rPr>
            <w:lang w:eastAsia="x-none"/>
            <w:rPrChange w:id="3642" w:author="Vijay Shah" w:date="2014-03-14T10:09:00Z">
              <w:rPr>
                <w:rFonts w:ascii="Courier New" w:eastAsiaTheme="minorHAnsi" w:hAnsi="Courier New" w:cs="Courier New"/>
                <w:color w:val="000000"/>
                <w:sz w:val="18"/>
                <w:szCs w:val="18"/>
                <w:highlight w:val="white"/>
              </w:rPr>
            </w:rPrChange>
          </w:rPr>
          <w:t xml:space="preserve">Form </w:t>
        </w:r>
      </w:ins>
      <w:ins w:id="3643" w:author="Cintron, Hector" w:date="2014-03-13T11:02:00Z">
        <w:r w:rsidRPr="008B237F">
          <w:rPr>
            <w:lang w:eastAsia="x-none"/>
            <w:rPrChange w:id="3644" w:author="Vijay Shah" w:date="2014-03-14T10:09:00Z">
              <w:rPr>
                <w:rFonts w:ascii="Courier New" w:eastAsiaTheme="minorHAnsi" w:hAnsi="Courier New" w:cs="Courier New"/>
                <w:color w:val="000000"/>
                <w:sz w:val="18"/>
                <w:szCs w:val="18"/>
                <w:highlight w:val="white"/>
              </w:rPr>
            </w:rPrChange>
          </w:rPr>
          <w:t>F</w:t>
        </w:r>
      </w:ins>
      <w:ins w:id="3645" w:author="Cintron, Hector" w:date="2014-03-13T10:51:00Z">
        <w:r w:rsidR="00B86BA5" w:rsidRPr="008B237F">
          <w:rPr>
            <w:lang w:eastAsia="x-none"/>
            <w:rPrChange w:id="3646" w:author="Vijay Shah" w:date="2014-03-14T10:09:00Z">
              <w:rPr>
                <w:rFonts w:ascii="Courier New" w:eastAsiaTheme="minorHAnsi" w:hAnsi="Courier New" w:cs="Courier New"/>
                <w:color w:val="000000"/>
                <w:sz w:val="18"/>
                <w:szCs w:val="18"/>
                <w:highlight w:val="white"/>
              </w:rPr>
            </w:rPrChange>
          </w:rPr>
          <w:t>iller claiming this content module option SHALL be ab</w:t>
        </w:r>
        <w:r w:rsidR="00E712EB" w:rsidRPr="008B237F">
          <w:rPr>
            <w:lang w:eastAsia="x-none"/>
            <w:rPrChange w:id="3647" w:author="Vijay Shah" w:date="2014-03-14T10:09:00Z">
              <w:rPr>
                <w:rFonts w:ascii="Courier New" w:eastAsiaTheme="minorHAnsi" w:hAnsi="Courier New" w:cs="Courier New"/>
                <w:color w:val="000000"/>
                <w:sz w:val="18"/>
                <w:szCs w:val="18"/>
                <w:highlight w:val="white"/>
              </w:rPr>
            </w:rPrChange>
          </w:rPr>
          <w:t>le to make a reques</w:t>
        </w:r>
        <w:r w:rsidR="00B86BA5" w:rsidRPr="008B237F">
          <w:rPr>
            <w:lang w:eastAsia="x-none"/>
            <w:rPrChange w:id="3648" w:author="Vijay Shah" w:date="2014-03-14T10:09:00Z">
              <w:rPr>
                <w:rFonts w:ascii="Courier New" w:eastAsiaTheme="minorHAnsi" w:hAnsi="Courier New" w:cs="Courier New"/>
                <w:color w:val="000000"/>
                <w:sz w:val="18"/>
                <w:szCs w:val="18"/>
                <w:highlight w:val="white"/>
              </w:rPr>
            </w:rPrChange>
          </w:rPr>
          <w:t>t as per Q.</w:t>
        </w:r>
      </w:ins>
      <w:ins w:id="3649" w:author="Cintron, Hector" w:date="2014-03-13T10:52:00Z">
        <w:r w:rsidR="00B86BA5" w:rsidRPr="008B237F">
          <w:rPr>
            <w:lang w:eastAsia="x-none"/>
            <w:rPrChange w:id="3650" w:author="Vijay Shah" w:date="2014-03-14T10:09:00Z">
              <w:rPr>
                <w:rFonts w:ascii="Courier New" w:eastAsiaTheme="minorHAnsi" w:hAnsi="Courier New" w:cs="Courier New"/>
                <w:color w:val="000000"/>
                <w:sz w:val="18"/>
                <w:szCs w:val="18"/>
                <w:highlight w:val="white"/>
              </w:rPr>
            </w:rPrChange>
          </w:rPr>
          <w:t>3</w:t>
        </w:r>
      </w:ins>
      <w:ins w:id="3651" w:author="Cintron, Hector" w:date="2014-03-13T10:51:00Z">
        <w:r w:rsidR="00B86BA5" w:rsidRPr="008B237F">
          <w:rPr>
            <w:lang w:eastAsia="x-none"/>
            <w:rPrChange w:id="3652" w:author="Vijay Shah" w:date="2014-03-14T10:09:00Z">
              <w:rPr>
                <w:rFonts w:ascii="Courier New" w:eastAsiaTheme="minorHAnsi" w:hAnsi="Courier New" w:cs="Courier New"/>
                <w:color w:val="000000"/>
                <w:sz w:val="18"/>
                <w:szCs w:val="18"/>
                <w:highlight w:val="white"/>
              </w:rPr>
            </w:rPrChange>
          </w:rPr>
          <w:t>.1 for an</w:t>
        </w:r>
      </w:ins>
      <w:ins w:id="3653" w:author="Cintron, Hector" w:date="2014-03-13T10:52:00Z">
        <w:r w:rsidR="00B86BA5" w:rsidRPr="008B237F">
          <w:rPr>
            <w:lang w:eastAsia="x-none"/>
            <w:rPrChange w:id="3654" w:author="Vijay Shah" w:date="2014-03-14T10:09:00Z">
              <w:rPr>
                <w:rFonts w:ascii="Courier New" w:eastAsiaTheme="minorHAnsi" w:hAnsi="Courier New" w:cs="Courier New"/>
                <w:color w:val="000000"/>
                <w:sz w:val="18"/>
                <w:szCs w:val="18"/>
                <w:highlight w:val="white"/>
              </w:rPr>
            </w:rPrChange>
          </w:rPr>
          <w:t xml:space="preserve"> </w:t>
        </w:r>
        <w:del w:id="3655" w:author="Vijay Shah" w:date="2014-04-14T23:46:00Z">
          <w:r w:rsidR="00B86BA5" w:rsidRPr="008B237F" w:rsidDel="004A1898">
            <w:rPr>
              <w:lang w:eastAsia="x-none"/>
              <w:rPrChange w:id="3656" w:author="Vijay Shah" w:date="2014-03-14T10:09:00Z">
                <w:rPr>
                  <w:rFonts w:ascii="Courier New" w:eastAsiaTheme="minorHAnsi" w:hAnsi="Courier New" w:cs="Courier New"/>
                  <w:color w:val="000000"/>
                  <w:sz w:val="18"/>
                  <w:szCs w:val="18"/>
                  <w:highlight w:val="white"/>
                </w:rPr>
              </w:rPrChange>
            </w:rPr>
            <w:delText>SDC</w:delText>
          </w:r>
        </w:del>
      </w:ins>
      <w:ins w:id="3657" w:author="Cintron, Hector" w:date="2014-03-13T10:51:00Z">
        <w:del w:id="3658" w:author="Vijay Shah" w:date="2014-04-14T23:46:00Z">
          <w:r w:rsidR="00B86BA5" w:rsidRPr="008B237F" w:rsidDel="004A1898">
            <w:rPr>
              <w:lang w:eastAsia="x-none"/>
              <w:rPrChange w:id="3659" w:author="Vijay Shah" w:date="2014-03-14T10:09:00Z">
                <w:rPr>
                  <w:rFonts w:ascii="Courier New" w:eastAsiaTheme="minorHAnsi" w:hAnsi="Courier New" w:cs="Courier New"/>
                  <w:color w:val="000000"/>
                  <w:sz w:val="18"/>
                  <w:szCs w:val="18"/>
                  <w:highlight w:val="white"/>
                </w:rPr>
              </w:rPrChange>
            </w:rPr>
            <w:delText xml:space="preserve"> HTML </w:delText>
          </w:r>
        </w:del>
      </w:ins>
      <w:ins w:id="3660" w:author="Cintron, Hector" w:date="2014-03-13T11:02:00Z">
        <w:del w:id="3661" w:author="Vijay Shah" w:date="2014-04-14T23:46:00Z">
          <w:r w:rsidRPr="008B237F" w:rsidDel="004A1898">
            <w:rPr>
              <w:lang w:eastAsia="x-none"/>
              <w:rPrChange w:id="3662" w:author="Vijay Shah" w:date="2014-03-14T10:09:00Z">
                <w:rPr>
                  <w:rFonts w:ascii="Courier New" w:eastAsiaTheme="minorHAnsi" w:hAnsi="Courier New" w:cs="Courier New"/>
                  <w:color w:val="000000"/>
                  <w:sz w:val="18"/>
                  <w:szCs w:val="18"/>
                  <w:highlight w:val="white"/>
                </w:rPr>
              </w:rPrChange>
            </w:rPr>
            <w:delText>F</w:delText>
          </w:r>
        </w:del>
      </w:ins>
      <w:ins w:id="3663" w:author="Cintron, Hector" w:date="2014-03-13T10:51:00Z">
        <w:del w:id="3664" w:author="Vijay Shah" w:date="2014-04-14T23:46:00Z">
          <w:r w:rsidR="00B86BA5" w:rsidRPr="008B237F" w:rsidDel="004A1898">
            <w:rPr>
              <w:lang w:eastAsia="x-none"/>
              <w:rPrChange w:id="3665" w:author="Vijay Shah" w:date="2014-03-14T10:09:00Z">
                <w:rPr>
                  <w:rFonts w:ascii="Courier New" w:eastAsiaTheme="minorHAnsi" w:hAnsi="Courier New" w:cs="Courier New"/>
                  <w:color w:val="000000"/>
                  <w:sz w:val="18"/>
                  <w:szCs w:val="18"/>
                  <w:highlight w:val="white"/>
                </w:rPr>
              </w:rPrChange>
            </w:rPr>
            <w:delText>orm</w:delText>
          </w:r>
        </w:del>
      </w:ins>
      <w:ins w:id="3666" w:author="Vijay Shah" w:date="2014-04-14T23:46:00Z">
        <w:r w:rsidR="004A1898">
          <w:rPr>
            <w:lang w:eastAsia="x-none"/>
          </w:rPr>
          <w:t>SDC HTML Package</w:t>
        </w:r>
      </w:ins>
      <w:ins w:id="3667" w:author="Cintron, Hector" w:date="2014-03-13T10:51:00Z">
        <w:r w:rsidR="00B86BA5" w:rsidRPr="008B237F">
          <w:rPr>
            <w:lang w:eastAsia="x-none"/>
            <w:rPrChange w:id="3668" w:author="Vijay Shah" w:date="2014-03-14T10:09:00Z">
              <w:rPr>
                <w:rFonts w:ascii="Courier New" w:eastAsiaTheme="minorHAnsi" w:hAnsi="Courier New" w:cs="Courier New"/>
                <w:color w:val="000000"/>
                <w:sz w:val="18"/>
                <w:szCs w:val="18"/>
                <w:highlight w:val="white"/>
              </w:rPr>
            </w:rPrChange>
          </w:rPr>
          <w:t xml:space="preserve"> and SHALL </w:t>
        </w:r>
      </w:ins>
      <w:ins w:id="3669" w:author="Cintron, Hector" w:date="2014-03-13T11:02:00Z">
        <w:r w:rsidRPr="008B237F">
          <w:rPr>
            <w:lang w:eastAsia="x-none"/>
            <w:rPrChange w:id="3670" w:author="Vijay Shah" w:date="2014-03-14T10:09:00Z">
              <w:rPr>
                <w:rFonts w:ascii="Courier New" w:eastAsiaTheme="minorHAnsi" w:hAnsi="Courier New" w:cs="Courier New"/>
                <w:color w:val="000000"/>
                <w:sz w:val="18"/>
                <w:szCs w:val="18"/>
                <w:highlight w:val="white"/>
              </w:rPr>
            </w:rPrChange>
          </w:rPr>
          <w:t xml:space="preserve">retrieve an </w:t>
        </w:r>
      </w:ins>
      <w:ins w:id="3671" w:author="Cintron, Hector" w:date="2014-03-13T10:52:00Z">
        <w:del w:id="3672" w:author="Vijay Shah" w:date="2014-04-14T23:46:00Z">
          <w:r w:rsidR="00B86BA5" w:rsidRPr="008B237F" w:rsidDel="004A1898">
            <w:rPr>
              <w:lang w:eastAsia="x-none"/>
              <w:rPrChange w:id="3673" w:author="Vijay Shah" w:date="2014-03-14T10:09:00Z">
                <w:rPr>
                  <w:rFonts w:ascii="Courier New" w:eastAsiaTheme="minorHAnsi" w:hAnsi="Courier New" w:cs="Courier New"/>
                  <w:color w:val="000000"/>
                  <w:sz w:val="18"/>
                  <w:szCs w:val="18"/>
                  <w:highlight w:val="white"/>
                </w:rPr>
              </w:rPrChange>
            </w:rPr>
            <w:delText xml:space="preserve">SDC </w:delText>
          </w:r>
        </w:del>
      </w:ins>
      <w:ins w:id="3674" w:author="Cintron, Hector" w:date="2014-03-13T10:51:00Z">
        <w:del w:id="3675" w:author="Vijay Shah" w:date="2014-04-14T23:46:00Z">
          <w:r w:rsidR="00B86BA5" w:rsidRPr="008B237F" w:rsidDel="004A1898">
            <w:rPr>
              <w:lang w:eastAsia="x-none"/>
              <w:rPrChange w:id="3676" w:author="Vijay Shah" w:date="2014-03-14T10:09:00Z">
                <w:rPr>
                  <w:rFonts w:ascii="Courier New" w:eastAsiaTheme="minorHAnsi" w:hAnsi="Courier New" w:cs="Courier New"/>
                  <w:color w:val="000000"/>
                  <w:sz w:val="18"/>
                  <w:szCs w:val="18"/>
                  <w:highlight w:val="white"/>
                </w:rPr>
              </w:rPrChange>
            </w:rPr>
            <w:delText xml:space="preserve">HTML </w:delText>
          </w:r>
        </w:del>
      </w:ins>
      <w:ins w:id="3677" w:author="Cintron, Hector" w:date="2014-03-13T10:55:00Z">
        <w:del w:id="3678" w:author="Vijay Shah" w:date="2014-04-14T23:46:00Z">
          <w:r w:rsidR="00E712EB" w:rsidRPr="008B237F" w:rsidDel="004A1898">
            <w:rPr>
              <w:lang w:eastAsia="x-none"/>
              <w:rPrChange w:id="3679" w:author="Vijay Shah" w:date="2014-03-14T10:09:00Z">
                <w:rPr>
                  <w:rFonts w:ascii="Courier New" w:eastAsiaTheme="minorHAnsi" w:hAnsi="Courier New" w:cs="Courier New"/>
                  <w:color w:val="000000"/>
                  <w:sz w:val="18"/>
                  <w:szCs w:val="18"/>
                  <w:highlight w:val="white"/>
                </w:rPr>
              </w:rPrChange>
            </w:rPr>
            <w:delText>F</w:delText>
          </w:r>
        </w:del>
      </w:ins>
      <w:ins w:id="3680" w:author="Cintron, Hector" w:date="2014-03-13T10:51:00Z">
        <w:del w:id="3681" w:author="Vijay Shah" w:date="2014-04-14T23:46:00Z">
          <w:r w:rsidR="00B86BA5" w:rsidRPr="008B237F" w:rsidDel="004A1898">
            <w:rPr>
              <w:lang w:eastAsia="x-none"/>
              <w:rPrChange w:id="3682" w:author="Vijay Shah" w:date="2014-03-14T10:09:00Z">
                <w:rPr>
                  <w:rFonts w:ascii="Courier New" w:eastAsiaTheme="minorHAnsi" w:hAnsi="Courier New" w:cs="Courier New"/>
                  <w:color w:val="000000"/>
                  <w:sz w:val="18"/>
                  <w:szCs w:val="18"/>
                  <w:highlight w:val="white"/>
                </w:rPr>
              </w:rPrChange>
            </w:rPr>
            <w:delText>orm</w:delText>
          </w:r>
        </w:del>
      </w:ins>
      <w:ins w:id="3683" w:author="Vijay Shah" w:date="2014-04-14T23:46:00Z">
        <w:r w:rsidR="004A1898">
          <w:rPr>
            <w:lang w:eastAsia="x-none"/>
          </w:rPr>
          <w:t>SDC HTML Package</w:t>
        </w:r>
      </w:ins>
      <w:ins w:id="3684" w:author="Cintron, Hector" w:date="2014-03-13T10:51:00Z">
        <w:r w:rsidR="00B86BA5" w:rsidRPr="008B237F">
          <w:rPr>
            <w:lang w:eastAsia="x-none"/>
            <w:rPrChange w:id="3685" w:author="Vijay Shah" w:date="2014-03-14T10:09:00Z">
              <w:rPr>
                <w:rFonts w:ascii="Courier New" w:eastAsiaTheme="minorHAnsi" w:hAnsi="Courier New" w:cs="Courier New"/>
                <w:color w:val="000000"/>
                <w:sz w:val="18"/>
                <w:szCs w:val="18"/>
                <w:highlight w:val="white"/>
              </w:rPr>
            </w:rPrChange>
          </w:rPr>
          <w:t xml:space="preserve"> as per Q.</w:t>
        </w:r>
      </w:ins>
      <w:ins w:id="3686" w:author="Cintron, Hector" w:date="2014-03-13T10:52:00Z">
        <w:r w:rsidR="00B86BA5" w:rsidRPr="008B237F">
          <w:rPr>
            <w:lang w:eastAsia="x-none"/>
            <w:rPrChange w:id="3687" w:author="Vijay Shah" w:date="2014-03-14T10:09:00Z">
              <w:rPr>
                <w:rFonts w:ascii="Courier New" w:eastAsiaTheme="minorHAnsi" w:hAnsi="Courier New" w:cs="Courier New"/>
                <w:color w:val="000000"/>
                <w:sz w:val="18"/>
                <w:szCs w:val="18"/>
                <w:highlight w:val="white"/>
              </w:rPr>
            </w:rPrChange>
          </w:rPr>
          <w:t>3</w:t>
        </w:r>
      </w:ins>
      <w:ins w:id="3688" w:author="Cintron, Hector" w:date="2014-03-13T10:51:00Z">
        <w:r w:rsidR="00B86BA5" w:rsidRPr="008B237F">
          <w:rPr>
            <w:lang w:eastAsia="x-none"/>
            <w:rPrChange w:id="3689" w:author="Vijay Shah" w:date="2014-03-14T10:09:00Z">
              <w:rPr>
                <w:rFonts w:ascii="Courier New" w:eastAsiaTheme="minorHAnsi" w:hAnsi="Courier New" w:cs="Courier New"/>
                <w:color w:val="000000"/>
                <w:sz w:val="18"/>
                <w:szCs w:val="18"/>
                <w:highlight w:val="white"/>
              </w:rPr>
            </w:rPrChange>
          </w:rPr>
          <w:t xml:space="preserve">.2 to </w:t>
        </w:r>
      </w:ins>
      <w:ins w:id="3690" w:author="Cintron, Hector" w:date="2014-03-13T10:53:00Z">
        <w:r w:rsidR="00B86BA5" w:rsidRPr="008B237F">
          <w:rPr>
            <w:lang w:eastAsia="x-none"/>
            <w:rPrChange w:id="3691" w:author="Vijay Shah" w:date="2014-03-14T10:09:00Z">
              <w:rPr>
                <w:rFonts w:ascii="Courier New" w:eastAsiaTheme="minorHAnsi" w:hAnsi="Courier New" w:cs="Courier New"/>
                <w:color w:val="000000"/>
                <w:sz w:val="18"/>
                <w:szCs w:val="18"/>
                <w:highlight w:val="white"/>
              </w:rPr>
            </w:rPrChange>
          </w:rPr>
          <w:t>render and capture</w:t>
        </w:r>
      </w:ins>
      <w:ins w:id="3692" w:author="Cintron, Hector" w:date="2014-03-13T10:51:00Z">
        <w:r w:rsidR="00B86BA5" w:rsidRPr="008B237F">
          <w:rPr>
            <w:lang w:eastAsia="x-none"/>
            <w:rPrChange w:id="3693" w:author="Vijay Shah" w:date="2014-03-14T10:09:00Z">
              <w:rPr>
                <w:rFonts w:ascii="Courier New" w:eastAsiaTheme="minorHAnsi" w:hAnsi="Courier New" w:cs="Courier New"/>
                <w:color w:val="000000"/>
                <w:sz w:val="18"/>
                <w:szCs w:val="18"/>
                <w:highlight w:val="white"/>
              </w:rPr>
            </w:rPrChange>
          </w:rPr>
          <w:t xml:space="preserve"> data. </w:t>
        </w:r>
      </w:ins>
    </w:p>
    <w:p w:rsidR="00B86BA5" w:rsidRPr="008B237F" w:rsidRDefault="00DC38F2">
      <w:pPr>
        <w:pStyle w:val="BodyText"/>
        <w:rPr>
          <w:ins w:id="3694" w:author="Cintron, Hector" w:date="2014-03-13T10:51:00Z"/>
          <w:lang w:eastAsia="x-none"/>
          <w:rPrChange w:id="3695" w:author="Vijay Shah" w:date="2014-03-14T10:09:00Z">
            <w:rPr>
              <w:ins w:id="3696" w:author="Cintron, Hector" w:date="2014-03-13T10:51:00Z"/>
              <w:rFonts w:ascii="Courier New" w:eastAsiaTheme="minorHAnsi" w:hAnsi="Courier New" w:cs="Courier New"/>
              <w:color w:val="000000"/>
              <w:sz w:val="18"/>
              <w:szCs w:val="18"/>
              <w:highlight w:val="white"/>
            </w:rPr>
          </w:rPrChange>
        </w:rPr>
        <w:pPrChange w:id="3697" w:author="Vijay Shah" w:date="2014-03-14T10:09:00Z">
          <w:pPr>
            <w:pBdr>
              <w:top w:val="single" w:sz="4" w:space="0" w:color="auto"/>
              <w:left w:val="single" w:sz="4" w:space="4" w:color="auto"/>
              <w:bottom w:val="single" w:sz="4" w:space="1" w:color="auto"/>
              <w:right w:val="single" w:sz="4" w:space="4" w:color="auto"/>
            </w:pBdr>
            <w:autoSpaceDE w:val="0"/>
            <w:autoSpaceDN w:val="0"/>
            <w:adjustRightInd w:val="0"/>
            <w:spacing w:before="0"/>
            <w:ind w:left="1080" w:firstLine="360"/>
          </w:pPr>
        </w:pPrChange>
      </w:pPr>
      <w:ins w:id="3698" w:author="Cintron, Hector" w:date="2014-03-13T10:51:00Z">
        <w:r w:rsidRPr="008B237F">
          <w:rPr>
            <w:lang w:eastAsia="x-none"/>
            <w:rPrChange w:id="3699" w:author="Vijay Shah" w:date="2014-03-14T10:09:00Z">
              <w:rPr>
                <w:rFonts w:ascii="Courier New" w:eastAsiaTheme="minorHAnsi" w:hAnsi="Courier New" w:cs="Courier New"/>
                <w:color w:val="000000"/>
                <w:sz w:val="18"/>
                <w:szCs w:val="18"/>
                <w:highlight w:val="white"/>
              </w:rPr>
            </w:rPrChange>
          </w:rPr>
          <w:t xml:space="preserve">All Form </w:t>
        </w:r>
      </w:ins>
      <w:ins w:id="3700" w:author="Cintron, Hector" w:date="2014-03-13T11:02:00Z">
        <w:r w:rsidRPr="008B237F">
          <w:rPr>
            <w:lang w:eastAsia="x-none"/>
            <w:rPrChange w:id="3701" w:author="Vijay Shah" w:date="2014-03-14T10:09:00Z">
              <w:rPr>
                <w:rFonts w:ascii="Courier New" w:eastAsiaTheme="minorHAnsi" w:hAnsi="Courier New" w:cs="Courier New"/>
                <w:color w:val="000000"/>
                <w:sz w:val="18"/>
                <w:szCs w:val="18"/>
                <w:highlight w:val="white"/>
              </w:rPr>
            </w:rPrChange>
          </w:rPr>
          <w:t>Manager</w:t>
        </w:r>
      </w:ins>
      <w:ins w:id="3702" w:author="Cintron, Hector" w:date="2014-03-13T10:51:00Z">
        <w:r w:rsidR="00B86BA5" w:rsidRPr="008B237F">
          <w:rPr>
            <w:lang w:eastAsia="x-none"/>
            <w:rPrChange w:id="3703" w:author="Vijay Shah" w:date="2014-03-14T10:09:00Z">
              <w:rPr>
                <w:rFonts w:ascii="Courier New" w:eastAsiaTheme="minorHAnsi" w:hAnsi="Courier New" w:cs="Courier New"/>
                <w:color w:val="000000"/>
                <w:sz w:val="18"/>
                <w:szCs w:val="18"/>
                <w:highlight w:val="white"/>
              </w:rPr>
            </w:rPrChange>
          </w:rPr>
          <w:t xml:space="preserve"> and Form Processors SHALL be able to respond to a request </w:t>
        </w:r>
      </w:ins>
      <w:ins w:id="3704" w:author="Cintron, Hector" w:date="2014-03-13T10:54:00Z">
        <w:r w:rsidR="00E712EB" w:rsidRPr="008B237F">
          <w:rPr>
            <w:lang w:eastAsia="x-none"/>
            <w:rPrChange w:id="3705" w:author="Vijay Shah" w:date="2014-03-14T10:09:00Z">
              <w:rPr>
                <w:rFonts w:ascii="Courier New" w:eastAsiaTheme="minorHAnsi" w:hAnsi="Courier New" w:cs="Courier New"/>
                <w:color w:val="000000"/>
                <w:sz w:val="18"/>
                <w:szCs w:val="18"/>
                <w:highlight w:val="white"/>
              </w:rPr>
            </w:rPrChange>
          </w:rPr>
          <w:t>f</w:t>
        </w:r>
      </w:ins>
      <w:ins w:id="3706" w:author="Cintron, Hector" w:date="2014-03-13T10:51:00Z">
        <w:r w:rsidR="00B86BA5" w:rsidRPr="008B237F">
          <w:rPr>
            <w:lang w:eastAsia="x-none"/>
            <w:rPrChange w:id="3707" w:author="Vijay Shah" w:date="2014-03-14T10:09:00Z">
              <w:rPr>
                <w:rFonts w:ascii="Courier New" w:eastAsiaTheme="minorHAnsi" w:hAnsi="Courier New" w:cs="Courier New"/>
                <w:color w:val="000000"/>
                <w:sz w:val="18"/>
                <w:szCs w:val="18"/>
                <w:highlight w:val="white"/>
              </w:rPr>
            </w:rPrChange>
          </w:rPr>
          <w:t xml:space="preserve">or </w:t>
        </w:r>
      </w:ins>
      <w:ins w:id="3708" w:author="Cintron, Hector" w:date="2014-03-13T10:53:00Z">
        <w:del w:id="3709" w:author="Vijay Shah" w:date="2014-04-14T23:46:00Z">
          <w:r w:rsidR="00E712EB" w:rsidRPr="008B237F" w:rsidDel="004A1898">
            <w:rPr>
              <w:lang w:eastAsia="x-none"/>
              <w:rPrChange w:id="3710" w:author="Vijay Shah" w:date="2014-03-14T10:09:00Z">
                <w:rPr>
                  <w:rFonts w:ascii="Courier New" w:eastAsiaTheme="minorHAnsi" w:hAnsi="Courier New" w:cs="Courier New"/>
                  <w:color w:val="000000"/>
                  <w:sz w:val="18"/>
                  <w:szCs w:val="18"/>
                  <w:highlight w:val="white"/>
                </w:rPr>
              </w:rPrChange>
            </w:rPr>
            <w:delText xml:space="preserve">SDC HTML </w:delText>
          </w:r>
        </w:del>
      </w:ins>
      <w:ins w:id="3711" w:author="Cintron, Hector" w:date="2014-03-13T10:55:00Z">
        <w:del w:id="3712" w:author="Vijay Shah" w:date="2014-04-14T23:46:00Z">
          <w:r w:rsidR="00E712EB" w:rsidRPr="008B237F" w:rsidDel="004A1898">
            <w:rPr>
              <w:lang w:eastAsia="x-none"/>
              <w:rPrChange w:id="3713" w:author="Vijay Shah" w:date="2014-03-14T10:09:00Z">
                <w:rPr>
                  <w:rFonts w:ascii="Courier New" w:eastAsiaTheme="minorHAnsi" w:hAnsi="Courier New" w:cs="Courier New"/>
                  <w:color w:val="000000"/>
                  <w:sz w:val="18"/>
                  <w:szCs w:val="18"/>
                  <w:highlight w:val="white"/>
                </w:rPr>
              </w:rPrChange>
            </w:rPr>
            <w:delText>F</w:delText>
          </w:r>
        </w:del>
      </w:ins>
      <w:ins w:id="3714" w:author="Cintron, Hector" w:date="2014-03-13T10:53:00Z">
        <w:del w:id="3715" w:author="Vijay Shah" w:date="2014-04-14T23:46:00Z">
          <w:r w:rsidR="00B86BA5" w:rsidRPr="008B237F" w:rsidDel="004A1898">
            <w:rPr>
              <w:lang w:eastAsia="x-none"/>
              <w:rPrChange w:id="3716" w:author="Vijay Shah" w:date="2014-03-14T10:09:00Z">
                <w:rPr>
                  <w:rFonts w:ascii="Courier New" w:eastAsiaTheme="minorHAnsi" w:hAnsi="Courier New" w:cs="Courier New"/>
                  <w:color w:val="000000"/>
                  <w:sz w:val="18"/>
                  <w:szCs w:val="18"/>
                  <w:highlight w:val="white"/>
                </w:rPr>
              </w:rPrChange>
            </w:rPr>
            <w:delText>orm</w:delText>
          </w:r>
        </w:del>
      </w:ins>
      <w:ins w:id="3717" w:author="Vijay Shah" w:date="2014-04-14T23:46:00Z">
        <w:r w:rsidR="004A1898">
          <w:rPr>
            <w:lang w:eastAsia="x-none"/>
          </w:rPr>
          <w:t>SDC HTML Package</w:t>
        </w:r>
      </w:ins>
      <w:ins w:id="3718" w:author="Cintron, Hector" w:date="2014-03-13T10:51:00Z">
        <w:r w:rsidR="00B86BA5" w:rsidRPr="008B237F">
          <w:rPr>
            <w:lang w:eastAsia="x-none"/>
            <w:rPrChange w:id="3719" w:author="Vijay Shah" w:date="2014-03-14T10:09:00Z">
              <w:rPr>
                <w:rFonts w:ascii="Courier New" w:eastAsiaTheme="minorHAnsi" w:hAnsi="Courier New" w:cs="Courier New"/>
                <w:color w:val="000000"/>
                <w:sz w:val="18"/>
                <w:szCs w:val="18"/>
                <w:highlight w:val="white"/>
              </w:rPr>
            </w:rPrChange>
          </w:rPr>
          <w:t xml:space="preserve"> as per Q.</w:t>
        </w:r>
      </w:ins>
      <w:ins w:id="3720" w:author="Cintron, Hector" w:date="2014-03-13T10:54:00Z">
        <w:r w:rsidR="00B86BA5" w:rsidRPr="008B237F">
          <w:rPr>
            <w:lang w:eastAsia="x-none"/>
            <w:rPrChange w:id="3721" w:author="Vijay Shah" w:date="2014-03-14T10:09:00Z">
              <w:rPr>
                <w:rFonts w:ascii="Courier New" w:eastAsiaTheme="minorHAnsi" w:hAnsi="Courier New" w:cs="Courier New"/>
                <w:color w:val="000000"/>
                <w:sz w:val="18"/>
                <w:szCs w:val="18"/>
                <w:highlight w:val="white"/>
              </w:rPr>
            </w:rPrChange>
          </w:rPr>
          <w:t>3</w:t>
        </w:r>
      </w:ins>
      <w:ins w:id="3722" w:author="Cintron, Hector" w:date="2014-03-13T10:51:00Z">
        <w:r w:rsidR="00B86BA5" w:rsidRPr="008B237F">
          <w:rPr>
            <w:lang w:eastAsia="x-none"/>
            <w:rPrChange w:id="3723" w:author="Vijay Shah" w:date="2014-03-14T10:09:00Z">
              <w:rPr>
                <w:rFonts w:ascii="Courier New" w:eastAsiaTheme="minorHAnsi" w:hAnsi="Courier New" w:cs="Courier New"/>
                <w:color w:val="000000"/>
                <w:sz w:val="18"/>
                <w:szCs w:val="18"/>
                <w:highlight w:val="white"/>
              </w:rPr>
            </w:rPrChange>
          </w:rPr>
          <w:t xml:space="preserve">.1 and SHALL return an </w:t>
        </w:r>
      </w:ins>
      <w:ins w:id="3724" w:author="Cintron, Hector" w:date="2014-03-13T10:54:00Z">
        <w:del w:id="3725" w:author="Vijay Shah" w:date="2014-04-14T23:46:00Z">
          <w:r w:rsidR="00B86BA5" w:rsidRPr="008B237F" w:rsidDel="004A1898">
            <w:rPr>
              <w:lang w:eastAsia="x-none"/>
              <w:rPrChange w:id="3726" w:author="Vijay Shah" w:date="2014-03-14T10:09:00Z">
                <w:rPr>
                  <w:rFonts w:ascii="Courier New" w:eastAsiaTheme="minorHAnsi" w:hAnsi="Courier New" w:cs="Courier New"/>
                  <w:color w:val="000000"/>
                  <w:sz w:val="18"/>
                  <w:szCs w:val="18"/>
                  <w:highlight w:val="white"/>
                </w:rPr>
              </w:rPrChange>
            </w:rPr>
            <w:delText xml:space="preserve">SDC HTML </w:delText>
          </w:r>
        </w:del>
      </w:ins>
      <w:ins w:id="3727" w:author="Cintron, Hector" w:date="2014-03-13T11:03:00Z">
        <w:del w:id="3728" w:author="Vijay Shah" w:date="2014-04-14T23:46:00Z">
          <w:r w:rsidRPr="008B237F" w:rsidDel="004A1898">
            <w:rPr>
              <w:lang w:eastAsia="x-none"/>
              <w:rPrChange w:id="3729" w:author="Vijay Shah" w:date="2014-03-14T10:09:00Z">
                <w:rPr>
                  <w:rFonts w:ascii="Courier New" w:eastAsiaTheme="minorHAnsi" w:hAnsi="Courier New" w:cs="Courier New"/>
                  <w:color w:val="000000"/>
                  <w:sz w:val="18"/>
                  <w:szCs w:val="18"/>
                  <w:highlight w:val="white"/>
                </w:rPr>
              </w:rPrChange>
            </w:rPr>
            <w:delText>F</w:delText>
          </w:r>
        </w:del>
      </w:ins>
      <w:ins w:id="3730" w:author="Cintron, Hector" w:date="2014-03-13T10:54:00Z">
        <w:del w:id="3731" w:author="Vijay Shah" w:date="2014-04-14T23:46:00Z">
          <w:r w:rsidR="00B86BA5" w:rsidRPr="008B237F" w:rsidDel="004A1898">
            <w:rPr>
              <w:lang w:eastAsia="x-none"/>
              <w:rPrChange w:id="3732" w:author="Vijay Shah" w:date="2014-03-14T10:09:00Z">
                <w:rPr>
                  <w:rFonts w:ascii="Courier New" w:eastAsiaTheme="minorHAnsi" w:hAnsi="Courier New" w:cs="Courier New"/>
                  <w:color w:val="000000"/>
                  <w:sz w:val="18"/>
                  <w:szCs w:val="18"/>
                  <w:highlight w:val="white"/>
                </w:rPr>
              </w:rPrChange>
            </w:rPr>
            <w:delText>orm</w:delText>
          </w:r>
        </w:del>
      </w:ins>
      <w:ins w:id="3733" w:author="Vijay Shah" w:date="2014-04-14T23:46:00Z">
        <w:r w:rsidR="004A1898">
          <w:rPr>
            <w:lang w:eastAsia="x-none"/>
          </w:rPr>
          <w:t>SDC HTML Package</w:t>
        </w:r>
      </w:ins>
      <w:ins w:id="3734" w:author="Cintron, Hector" w:date="2014-03-13T10:54:00Z">
        <w:r w:rsidR="00B86BA5" w:rsidRPr="008B237F">
          <w:rPr>
            <w:lang w:eastAsia="x-none"/>
            <w:rPrChange w:id="3735" w:author="Vijay Shah" w:date="2014-03-14T10:09:00Z">
              <w:rPr>
                <w:rFonts w:ascii="Courier New" w:eastAsiaTheme="minorHAnsi" w:hAnsi="Courier New" w:cs="Courier New"/>
                <w:color w:val="000000"/>
                <w:sz w:val="18"/>
                <w:szCs w:val="18"/>
                <w:highlight w:val="white"/>
              </w:rPr>
            </w:rPrChange>
          </w:rPr>
          <w:t xml:space="preserve"> </w:t>
        </w:r>
      </w:ins>
      <w:ins w:id="3736" w:author="Cintron, Hector" w:date="2014-03-13T10:51:00Z">
        <w:r w:rsidR="00B86BA5" w:rsidRPr="008B237F">
          <w:rPr>
            <w:lang w:eastAsia="x-none"/>
            <w:rPrChange w:id="3737" w:author="Vijay Shah" w:date="2014-03-14T10:09:00Z">
              <w:rPr>
                <w:rFonts w:ascii="Courier New" w:eastAsiaTheme="minorHAnsi" w:hAnsi="Courier New" w:cs="Courier New"/>
                <w:color w:val="000000"/>
                <w:sz w:val="18"/>
                <w:szCs w:val="18"/>
                <w:highlight w:val="white"/>
              </w:rPr>
            </w:rPrChange>
          </w:rPr>
          <w:t>as per Q.</w:t>
        </w:r>
      </w:ins>
      <w:ins w:id="3738" w:author="Cintron, Hector" w:date="2014-03-13T10:54:00Z">
        <w:r w:rsidR="00B86BA5" w:rsidRPr="008B237F">
          <w:rPr>
            <w:lang w:eastAsia="x-none"/>
            <w:rPrChange w:id="3739" w:author="Vijay Shah" w:date="2014-03-14T10:09:00Z">
              <w:rPr>
                <w:rFonts w:ascii="Courier New" w:eastAsiaTheme="minorHAnsi" w:hAnsi="Courier New" w:cs="Courier New"/>
                <w:color w:val="000000"/>
                <w:sz w:val="18"/>
                <w:szCs w:val="18"/>
                <w:highlight w:val="white"/>
              </w:rPr>
            </w:rPrChange>
          </w:rPr>
          <w:t>3</w:t>
        </w:r>
      </w:ins>
      <w:ins w:id="3740" w:author="Cintron, Hector" w:date="2014-03-13T10:51:00Z">
        <w:r w:rsidR="00B86BA5" w:rsidRPr="008B237F">
          <w:rPr>
            <w:lang w:eastAsia="x-none"/>
            <w:rPrChange w:id="3741" w:author="Vijay Shah" w:date="2014-03-14T10:09:00Z">
              <w:rPr>
                <w:rFonts w:ascii="Courier New" w:eastAsiaTheme="minorHAnsi" w:hAnsi="Courier New" w:cs="Courier New"/>
                <w:color w:val="000000"/>
                <w:sz w:val="18"/>
                <w:szCs w:val="18"/>
                <w:highlight w:val="white"/>
              </w:rPr>
            </w:rPrChange>
          </w:rPr>
          <w:t>.2.</w:t>
        </w:r>
      </w:ins>
    </w:p>
    <w:p w:rsidR="002F71AB" w:rsidRDefault="002F71AB">
      <w:pPr>
        <w:pStyle w:val="Heading5"/>
        <w:rPr>
          <w:ins w:id="3742" w:author="Vijay Shah" w:date="2014-04-11T10:58:00Z"/>
        </w:rPr>
        <w:pPrChange w:id="3743" w:author="Vijay Shah" w:date="2014-04-10T23:24:00Z">
          <w:pPr>
            <w:pStyle w:val="Note"/>
          </w:pPr>
        </w:pPrChange>
      </w:pPr>
      <w:bookmarkStart w:id="3744" w:name="_Toc384977702"/>
      <w:ins w:id="3745" w:author="Vijay Shah" w:date="2014-02-25T11:58:00Z">
        <w:r>
          <w:rPr>
            <w:noProof w:val="0"/>
          </w:rPr>
          <w:t xml:space="preserve">Q.3.1 </w:t>
        </w:r>
      </w:ins>
      <w:ins w:id="3746" w:author="Vijay Shah" w:date="2014-04-14T23:46:00Z">
        <w:r w:rsidR="004A1898">
          <w:rPr>
            <w:noProof w:val="0"/>
          </w:rPr>
          <w:t>SDC HTML Package</w:t>
        </w:r>
      </w:ins>
      <w:ins w:id="3747" w:author="Vijay Shah" w:date="2014-02-25T11:58:00Z">
        <w:r>
          <w:rPr>
            <w:noProof w:val="0"/>
          </w:rPr>
          <w:t xml:space="preserve"> – Request</w:t>
        </w:r>
      </w:ins>
      <w:bookmarkEnd w:id="3744"/>
    </w:p>
    <w:p w:rsidR="007D03A7" w:rsidRDefault="007D03A7" w:rsidP="007D03A7">
      <w:pPr>
        <w:pStyle w:val="BodyText"/>
        <w:rPr>
          <w:ins w:id="3748" w:author="Vijay Shah" w:date="2014-04-11T10:58:00Z"/>
          <w:lang w:eastAsia="x-none"/>
        </w:rPr>
      </w:pPr>
      <w:ins w:id="3749" w:author="Vijay Shah" w:date="2014-04-11T10:58:00Z">
        <w:r>
          <w:rPr>
            <w:lang w:eastAsia="x-none"/>
          </w:rPr>
          <w:t>This is a constraint on &lt;encodedResponse&gt; and &lt;formID&gt; elements defined in RFD profile. In SDC, the &lt;encodedResponse&gt; element SHALL be “true”.  The &lt;formID&gt; will be a value that has been determined to represent an SDC format as managed by the responding Form Manager/Form Processor.</w:t>
        </w:r>
      </w:ins>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3750" w:author="Vijay Shah" w:date="2014-04-17T10:50:00Z">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890"/>
        <w:gridCol w:w="2340"/>
        <w:gridCol w:w="810"/>
        <w:gridCol w:w="990"/>
        <w:gridCol w:w="1440"/>
        <w:gridCol w:w="1800"/>
        <w:tblGridChange w:id="3751">
          <w:tblGrid>
            <w:gridCol w:w="90"/>
            <w:gridCol w:w="1800"/>
            <w:gridCol w:w="720"/>
            <w:gridCol w:w="1620"/>
            <w:gridCol w:w="810"/>
            <w:gridCol w:w="1170"/>
            <w:gridCol w:w="720"/>
            <w:gridCol w:w="540"/>
            <w:gridCol w:w="630"/>
            <w:gridCol w:w="1170"/>
            <w:gridCol w:w="90"/>
            <w:gridCol w:w="1260"/>
          </w:tblGrid>
        </w:tblGridChange>
      </w:tblGrid>
      <w:tr w:rsidR="004C4950" w:rsidRPr="00F66485" w:rsidTr="004C4950">
        <w:trPr>
          <w:trHeight w:val="908"/>
          <w:tblHeader/>
          <w:ins w:id="3752" w:author="Vijay Shah" w:date="2014-04-17T10:49:00Z"/>
          <w:trPrChange w:id="3753" w:author="Vijay Shah" w:date="2014-04-17T10:50:00Z">
            <w:trPr>
              <w:gridAfter w:val="0"/>
              <w:wAfter w:w="1350" w:type="dxa"/>
              <w:trHeight w:val="908"/>
              <w:tblHeader/>
            </w:trPr>
          </w:trPrChange>
        </w:trPr>
        <w:tc>
          <w:tcPr>
            <w:tcW w:w="1890" w:type="dxa"/>
            <w:shd w:val="clear" w:color="auto" w:fill="548DD4" w:themeFill="text2" w:themeFillTint="99"/>
            <w:vAlign w:val="center"/>
            <w:tcPrChange w:id="3754" w:author="Vijay Shah" w:date="2014-04-17T10:50:00Z">
              <w:tcPr>
                <w:tcW w:w="1890" w:type="dxa"/>
                <w:gridSpan w:val="2"/>
                <w:shd w:val="clear" w:color="auto" w:fill="548DD4" w:themeFill="text2" w:themeFillTint="99"/>
                <w:vAlign w:val="center"/>
              </w:tcPr>
            </w:tcPrChange>
          </w:tcPr>
          <w:p w:rsidR="004C4950" w:rsidRPr="00875FC4" w:rsidRDefault="004C4950" w:rsidP="00710A40">
            <w:pPr>
              <w:keepNext/>
              <w:rPr>
                <w:ins w:id="3755" w:author="Vijay Shah" w:date="2014-04-17T10:49:00Z"/>
                <w:color w:val="FFFFFF" w:themeColor="background1"/>
                <w:sz w:val="20"/>
              </w:rPr>
            </w:pPr>
            <w:ins w:id="3756" w:author="Vijay Shah" w:date="2014-04-17T10:49:00Z">
              <w:r w:rsidRPr="00875FC4">
                <w:rPr>
                  <w:color w:val="FFFFFF" w:themeColor="background1"/>
                  <w:sz w:val="20"/>
                </w:rPr>
                <w:t>Element Name</w:t>
              </w:r>
            </w:ins>
          </w:p>
        </w:tc>
        <w:tc>
          <w:tcPr>
            <w:tcW w:w="2340" w:type="dxa"/>
            <w:shd w:val="clear" w:color="auto" w:fill="548DD4" w:themeFill="text2" w:themeFillTint="99"/>
            <w:vAlign w:val="center"/>
            <w:tcPrChange w:id="3757" w:author="Vijay Shah" w:date="2014-04-17T10:50:00Z">
              <w:tcPr>
                <w:tcW w:w="2340" w:type="dxa"/>
                <w:gridSpan w:val="2"/>
                <w:shd w:val="clear" w:color="auto" w:fill="548DD4" w:themeFill="text2" w:themeFillTint="99"/>
                <w:vAlign w:val="center"/>
              </w:tcPr>
            </w:tcPrChange>
          </w:tcPr>
          <w:p w:rsidR="004C4950" w:rsidRPr="00875FC4" w:rsidRDefault="004C4950" w:rsidP="00710A40">
            <w:pPr>
              <w:keepNext/>
              <w:jc w:val="center"/>
              <w:rPr>
                <w:ins w:id="3758" w:author="Vijay Shah" w:date="2014-04-17T10:49:00Z"/>
                <w:color w:val="FFFFFF" w:themeColor="background1"/>
                <w:sz w:val="20"/>
              </w:rPr>
            </w:pPr>
            <w:ins w:id="3759" w:author="Vijay Shah" w:date="2014-04-17T10:49:00Z">
              <w:r w:rsidRPr="00875FC4">
                <w:rPr>
                  <w:color w:val="FFFFFF" w:themeColor="background1"/>
                  <w:sz w:val="20"/>
                </w:rPr>
                <w:t>Description</w:t>
              </w:r>
            </w:ins>
          </w:p>
        </w:tc>
        <w:tc>
          <w:tcPr>
            <w:tcW w:w="810" w:type="dxa"/>
            <w:shd w:val="clear" w:color="auto" w:fill="548DD4" w:themeFill="text2" w:themeFillTint="99"/>
            <w:vAlign w:val="center"/>
            <w:tcPrChange w:id="3760" w:author="Vijay Shah" w:date="2014-04-17T10:50:00Z">
              <w:tcPr>
                <w:tcW w:w="810" w:type="dxa"/>
                <w:shd w:val="clear" w:color="auto" w:fill="548DD4" w:themeFill="text2" w:themeFillTint="99"/>
                <w:vAlign w:val="center"/>
              </w:tcPr>
            </w:tcPrChange>
          </w:tcPr>
          <w:p w:rsidR="004C4950" w:rsidRPr="00875FC4" w:rsidRDefault="004C4950" w:rsidP="00710A40">
            <w:pPr>
              <w:keepNext/>
              <w:jc w:val="center"/>
              <w:rPr>
                <w:ins w:id="3761" w:author="Vijay Shah" w:date="2014-04-17T10:49:00Z"/>
                <w:color w:val="FFFFFF" w:themeColor="background1"/>
                <w:sz w:val="20"/>
              </w:rPr>
            </w:pPr>
            <w:ins w:id="3762" w:author="Vijay Shah" w:date="2014-04-17T10:49:00Z">
              <w:r w:rsidRPr="00875FC4">
                <w:rPr>
                  <w:color w:val="FFFFFF" w:themeColor="background1"/>
                  <w:sz w:val="20"/>
                </w:rPr>
                <w:t>Card.</w:t>
              </w:r>
            </w:ins>
          </w:p>
        </w:tc>
        <w:tc>
          <w:tcPr>
            <w:tcW w:w="990" w:type="dxa"/>
            <w:shd w:val="clear" w:color="auto" w:fill="548DD4" w:themeFill="text2" w:themeFillTint="99"/>
            <w:vAlign w:val="center"/>
            <w:tcPrChange w:id="3763" w:author="Vijay Shah" w:date="2014-04-17T10:50:00Z">
              <w:tcPr>
                <w:tcW w:w="1170" w:type="dxa"/>
                <w:shd w:val="clear" w:color="auto" w:fill="548DD4" w:themeFill="text2" w:themeFillTint="99"/>
                <w:vAlign w:val="center"/>
              </w:tcPr>
            </w:tcPrChange>
          </w:tcPr>
          <w:p w:rsidR="004C4950" w:rsidRPr="00875FC4" w:rsidRDefault="004C4950" w:rsidP="00710A40">
            <w:pPr>
              <w:keepNext/>
              <w:jc w:val="center"/>
              <w:rPr>
                <w:ins w:id="3764" w:author="Vijay Shah" w:date="2014-04-17T10:49:00Z"/>
                <w:color w:val="FFFFFF" w:themeColor="background1"/>
                <w:sz w:val="20"/>
              </w:rPr>
            </w:pPr>
            <w:ins w:id="3765" w:author="Vijay Shah" w:date="2014-04-17T10:49:00Z">
              <w:r w:rsidRPr="00875FC4">
                <w:rPr>
                  <w:color w:val="FFFFFF" w:themeColor="background1"/>
                  <w:sz w:val="20"/>
                </w:rPr>
                <w:t>Verb</w:t>
              </w:r>
            </w:ins>
          </w:p>
        </w:tc>
        <w:tc>
          <w:tcPr>
            <w:tcW w:w="1440" w:type="dxa"/>
            <w:shd w:val="clear" w:color="auto" w:fill="548DD4" w:themeFill="text2" w:themeFillTint="99"/>
            <w:vAlign w:val="center"/>
            <w:tcPrChange w:id="3766" w:author="Vijay Shah" w:date="2014-04-17T10:50:00Z">
              <w:tcPr>
                <w:tcW w:w="1260" w:type="dxa"/>
                <w:gridSpan w:val="2"/>
                <w:shd w:val="clear" w:color="auto" w:fill="548DD4" w:themeFill="text2" w:themeFillTint="99"/>
                <w:vAlign w:val="center"/>
              </w:tcPr>
            </w:tcPrChange>
          </w:tcPr>
          <w:p w:rsidR="004C4950" w:rsidRPr="00875FC4" w:rsidRDefault="004C4950" w:rsidP="00710A40">
            <w:pPr>
              <w:keepNext/>
              <w:jc w:val="center"/>
              <w:rPr>
                <w:ins w:id="3767" w:author="Vijay Shah" w:date="2014-04-17T10:49:00Z"/>
                <w:color w:val="FFFFFF" w:themeColor="background1"/>
                <w:sz w:val="20"/>
              </w:rPr>
            </w:pPr>
            <w:ins w:id="3768" w:author="Vijay Shah" w:date="2014-04-17T10:49:00Z">
              <w:r w:rsidRPr="00875FC4">
                <w:rPr>
                  <w:color w:val="FFFFFF" w:themeColor="background1"/>
                  <w:sz w:val="20"/>
                </w:rPr>
                <w:t>Data Type</w:t>
              </w:r>
            </w:ins>
          </w:p>
        </w:tc>
        <w:tc>
          <w:tcPr>
            <w:tcW w:w="1800" w:type="dxa"/>
            <w:shd w:val="clear" w:color="auto" w:fill="548DD4" w:themeFill="text2" w:themeFillTint="99"/>
            <w:vAlign w:val="center"/>
            <w:tcPrChange w:id="3769" w:author="Vijay Shah" w:date="2014-04-17T10:50:00Z">
              <w:tcPr>
                <w:tcW w:w="1800" w:type="dxa"/>
                <w:gridSpan w:val="2"/>
                <w:shd w:val="clear" w:color="auto" w:fill="548DD4" w:themeFill="text2" w:themeFillTint="99"/>
                <w:vAlign w:val="center"/>
              </w:tcPr>
            </w:tcPrChange>
          </w:tcPr>
          <w:p w:rsidR="004C4950" w:rsidRPr="00875FC4" w:rsidRDefault="004C4950" w:rsidP="00710A40">
            <w:pPr>
              <w:keepNext/>
              <w:jc w:val="center"/>
              <w:rPr>
                <w:ins w:id="3770" w:author="Vijay Shah" w:date="2014-04-17T10:49:00Z"/>
                <w:color w:val="FFFFFF" w:themeColor="background1"/>
                <w:sz w:val="20"/>
              </w:rPr>
            </w:pPr>
            <w:ins w:id="3771" w:author="Vijay Shah" w:date="2014-04-17T10:49:00Z">
              <w:r w:rsidRPr="00875FC4">
                <w:rPr>
                  <w:color w:val="FFFFFF" w:themeColor="background1"/>
                  <w:sz w:val="20"/>
                </w:rPr>
                <w:t>Value Constraint</w:t>
              </w:r>
            </w:ins>
          </w:p>
        </w:tc>
      </w:tr>
      <w:tr w:rsidR="004C4950" w:rsidRPr="004C4950" w:rsidTr="004C4950">
        <w:tblPrEx>
          <w:tblPrExChange w:id="3772" w:author="Vijay Shah" w:date="2014-04-17T10:50:00Z">
            <w:tblPrEx>
              <w:tblW w:w="9270" w:type="dxa"/>
              <w:tblInd w:w="198" w:type="dxa"/>
            </w:tblPrEx>
          </w:tblPrExChange>
        </w:tblPrEx>
        <w:trPr>
          <w:ins w:id="3773" w:author="Vijay Shah" w:date="2014-03-14T10:28:00Z"/>
          <w:trPrChange w:id="3774" w:author="Vijay Shah" w:date="2014-04-17T10:50:00Z">
            <w:trPr>
              <w:gridBefore w:val="1"/>
            </w:trPr>
          </w:trPrChange>
        </w:trPr>
        <w:tc>
          <w:tcPr>
            <w:tcW w:w="1890" w:type="dxa"/>
            <w:tcPrChange w:id="3775" w:author="Vijay Shah" w:date="2014-04-17T10:50:00Z">
              <w:tcPr>
                <w:tcW w:w="2520" w:type="dxa"/>
                <w:gridSpan w:val="2"/>
              </w:tcPr>
            </w:tcPrChange>
          </w:tcPr>
          <w:p w:rsidR="004C4950" w:rsidRPr="004C4950" w:rsidRDefault="004C4950" w:rsidP="001F59C1">
            <w:pPr>
              <w:rPr>
                <w:ins w:id="3776" w:author="Vijay Shah" w:date="2014-03-14T10:28:00Z"/>
                <w:sz w:val="20"/>
                <w:rPrChange w:id="3777" w:author="Vijay Shah" w:date="2014-04-17T10:48:00Z">
                  <w:rPr>
                    <w:ins w:id="3778" w:author="Vijay Shah" w:date="2014-03-14T10:28:00Z"/>
                  </w:rPr>
                </w:rPrChange>
              </w:rPr>
            </w:pPr>
            <w:ins w:id="3779" w:author="Vijay Shah" w:date="2014-03-14T10:28:00Z">
              <w:r w:rsidRPr="004C4950">
                <w:rPr>
                  <w:sz w:val="20"/>
                  <w:rPrChange w:id="3780" w:author="Vijay Shah" w:date="2014-04-17T10:48:00Z">
                    <w:rPr/>
                  </w:rPrChange>
                </w:rPr>
                <w:t>encodedResponse</w:t>
              </w:r>
            </w:ins>
          </w:p>
        </w:tc>
        <w:tc>
          <w:tcPr>
            <w:tcW w:w="2340" w:type="dxa"/>
            <w:tcPrChange w:id="3781" w:author="Vijay Shah" w:date="2014-04-17T10:50:00Z">
              <w:tcPr>
                <w:tcW w:w="3600" w:type="dxa"/>
                <w:gridSpan w:val="3"/>
              </w:tcPr>
            </w:tcPrChange>
          </w:tcPr>
          <w:p w:rsidR="004C4950" w:rsidRPr="004C4950" w:rsidRDefault="004C4950">
            <w:pPr>
              <w:rPr>
                <w:ins w:id="3782" w:author="Vijay Shah" w:date="2014-03-14T10:28:00Z"/>
                <w:sz w:val="20"/>
                <w:rPrChange w:id="3783" w:author="Vijay Shah" w:date="2014-04-17T10:48:00Z">
                  <w:rPr>
                    <w:ins w:id="3784" w:author="Vijay Shah" w:date="2014-03-14T10:28:00Z"/>
                  </w:rPr>
                </w:rPrChange>
              </w:rPr>
            </w:pPr>
            <w:ins w:id="3785" w:author="Vijay Shah" w:date="2014-03-14T10:28:00Z">
              <w:r w:rsidRPr="004C4950">
                <w:rPr>
                  <w:sz w:val="20"/>
                  <w:rPrChange w:id="3786" w:author="Vijay Shah" w:date="2014-04-17T10:48:00Z">
                    <w:rPr/>
                  </w:rPrChange>
                </w:rPr>
                <w:t>Specifies how the form is to be returned</w:t>
              </w:r>
            </w:ins>
            <w:ins w:id="3787" w:author="Vijay Shah" w:date="2014-03-14T10:29:00Z">
              <w:r w:rsidRPr="004C4950">
                <w:rPr>
                  <w:sz w:val="20"/>
                  <w:rPrChange w:id="3788" w:author="Vijay Shah" w:date="2014-04-17T10:48:00Z">
                    <w:rPr/>
                  </w:rPrChange>
                </w:rPr>
                <w:t>.</w:t>
              </w:r>
            </w:ins>
          </w:p>
        </w:tc>
        <w:tc>
          <w:tcPr>
            <w:tcW w:w="810" w:type="dxa"/>
            <w:tcPrChange w:id="3789" w:author="Vijay Shah" w:date="2014-04-17T10:50:00Z">
              <w:tcPr>
                <w:tcW w:w="720" w:type="dxa"/>
              </w:tcPr>
            </w:tcPrChange>
          </w:tcPr>
          <w:p w:rsidR="004C4950" w:rsidRPr="004C4950" w:rsidRDefault="004C4950" w:rsidP="001F59C1">
            <w:pPr>
              <w:rPr>
                <w:ins w:id="3790" w:author="Vijay Shah" w:date="2014-03-14T10:28:00Z"/>
                <w:sz w:val="20"/>
                <w:rPrChange w:id="3791" w:author="Vijay Shah" w:date="2014-04-17T10:48:00Z">
                  <w:rPr>
                    <w:ins w:id="3792" w:author="Vijay Shah" w:date="2014-03-14T10:28:00Z"/>
                  </w:rPr>
                </w:rPrChange>
              </w:rPr>
            </w:pPr>
            <w:ins w:id="3793" w:author="Vijay Shah" w:date="2014-03-14T10:28:00Z">
              <w:r w:rsidRPr="004C4950">
                <w:rPr>
                  <w:sz w:val="20"/>
                  <w:rPrChange w:id="3794" w:author="Vijay Shah" w:date="2014-04-17T10:48:00Z">
                    <w:rPr/>
                  </w:rPrChange>
                </w:rPr>
                <w:t>1..1</w:t>
              </w:r>
            </w:ins>
          </w:p>
        </w:tc>
        <w:tc>
          <w:tcPr>
            <w:tcW w:w="990" w:type="dxa"/>
            <w:tcPrChange w:id="3795" w:author="Vijay Shah" w:date="2014-04-17T10:50:00Z">
              <w:tcPr>
                <w:tcW w:w="1170" w:type="dxa"/>
                <w:gridSpan w:val="2"/>
              </w:tcPr>
            </w:tcPrChange>
          </w:tcPr>
          <w:p w:rsidR="004C4950" w:rsidRPr="004C4950" w:rsidRDefault="004C4950" w:rsidP="001F59C1">
            <w:pPr>
              <w:rPr>
                <w:ins w:id="3796" w:author="Vijay Shah" w:date="2014-03-14T10:28:00Z"/>
                <w:sz w:val="20"/>
                <w:rPrChange w:id="3797" w:author="Vijay Shah" w:date="2014-04-17T10:48:00Z">
                  <w:rPr>
                    <w:ins w:id="3798" w:author="Vijay Shah" w:date="2014-03-14T10:28:00Z"/>
                  </w:rPr>
                </w:rPrChange>
              </w:rPr>
            </w:pPr>
            <w:ins w:id="3799" w:author="Vijay Shah" w:date="2014-03-14T10:28:00Z">
              <w:r w:rsidRPr="004C4950">
                <w:rPr>
                  <w:sz w:val="20"/>
                  <w:rPrChange w:id="3800" w:author="Vijay Shah" w:date="2014-04-17T10:48:00Z">
                    <w:rPr/>
                  </w:rPrChange>
                </w:rPr>
                <w:t>Required</w:t>
              </w:r>
            </w:ins>
          </w:p>
        </w:tc>
        <w:tc>
          <w:tcPr>
            <w:tcW w:w="1440" w:type="dxa"/>
            <w:tcPrChange w:id="3801" w:author="Vijay Shah" w:date="2014-04-17T10:50:00Z">
              <w:tcPr>
                <w:tcW w:w="1260" w:type="dxa"/>
                <w:gridSpan w:val="2"/>
              </w:tcPr>
            </w:tcPrChange>
          </w:tcPr>
          <w:p w:rsidR="004C4950" w:rsidRPr="004C4950" w:rsidRDefault="004C4950" w:rsidP="001F59C1">
            <w:pPr>
              <w:rPr>
                <w:ins w:id="3802" w:author="Vijay Shah" w:date="2014-03-14T10:28:00Z"/>
                <w:sz w:val="20"/>
                <w:rPrChange w:id="3803" w:author="Vijay Shah" w:date="2014-04-17T10:48:00Z">
                  <w:rPr>
                    <w:ins w:id="3804" w:author="Vijay Shah" w:date="2014-03-14T10:28:00Z"/>
                  </w:rPr>
                </w:rPrChange>
              </w:rPr>
            </w:pPr>
            <w:ins w:id="3805" w:author="Vijay Shah" w:date="2014-03-14T10:28:00Z">
              <w:r w:rsidRPr="004C4950">
                <w:rPr>
                  <w:sz w:val="20"/>
                  <w:rPrChange w:id="3806" w:author="Vijay Shah" w:date="2014-04-17T10:48:00Z">
                    <w:rPr/>
                  </w:rPrChange>
                </w:rPr>
                <w:t>Boolean</w:t>
              </w:r>
            </w:ins>
          </w:p>
        </w:tc>
        <w:tc>
          <w:tcPr>
            <w:tcW w:w="1800" w:type="dxa"/>
            <w:tcPrChange w:id="3807" w:author="Vijay Shah" w:date="2014-04-17T10:50:00Z">
              <w:tcPr>
                <w:tcW w:w="1260" w:type="dxa"/>
              </w:tcPr>
            </w:tcPrChange>
          </w:tcPr>
          <w:p w:rsidR="004C4950" w:rsidRPr="004C4950" w:rsidRDefault="004C4950" w:rsidP="001F59C1">
            <w:pPr>
              <w:rPr>
                <w:ins w:id="3808" w:author="Vijay Shah" w:date="2014-04-17T10:49:00Z"/>
                <w:sz w:val="20"/>
              </w:rPr>
            </w:pPr>
            <w:ins w:id="3809" w:author="Vijay Shah" w:date="2014-04-17T10:50:00Z">
              <w:r>
                <w:rPr>
                  <w:sz w:val="20"/>
                </w:rPr>
                <w:t>Value SHALL be “true”</w:t>
              </w:r>
            </w:ins>
          </w:p>
        </w:tc>
      </w:tr>
    </w:tbl>
    <w:p w:rsidR="00551642" w:rsidRPr="00551642" w:rsidRDefault="00551642">
      <w:pPr>
        <w:pStyle w:val="BodyText"/>
        <w:rPr>
          <w:ins w:id="3810" w:author="Vijay Shah" w:date="2014-03-04T08:54:00Z"/>
        </w:rPr>
        <w:pPrChange w:id="3811" w:author="Vijay Shah" w:date="2014-03-14T10:26:00Z">
          <w:pPr>
            <w:pStyle w:val="Note"/>
          </w:pPr>
        </w:pPrChange>
      </w:pPr>
    </w:p>
    <w:p w:rsidR="00551642" w:rsidRDefault="00551642" w:rsidP="00551642">
      <w:pPr>
        <w:pStyle w:val="CodeLine"/>
        <w:rPr>
          <w:ins w:id="3812" w:author="Vijay Shah" w:date="2014-03-14T10:25:00Z"/>
          <w:rFonts w:eastAsiaTheme="minorHAnsi"/>
          <w:color w:val="000000"/>
          <w:highlight w:val="white"/>
        </w:rPr>
      </w:pPr>
      <w:ins w:id="3813" w:author="Vijay Shah" w:date="2014-03-14T10:25:00Z">
        <w:r>
          <w:rPr>
            <w:rFonts w:eastAsiaTheme="minorHAnsi"/>
            <w:color w:val="0000FF"/>
            <w:highlight w:val="white"/>
          </w:rPr>
          <w:t>&lt;</w:t>
        </w:r>
        <w:r>
          <w:rPr>
            <w:rFonts w:eastAsiaTheme="minorHAnsi"/>
            <w:highlight w:val="white"/>
          </w:rPr>
          <w:t>RetrieveFormRequest</w:t>
        </w:r>
        <w:r>
          <w:rPr>
            <w:rFonts w:eastAsiaTheme="minorHAnsi"/>
            <w:color w:val="0000FF"/>
            <w:highlight w:val="white"/>
          </w:rPr>
          <w:t xml:space="preserve"> </w:t>
        </w:r>
      </w:ins>
    </w:p>
    <w:p w:rsidR="00551642" w:rsidRDefault="00551642" w:rsidP="00551642">
      <w:pPr>
        <w:pStyle w:val="CodeLine"/>
        <w:rPr>
          <w:ins w:id="3814" w:author="Vijay Shah" w:date="2014-03-14T10:25:00Z"/>
          <w:rFonts w:eastAsiaTheme="minorHAnsi"/>
          <w:color w:val="000000"/>
          <w:highlight w:val="white"/>
        </w:rPr>
      </w:pPr>
      <w:ins w:id="3815" w:author="Vijay Shah" w:date="2014-03-14T10:25:00Z">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r>
          <w:rPr>
            <w:rFonts w:eastAsiaTheme="minorHAnsi"/>
            <w:color w:val="FF0000"/>
            <w:highlight w:val="white"/>
          </w:rPr>
          <w:t>xmlns</w:t>
        </w:r>
        <w:r>
          <w:rPr>
            <w:rFonts w:eastAsiaTheme="minorHAnsi"/>
            <w:color w:val="0000FF"/>
            <w:highlight w:val="white"/>
          </w:rPr>
          <w:t>=</w:t>
        </w:r>
        <w:r>
          <w:rPr>
            <w:rFonts w:eastAsiaTheme="minorHAnsi"/>
            <w:color w:val="000000"/>
            <w:highlight w:val="white"/>
          </w:rPr>
          <w:t>"</w:t>
        </w:r>
        <w:r>
          <w:rPr>
            <w:rFonts w:eastAsiaTheme="minorHAnsi"/>
            <w:color w:val="0000FF"/>
            <w:highlight w:val="white"/>
          </w:rPr>
          <w:t>urn:ihe:iti:rfd:2007</w:t>
        </w:r>
        <w:r>
          <w:rPr>
            <w:rFonts w:eastAsiaTheme="minorHAnsi"/>
            <w:color w:val="000000"/>
            <w:highlight w:val="white"/>
          </w:rPr>
          <w:t>"</w:t>
        </w:r>
        <w:r>
          <w:rPr>
            <w:rFonts w:eastAsiaTheme="minorHAnsi"/>
            <w:color w:val="0000FF"/>
            <w:highlight w:val="white"/>
          </w:rPr>
          <w:t xml:space="preserve"> </w:t>
        </w:r>
      </w:ins>
    </w:p>
    <w:p w:rsidR="00551642" w:rsidRDefault="00551642" w:rsidP="00551642">
      <w:pPr>
        <w:pStyle w:val="CodeLine"/>
        <w:rPr>
          <w:ins w:id="3816" w:author="Vijay Shah" w:date="2014-03-14T10:25:00Z"/>
          <w:rFonts w:eastAsiaTheme="minorHAnsi"/>
          <w:color w:val="000000"/>
          <w:highlight w:val="white"/>
        </w:rPr>
      </w:pPr>
      <w:ins w:id="3817" w:author="Vijay Shah" w:date="2014-03-14T10:25:00Z">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r>
          <w:rPr>
            <w:rFonts w:eastAsiaTheme="minorHAnsi"/>
            <w:color w:val="FF0000"/>
            <w:highlight w:val="white"/>
          </w:rPr>
          <w:t>xmlns:xsi</w:t>
        </w:r>
        <w:r>
          <w:rPr>
            <w:rFonts w:eastAsiaTheme="minorHAnsi"/>
            <w:color w:val="0000FF"/>
            <w:highlight w:val="white"/>
          </w:rPr>
          <w:t>=</w:t>
        </w:r>
        <w:r>
          <w:rPr>
            <w:rFonts w:eastAsiaTheme="minorHAnsi"/>
            <w:color w:val="000000"/>
            <w:highlight w:val="white"/>
          </w:rPr>
          <w:t>"</w:t>
        </w:r>
        <w:r>
          <w:rPr>
            <w:rFonts w:eastAsiaTheme="minorHAnsi"/>
            <w:color w:val="0000FF"/>
            <w:highlight w:val="white"/>
          </w:rPr>
          <w:t>http://www.w3.org/2001/XMLSchema-instance</w:t>
        </w:r>
        <w:r>
          <w:rPr>
            <w:rFonts w:eastAsiaTheme="minorHAnsi"/>
            <w:color w:val="000000"/>
            <w:highlight w:val="white"/>
          </w:rPr>
          <w:t>"</w:t>
        </w:r>
      </w:ins>
    </w:p>
    <w:p w:rsidR="00551642" w:rsidRDefault="00551642" w:rsidP="00551642">
      <w:pPr>
        <w:pStyle w:val="CodeLine"/>
        <w:rPr>
          <w:ins w:id="3818" w:author="Vijay Shah" w:date="2014-03-14T10:25:00Z"/>
          <w:rFonts w:eastAsiaTheme="minorHAnsi"/>
          <w:color w:val="000000"/>
          <w:highlight w:val="white"/>
        </w:rPr>
      </w:pPr>
      <w:ins w:id="3819" w:author="Vijay Shah" w:date="2014-03-14T10:25:00Z">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t>&gt;</w:t>
        </w:r>
      </w:ins>
    </w:p>
    <w:p w:rsidR="00551642" w:rsidRDefault="00551642" w:rsidP="00551642">
      <w:pPr>
        <w:pStyle w:val="CodeLine"/>
        <w:rPr>
          <w:ins w:id="3820" w:author="Vijay Shah" w:date="2014-03-14T10:25:00Z"/>
          <w:rFonts w:eastAsiaTheme="minorHAnsi"/>
          <w:color w:val="000000"/>
          <w:highlight w:val="white"/>
        </w:rPr>
      </w:pPr>
      <w:ins w:id="3821" w:author="Vijay Shah" w:date="2014-03-14T10:25:00Z">
        <w:r>
          <w:rPr>
            <w:rFonts w:eastAsiaTheme="minorHAnsi"/>
            <w:color w:val="0000FF"/>
            <w:highlight w:val="white"/>
          </w:rPr>
          <w:tab/>
        </w:r>
        <w:r>
          <w:rPr>
            <w:rFonts w:eastAsiaTheme="minorHAnsi"/>
            <w:color w:val="0000FF"/>
            <w:highlight w:val="white"/>
          </w:rPr>
          <w:tab/>
          <w:t>&lt;</w:t>
        </w:r>
        <w:r>
          <w:rPr>
            <w:rFonts w:eastAsiaTheme="minorHAnsi"/>
            <w:highlight w:val="white"/>
          </w:rPr>
          <w:t>prepopData</w:t>
        </w:r>
        <w:r>
          <w:rPr>
            <w:rFonts w:eastAsiaTheme="minorHAnsi"/>
            <w:color w:val="0000FF"/>
            <w:highlight w:val="white"/>
          </w:rPr>
          <w:t xml:space="preserve"> </w:t>
        </w:r>
        <w:r>
          <w:rPr>
            <w:rFonts w:eastAsiaTheme="minorHAnsi"/>
            <w:color w:val="FF0000"/>
            <w:highlight w:val="white"/>
          </w:rPr>
          <w:t>xsi:nil</w:t>
        </w:r>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 xml:space="preserve"> /&gt;</w:t>
        </w:r>
      </w:ins>
    </w:p>
    <w:p w:rsidR="00551642" w:rsidRDefault="00551642" w:rsidP="00551642">
      <w:pPr>
        <w:pStyle w:val="CodeLine"/>
        <w:rPr>
          <w:ins w:id="3822" w:author="Vijay Shah" w:date="2014-03-14T10:25:00Z"/>
          <w:rFonts w:eastAsiaTheme="minorHAnsi"/>
          <w:color w:val="000000"/>
          <w:highlight w:val="white"/>
        </w:rPr>
      </w:pPr>
      <w:ins w:id="3823" w:author="Vijay Shah" w:date="2014-03-14T10:25:00Z">
        <w:r>
          <w:rPr>
            <w:rFonts w:eastAsiaTheme="minorHAnsi"/>
            <w:color w:val="0000FF"/>
            <w:highlight w:val="white"/>
          </w:rPr>
          <w:tab/>
        </w:r>
        <w:r>
          <w:rPr>
            <w:rFonts w:eastAsiaTheme="minorHAnsi"/>
            <w:color w:val="0000FF"/>
            <w:highlight w:val="white"/>
          </w:rPr>
          <w:tab/>
          <w:t>&lt;</w:t>
        </w:r>
        <w:r>
          <w:rPr>
            <w:rFonts w:eastAsiaTheme="minorHAnsi"/>
            <w:highlight w:val="white"/>
          </w:rPr>
          <w:t>workflowData</w:t>
        </w:r>
        <w:r>
          <w:rPr>
            <w:rFonts w:eastAsiaTheme="minorHAnsi"/>
            <w:color w:val="0000FF"/>
            <w:highlight w:val="white"/>
          </w:rPr>
          <w:t>&gt;</w:t>
        </w:r>
      </w:ins>
    </w:p>
    <w:p w:rsidR="00551642" w:rsidRDefault="00551642" w:rsidP="00551642">
      <w:pPr>
        <w:pStyle w:val="CodeLine"/>
        <w:rPr>
          <w:ins w:id="3824" w:author="Vijay Shah" w:date="2014-03-14T10:25:00Z"/>
          <w:rFonts w:eastAsiaTheme="minorHAnsi"/>
          <w:color w:val="000000"/>
          <w:highlight w:val="white"/>
        </w:rPr>
      </w:pPr>
      <w:ins w:id="3825" w:author="Vijay Shah" w:date="2014-03-14T10:25: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formID</w:t>
        </w:r>
        <w:r>
          <w:rPr>
            <w:rFonts w:eastAsiaTheme="minorHAnsi"/>
            <w:color w:val="0000FF"/>
            <w:highlight w:val="white"/>
          </w:rPr>
          <w:t>&gt;</w:t>
        </w:r>
        <w:r w:rsidRPr="000D5006">
          <w:rPr>
            <w:color w:val="000000"/>
            <w:szCs w:val="18"/>
            <w:highlight w:val="white"/>
          </w:rPr>
          <w:t>http://myrepo.gov/ form_design_id=12345.2</w:t>
        </w:r>
        <w:r>
          <w:rPr>
            <w:rFonts w:eastAsiaTheme="minorHAnsi"/>
            <w:color w:val="0000FF"/>
            <w:highlight w:val="white"/>
          </w:rPr>
          <w:t>&lt;/</w:t>
        </w:r>
        <w:r>
          <w:rPr>
            <w:rFonts w:eastAsiaTheme="minorHAnsi"/>
            <w:highlight w:val="white"/>
          </w:rPr>
          <w:t>formID</w:t>
        </w:r>
        <w:r>
          <w:rPr>
            <w:rFonts w:eastAsiaTheme="minorHAnsi"/>
            <w:color w:val="0000FF"/>
            <w:highlight w:val="white"/>
          </w:rPr>
          <w:t>&gt;</w:t>
        </w:r>
      </w:ins>
    </w:p>
    <w:p w:rsidR="00551642" w:rsidRDefault="00551642" w:rsidP="00551642">
      <w:pPr>
        <w:pStyle w:val="CodeLine"/>
        <w:rPr>
          <w:ins w:id="3826" w:author="Vijay Shah" w:date="2014-03-14T10:25:00Z"/>
          <w:rFonts w:eastAsiaTheme="minorHAnsi"/>
          <w:color w:val="000000"/>
          <w:highlight w:val="white"/>
        </w:rPr>
      </w:pPr>
      <w:ins w:id="3827" w:author="Vijay Shah" w:date="2014-03-14T10:25: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encodedResponse</w:t>
        </w:r>
        <w:r>
          <w:rPr>
            <w:rFonts w:eastAsiaTheme="minorHAnsi"/>
            <w:color w:val="0000FF"/>
            <w:highlight w:val="white"/>
          </w:rPr>
          <w:t>&gt;</w:t>
        </w:r>
        <w:r>
          <w:rPr>
            <w:rFonts w:eastAsiaTheme="minorHAnsi"/>
            <w:color w:val="000000"/>
            <w:highlight w:val="white"/>
          </w:rPr>
          <w:t>true</w:t>
        </w:r>
        <w:r>
          <w:rPr>
            <w:rFonts w:eastAsiaTheme="minorHAnsi"/>
            <w:color w:val="0000FF"/>
            <w:highlight w:val="white"/>
          </w:rPr>
          <w:t>&lt;/</w:t>
        </w:r>
        <w:r>
          <w:rPr>
            <w:rFonts w:eastAsiaTheme="minorHAnsi"/>
            <w:highlight w:val="white"/>
          </w:rPr>
          <w:t>encodedResponse</w:t>
        </w:r>
        <w:r>
          <w:rPr>
            <w:rFonts w:eastAsiaTheme="minorHAnsi"/>
            <w:color w:val="0000FF"/>
            <w:highlight w:val="white"/>
          </w:rPr>
          <w:t>&gt;</w:t>
        </w:r>
      </w:ins>
    </w:p>
    <w:p w:rsidR="00551642" w:rsidRDefault="00551642" w:rsidP="00551642">
      <w:pPr>
        <w:pStyle w:val="CodeLine"/>
        <w:rPr>
          <w:ins w:id="3828" w:author="Vijay Shah" w:date="2014-03-14T10:25:00Z"/>
          <w:rFonts w:eastAsiaTheme="minorHAnsi"/>
          <w:color w:val="0000FF"/>
          <w:highlight w:val="white"/>
        </w:rPr>
      </w:pPr>
      <w:ins w:id="3829" w:author="Vijay Shah" w:date="2014-03-14T10:25: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archiveURL</w:t>
        </w:r>
        <w:r>
          <w:rPr>
            <w:rFonts w:eastAsiaTheme="minorHAnsi"/>
            <w:color w:val="0000FF"/>
            <w:highlight w:val="white"/>
          </w:rPr>
          <w:t xml:space="preserve"> /&gt;</w:t>
        </w:r>
      </w:ins>
    </w:p>
    <w:p w:rsidR="00551642" w:rsidRDefault="008F1778" w:rsidP="00551642">
      <w:pPr>
        <w:pStyle w:val="CodeLine"/>
        <w:rPr>
          <w:ins w:id="3830" w:author="Vijay Shah" w:date="2014-03-14T10:25:00Z"/>
          <w:rFonts w:eastAsiaTheme="minorHAnsi"/>
          <w:color w:val="000000"/>
          <w:highlight w:val="white"/>
        </w:rPr>
      </w:pPr>
      <w:ins w:id="3831" w:author="Vijay Shah" w:date="2014-04-15T23:54: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r>
      </w:ins>
      <w:ins w:id="3832" w:author="Vijay Shah" w:date="2014-03-14T10:25:00Z">
        <w:r w:rsidR="00551642">
          <w:rPr>
            <w:rFonts w:eastAsiaTheme="minorHAnsi"/>
            <w:color w:val="0000FF"/>
            <w:highlight w:val="white"/>
          </w:rPr>
          <w:t>&lt;</w:t>
        </w:r>
        <w:r w:rsidR="00551642">
          <w:rPr>
            <w:rFonts w:eastAsiaTheme="minorHAnsi"/>
            <w:highlight w:val="white"/>
          </w:rPr>
          <w:t>context</w:t>
        </w:r>
        <w:r w:rsidR="00551642">
          <w:rPr>
            <w:rFonts w:eastAsiaTheme="minorHAnsi"/>
            <w:color w:val="FF0000"/>
            <w:highlight w:val="white"/>
          </w:rPr>
          <w:t xml:space="preserve"> xsi:nil</w:t>
        </w:r>
        <w:r w:rsidR="00551642">
          <w:rPr>
            <w:rFonts w:eastAsiaTheme="minorHAnsi"/>
            <w:color w:val="0000FF"/>
            <w:highlight w:val="white"/>
          </w:rPr>
          <w:t>=</w:t>
        </w:r>
        <w:r w:rsidR="00551642">
          <w:rPr>
            <w:rFonts w:eastAsiaTheme="minorHAnsi"/>
            <w:color w:val="000000"/>
            <w:highlight w:val="white"/>
          </w:rPr>
          <w:t>"</w:t>
        </w:r>
        <w:r w:rsidR="00551642">
          <w:rPr>
            <w:rFonts w:eastAsiaTheme="minorHAnsi"/>
            <w:color w:val="0000FF"/>
            <w:highlight w:val="white"/>
          </w:rPr>
          <w:t>true</w:t>
        </w:r>
        <w:r w:rsidR="00551642">
          <w:rPr>
            <w:rFonts w:eastAsiaTheme="minorHAnsi"/>
            <w:color w:val="000000"/>
            <w:highlight w:val="white"/>
          </w:rPr>
          <w:t>"</w:t>
        </w:r>
        <w:r w:rsidR="00551642">
          <w:rPr>
            <w:rFonts w:eastAsiaTheme="minorHAnsi"/>
            <w:color w:val="0000FF"/>
            <w:highlight w:val="white"/>
          </w:rPr>
          <w:t>/&gt;</w:t>
        </w:r>
      </w:ins>
    </w:p>
    <w:p w:rsidR="00551642" w:rsidRDefault="00551642" w:rsidP="00551642">
      <w:pPr>
        <w:pStyle w:val="CodeLine"/>
        <w:rPr>
          <w:ins w:id="3833" w:author="Vijay Shah" w:date="2014-03-14T10:25:00Z"/>
          <w:rFonts w:eastAsiaTheme="minorHAnsi"/>
          <w:color w:val="000000"/>
          <w:highlight w:val="white"/>
        </w:rPr>
      </w:pPr>
      <w:ins w:id="3834" w:author="Vijay Shah" w:date="2014-03-14T10:25:00Z">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r>
          <w:rPr>
            <w:rFonts w:eastAsiaTheme="minorHAnsi"/>
            <w:highlight w:val="white"/>
          </w:rPr>
          <w:t>instanceID</w:t>
        </w:r>
        <w:r>
          <w:rPr>
            <w:rFonts w:eastAsiaTheme="minorHAnsi"/>
            <w:color w:val="0000FF"/>
            <w:highlight w:val="white"/>
          </w:rPr>
          <w:t xml:space="preserve"> </w:t>
        </w:r>
        <w:r>
          <w:rPr>
            <w:rFonts w:eastAsiaTheme="minorHAnsi"/>
            <w:color w:val="FF0000"/>
            <w:highlight w:val="white"/>
          </w:rPr>
          <w:t>xsi:nil</w:t>
        </w:r>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/&gt;</w:t>
        </w:r>
      </w:ins>
    </w:p>
    <w:p w:rsidR="00551642" w:rsidRDefault="00551642" w:rsidP="00551642">
      <w:pPr>
        <w:pStyle w:val="CodeLine"/>
        <w:rPr>
          <w:ins w:id="3835" w:author="Vijay Shah" w:date="2014-03-14T10:25:00Z"/>
          <w:rFonts w:eastAsiaTheme="minorHAnsi"/>
          <w:color w:val="000000"/>
          <w:highlight w:val="white"/>
        </w:rPr>
      </w:pPr>
      <w:ins w:id="3836" w:author="Vijay Shah" w:date="2014-03-14T10:25:00Z">
        <w:r>
          <w:rPr>
            <w:rFonts w:eastAsiaTheme="minorHAnsi"/>
            <w:color w:val="0000FF"/>
            <w:highlight w:val="white"/>
          </w:rPr>
          <w:tab/>
        </w:r>
        <w:r>
          <w:rPr>
            <w:rFonts w:eastAsiaTheme="minorHAnsi"/>
            <w:color w:val="0000FF"/>
            <w:highlight w:val="white"/>
          </w:rPr>
          <w:tab/>
          <w:t>&lt;/</w:t>
        </w:r>
        <w:r>
          <w:rPr>
            <w:rFonts w:eastAsiaTheme="minorHAnsi"/>
            <w:highlight w:val="white"/>
          </w:rPr>
          <w:t>workflowData</w:t>
        </w:r>
        <w:r>
          <w:rPr>
            <w:rFonts w:eastAsiaTheme="minorHAnsi"/>
            <w:color w:val="0000FF"/>
            <w:highlight w:val="white"/>
          </w:rPr>
          <w:t>&gt;</w:t>
        </w:r>
      </w:ins>
    </w:p>
    <w:p w:rsidR="00551642" w:rsidRDefault="00551642" w:rsidP="00551642">
      <w:pPr>
        <w:pStyle w:val="CodeLine"/>
        <w:rPr>
          <w:ins w:id="3837" w:author="Vijay Shah" w:date="2014-03-14T10:25:00Z"/>
          <w:rFonts w:eastAsiaTheme="minorHAnsi"/>
          <w:color w:val="0000FF"/>
        </w:rPr>
      </w:pPr>
      <w:ins w:id="3838" w:author="Vijay Shah" w:date="2014-03-14T10:25:00Z">
        <w:r>
          <w:rPr>
            <w:rFonts w:eastAsiaTheme="minorHAnsi"/>
            <w:color w:val="0000FF"/>
            <w:highlight w:val="white"/>
          </w:rPr>
          <w:t>&lt;/</w:t>
        </w:r>
        <w:r>
          <w:rPr>
            <w:rFonts w:eastAsiaTheme="minorHAnsi"/>
            <w:highlight w:val="white"/>
          </w:rPr>
          <w:t>RetrieveFormRequest</w:t>
        </w:r>
        <w:r>
          <w:rPr>
            <w:rFonts w:eastAsiaTheme="minorHAnsi"/>
            <w:color w:val="0000FF"/>
            <w:highlight w:val="white"/>
          </w:rPr>
          <w:t>&gt;</w:t>
        </w:r>
      </w:ins>
    </w:p>
    <w:p w:rsidR="00C922F5" w:rsidRDefault="00551642">
      <w:pPr>
        <w:pStyle w:val="BodyText"/>
        <w:rPr>
          <w:ins w:id="3839" w:author="Vijay Shah" w:date="2014-03-04T08:54:00Z"/>
          <w:lang w:eastAsia="x-none"/>
        </w:rPr>
        <w:pPrChange w:id="3840" w:author="Vijay Shah" w:date="2014-04-11T10:52:00Z">
          <w:pPr>
            <w:pStyle w:val="Note"/>
          </w:pPr>
        </w:pPrChange>
      </w:pPr>
      <w:ins w:id="3841" w:author="Vijay Shah" w:date="2014-03-14T10:30:00Z">
        <w:r>
          <w:rPr>
            <w:lang w:eastAsia="x-none"/>
          </w:rPr>
          <w:t xml:space="preserve">Form Filler </w:t>
        </w:r>
      </w:ins>
      <w:ins w:id="3842" w:author="Vijay Shah" w:date="2014-03-14T10:31:00Z">
        <w:r>
          <w:rPr>
            <w:lang w:eastAsia="x-none"/>
          </w:rPr>
          <w:t xml:space="preserve">SHALL ensure that the </w:t>
        </w:r>
      </w:ins>
      <w:ins w:id="3843" w:author="Vijay Shah" w:date="2014-03-14T10:30:00Z">
        <w:r>
          <w:rPr>
            <w:lang w:eastAsia="x-none"/>
          </w:rPr>
          <w:t>&lt;encodedResponse&gt; element</w:t>
        </w:r>
        <w:r w:rsidR="008F1778">
          <w:rPr>
            <w:lang w:eastAsia="x-none"/>
          </w:rPr>
          <w:t xml:space="preserve"> always have</w:t>
        </w:r>
        <w:r>
          <w:rPr>
            <w:lang w:eastAsia="x-none"/>
          </w:rPr>
          <w:t xml:space="preserve"> value “true” when requesting </w:t>
        </w:r>
      </w:ins>
      <w:ins w:id="3844" w:author="Vijay Shah" w:date="2014-04-14T23:46:00Z">
        <w:r w:rsidR="004A1898">
          <w:rPr>
            <w:lang w:eastAsia="x-none"/>
          </w:rPr>
          <w:t>SDC HTML Package</w:t>
        </w:r>
      </w:ins>
      <w:ins w:id="3845" w:author="Vijay Shah" w:date="2014-03-14T10:30:00Z">
        <w:r>
          <w:rPr>
            <w:lang w:eastAsia="x-none"/>
          </w:rPr>
          <w:t>.</w:t>
        </w:r>
      </w:ins>
    </w:p>
    <w:p w:rsidR="002F71AB" w:rsidRDefault="002F71AB">
      <w:pPr>
        <w:pStyle w:val="Heading5"/>
        <w:rPr>
          <w:ins w:id="3846" w:author="Vijay Shah" w:date="2014-04-11T10:59:00Z"/>
        </w:rPr>
        <w:pPrChange w:id="3847" w:author="Vijay Shah" w:date="2014-04-10T23:24:00Z">
          <w:pPr>
            <w:pStyle w:val="Note"/>
          </w:pPr>
        </w:pPrChange>
      </w:pPr>
      <w:bookmarkStart w:id="3848" w:name="_Toc384977703"/>
      <w:ins w:id="3849" w:author="Vijay Shah" w:date="2014-02-25T11:58:00Z">
        <w:r>
          <w:rPr>
            <w:noProof w:val="0"/>
          </w:rPr>
          <w:t xml:space="preserve">Q.3.2 </w:t>
        </w:r>
      </w:ins>
      <w:ins w:id="3850" w:author="Vijay Shah" w:date="2014-04-14T23:46:00Z">
        <w:r w:rsidR="004A1898">
          <w:rPr>
            <w:noProof w:val="0"/>
          </w:rPr>
          <w:t>SDC HTML Package</w:t>
        </w:r>
      </w:ins>
      <w:ins w:id="3851" w:author="Vijay Shah" w:date="2014-02-25T11:58:00Z">
        <w:r>
          <w:rPr>
            <w:noProof w:val="0"/>
          </w:rPr>
          <w:t xml:space="preserve"> </w:t>
        </w:r>
      </w:ins>
      <w:ins w:id="3852" w:author="Vijay Shah" w:date="2014-03-14T10:26:00Z">
        <w:r w:rsidR="00551642">
          <w:rPr>
            <w:noProof w:val="0"/>
          </w:rPr>
          <w:t>–</w:t>
        </w:r>
      </w:ins>
      <w:ins w:id="3853" w:author="Vijay Shah" w:date="2014-02-25T11:58:00Z">
        <w:r>
          <w:rPr>
            <w:noProof w:val="0"/>
          </w:rPr>
          <w:t xml:space="preserve"> Response</w:t>
        </w:r>
      </w:ins>
      <w:bookmarkEnd w:id="3848"/>
    </w:p>
    <w:p w:rsidR="007D03A7" w:rsidRDefault="007D03A7" w:rsidP="007D03A7">
      <w:pPr>
        <w:pStyle w:val="BodyText"/>
        <w:rPr>
          <w:ins w:id="3854" w:author="Vijay Shah" w:date="2014-04-11T11:51:00Z"/>
          <w:lang w:eastAsia="x-none"/>
        </w:rPr>
      </w:pPr>
      <w:ins w:id="3855" w:author="Vijay Shah" w:date="2014-04-11T10:59:00Z">
        <w:r>
          <w:rPr>
            <w:lang w:eastAsia="x-none"/>
          </w:rPr>
          <w:t>This is a constraint on &lt;structured&gt; element defined in RFD profile. In SDC, the &lt;structured&gt; element SHALL contain a single &lt;sdc:sdc_html_package&gt; element.</w:t>
        </w:r>
      </w:ins>
    </w:p>
    <w:p w:rsidR="006C27B2" w:rsidRDefault="006C27B2" w:rsidP="006C27B2">
      <w:pPr>
        <w:pStyle w:val="BodyText"/>
        <w:rPr>
          <w:ins w:id="3856" w:author="Vijay Shah" w:date="2014-04-11T11:51:00Z"/>
        </w:rPr>
      </w:pPr>
      <w:ins w:id="3857" w:author="Vijay Shah" w:date="2014-04-11T11:51:00Z">
        <w:r>
          <w:rPr>
            <w:lang w:eastAsia="x-none"/>
          </w:rPr>
          <w:t xml:space="preserve">The HTML package contains HTML instance of the form as well as other additional information form related supplemental information &lt;supplemental_data&gt;.  The additional information/packages are separate and independent of form design.  </w:t>
        </w:r>
      </w:ins>
      <w:ins w:id="3858" w:author="Vijay Shah" w:date="2014-04-11T11:52:00Z">
        <w:r>
          <w:rPr>
            <w:lang w:eastAsia="x-none"/>
          </w:rPr>
          <w:t>T</w:t>
        </w:r>
      </w:ins>
      <w:ins w:id="3859" w:author="Vijay Shah" w:date="2014-04-11T11:51:00Z">
        <w:r>
          <w:rPr>
            <w:lang w:eastAsia="x-none"/>
          </w:rPr>
          <w:t>he Form Manager compiles the final package</w:t>
        </w:r>
      </w:ins>
      <w:ins w:id="3860" w:author="Vijay Shah" w:date="2014-04-11T11:53:00Z">
        <w:r>
          <w:rPr>
            <w:lang w:eastAsia="x-none"/>
          </w:rPr>
          <w:t>, which includes form design</w:t>
        </w:r>
      </w:ins>
      <w:ins w:id="3861" w:author="Vijay Shah" w:date="2014-04-11T11:51:00Z">
        <w:r>
          <w:rPr>
            <w:lang w:eastAsia="x-none"/>
          </w:rPr>
          <w:t>.</w:t>
        </w:r>
      </w:ins>
    </w:p>
    <w:p w:rsidR="00551642" w:rsidRDefault="00551642">
      <w:pPr>
        <w:pStyle w:val="BodyText"/>
        <w:rPr>
          <w:ins w:id="3862" w:author="Vijay Shah" w:date="2014-03-14T10:26:00Z"/>
        </w:rPr>
        <w:pPrChange w:id="3863" w:author="Vijay Shah" w:date="2014-03-14T10:26:00Z">
          <w:pPr>
            <w:pStyle w:val="Note"/>
          </w:pPr>
        </w:pPrChange>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3864" w:author="Vijay Shah" w:date="2014-04-17T10:47:00Z">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890"/>
        <w:gridCol w:w="2340"/>
        <w:gridCol w:w="810"/>
        <w:gridCol w:w="1170"/>
        <w:gridCol w:w="1260"/>
        <w:gridCol w:w="1800"/>
        <w:tblGridChange w:id="3865">
          <w:tblGrid>
            <w:gridCol w:w="1890"/>
            <w:gridCol w:w="2340"/>
            <w:gridCol w:w="810"/>
            <w:gridCol w:w="90"/>
            <w:gridCol w:w="1080"/>
            <w:gridCol w:w="180"/>
            <w:gridCol w:w="990"/>
            <w:gridCol w:w="90"/>
            <w:gridCol w:w="1260"/>
            <w:gridCol w:w="540"/>
          </w:tblGrid>
        </w:tblGridChange>
      </w:tblGrid>
      <w:tr w:rsidR="004C4950" w:rsidRPr="00F66485" w:rsidTr="004C4950">
        <w:trPr>
          <w:trHeight w:val="908"/>
          <w:tblHeader/>
          <w:ins w:id="3866" w:author="Vijay Shah" w:date="2014-04-17T10:46:00Z"/>
          <w:trPrChange w:id="3867" w:author="Vijay Shah" w:date="2014-04-17T10:47:00Z">
            <w:trPr>
              <w:trHeight w:val="908"/>
              <w:tblHeader/>
            </w:trPr>
          </w:trPrChange>
        </w:trPr>
        <w:tc>
          <w:tcPr>
            <w:tcW w:w="1890" w:type="dxa"/>
            <w:shd w:val="clear" w:color="auto" w:fill="548DD4" w:themeFill="text2" w:themeFillTint="99"/>
            <w:vAlign w:val="center"/>
            <w:tcPrChange w:id="3868" w:author="Vijay Shah" w:date="2014-04-17T10:47:00Z">
              <w:tcPr>
                <w:tcW w:w="1890" w:type="dxa"/>
                <w:shd w:val="clear" w:color="auto" w:fill="548DD4" w:themeFill="text2" w:themeFillTint="99"/>
                <w:vAlign w:val="center"/>
              </w:tcPr>
            </w:tcPrChange>
          </w:tcPr>
          <w:p w:rsidR="004C4950" w:rsidRPr="004C4950" w:rsidRDefault="004C4950" w:rsidP="00710A40">
            <w:pPr>
              <w:keepNext/>
              <w:rPr>
                <w:ins w:id="3869" w:author="Vijay Shah" w:date="2014-04-17T10:46:00Z"/>
                <w:color w:val="FFFFFF" w:themeColor="background1"/>
                <w:sz w:val="20"/>
                <w:rPrChange w:id="3870" w:author="Vijay Shah" w:date="2014-04-17T10:48:00Z">
                  <w:rPr>
                    <w:ins w:id="3871" w:author="Vijay Shah" w:date="2014-04-17T10:46:00Z"/>
                    <w:color w:val="FFFFFF" w:themeColor="background1"/>
                  </w:rPr>
                </w:rPrChange>
              </w:rPr>
            </w:pPr>
            <w:ins w:id="3872" w:author="Vijay Shah" w:date="2014-04-17T10:46:00Z">
              <w:r w:rsidRPr="004C4950">
                <w:rPr>
                  <w:color w:val="FFFFFF" w:themeColor="background1"/>
                  <w:sz w:val="20"/>
                  <w:rPrChange w:id="3873" w:author="Vijay Shah" w:date="2014-04-17T10:48:00Z">
                    <w:rPr>
                      <w:color w:val="FFFFFF" w:themeColor="background1"/>
                    </w:rPr>
                  </w:rPrChange>
                </w:rPr>
                <w:t>Element Name</w:t>
              </w:r>
            </w:ins>
          </w:p>
        </w:tc>
        <w:tc>
          <w:tcPr>
            <w:tcW w:w="2340" w:type="dxa"/>
            <w:shd w:val="clear" w:color="auto" w:fill="548DD4" w:themeFill="text2" w:themeFillTint="99"/>
            <w:vAlign w:val="center"/>
            <w:tcPrChange w:id="3874" w:author="Vijay Shah" w:date="2014-04-17T10:47:00Z">
              <w:tcPr>
                <w:tcW w:w="2340" w:type="dxa"/>
                <w:shd w:val="clear" w:color="auto" w:fill="548DD4" w:themeFill="text2" w:themeFillTint="99"/>
                <w:vAlign w:val="center"/>
              </w:tcPr>
            </w:tcPrChange>
          </w:tcPr>
          <w:p w:rsidR="004C4950" w:rsidRPr="004C4950" w:rsidRDefault="004C4950" w:rsidP="00710A40">
            <w:pPr>
              <w:keepNext/>
              <w:jc w:val="center"/>
              <w:rPr>
                <w:ins w:id="3875" w:author="Vijay Shah" w:date="2014-04-17T10:46:00Z"/>
                <w:color w:val="FFFFFF" w:themeColor="background1"/>
                <w:sz w:val="20"/>
                <w:rPrChange w:id="3876" w:author="Vijay Shah" w:date="2014-04-17T10:48:00Z">
                  <w:rPr>
                    <w:ins w:id="3877" w:author="Vijay Shah" w:date="2014-04-17T10:46:00Z"/>
                    <w:color w:val="FFFFFF" w:themeColor="background1"/>
                  </w:rPr>
                </w:rPrChange>
              </w:rPr>
            </w:pPr>
            <w:ins w:id="3878" w:author="Vijay Shah" w:date="2014-04-17T10:46:00Z">
              <w:r w:rsidRPr="004C4950">
                <w:rPr>
                  <w:color w:val="FFFFFF" w:themeColor="background1"/>
                  <w:sz w:val="20"/>
                  <w:rPrChange w:id="3879" w:author="Vijay Shah" w:date="2014-04-17T10:48:00Z">
                    <w:rPr>
                      <w:color w:val="FFFFFF" w:themeColor="background1"/>
                    </w:rPr>
                  </w:rPrChange>
                </w:rPr>
                <w:t>Description</w:t>
              </w:r>
            </w:ins>
          </w:p>
        </w:tc>
        <w:tc>
          <w:tcPr>
            <w:tcW w:w="810" w:type="dxa"/>
            <w:shd w:val="clear" w:color="auto" w:fill="548DD4" w:themeFill="text2" w:themeFillTint="99"/>
            <w:vAlign w:val="center"/>
            <w:tcPrChange w:id="3880" w:author="Vijay Shah" w:date="2014-04-17T10:47:00Z">
              <w:tcPr>
                <w:tcW w:w="810" w:type="dxa"/>
                <w:shd w:val="clear" w:color="auto" w:fill="548DD4" w:themeFill="text2" w:themeFillTint="99"/>
                <w:vAlign w:val="center"/>
              </w:tcPr>
            </w:tcPrChange>
          </w:tcPr>
          <w:p w:rsidR="004C4950" w:rsidRPr="004C4950" w:rsidRDefault="004C4950" w:rsidP="00710A40">
            <w:pPr>
              <w:keepNext/>
              <w:jc w:val="center"/>
              <w:rPr>
                <w:ins w:id="3881" w:author="Vijay Shah" w:date="2014-04-17T10:46:00Z"/>
                <w:color w:val="FFFFFF" w:themeColor="background1"/>
                <w:sz w:val="20"/>
                <w:rPrChange w:id="3882" w:author="Vijay Shah" w:date="2014-04-17T10:48:00Z">
                  <w:rPr>
                    <w:ins w:id="3883" w:author="Vijay Shah" w:date="2014-04-17T10:46:00Z"/>
                    <w:color w:val="FFFFFF" w:themeColor="background1"/>
                  </w:rPr>
                </w:rPrChange>
              </w:rPr>
            </w:pPr>
            <w:ins w:id="3884" w:author="Vijay Shah" w:date="2014-04-17T10:46:00Z">
              <w:r w:rsidRPr="004C4950">
                <w:rPr>
                  <w:color w:val="FFFFFF" w:themeColor="background1"/>
                  <w:sz w:val="20"/>
                  <w:rPrChange w:id="3885" w:author="Vijay Shah" w:date="2014-04-17T10:48:00Z">
                    <w:rPr>
                      <w:color w:val="FFFFFF" w:themeColor="background1"/>
                    </w:rPr>
                  </w:rPrChange>
                </w:rPr>
                <w:t>Card.</w:t>
              </w:r>
            </w:ins>
          </w:p>
        </w:tc>
        <w:tc>
          <w:tcPr>
            <w:tcW w:w="1170" w:type="dxa"/>
            <w:shd w:val="clear" w:color="auto" w:fill="548DD4" w:themeFill="text2" w:themeFillTint="99"/>
            <w:vAlign w:val="center"/>
            <w:tcPrChange w:id="3886" w:author="Vijay Shah" w:date="2014-04-17T10:47:00Z">
              <w:tcPr>
                <w:tcW w:w="1170" w:type="dxa"/>
                <w:gridSpan w:val="2"/>
                <w:shd w:val="clear" w:color="auto" w:fill="548DD4" w:themeFill="text2" w:themeFillTint="99"/>
                <w:vAlign w:val="center"/>
              </w:tcPr>
            </w:tcPrChange>
          </w:tcPr>
          <w:p w:rsidR="004C4950" w:rsidRPr="004C4950" w:rsidRDefault="004C4950" w:rsidP="00710A40">
            <w:pPr>
              <w:keepNext/>
              <w:jc w:val="center"/>
              <w:rPr>
                <w:ins w:id="3887" w:author="Vijay Shah" w:date="2014-04-17T10:46:00Z"/>
                <w:color w:val="FFFFFF" w:themeColor="background1"/>
                <w:sz w:val="20"/>
                <w:rPrChange w:id="3888" w:author="Vijay Shah" w:date="2014-04-17T10:48:00Z">
                  <w:rPr>
                    <w:ins w:id="3889" w:author="Vijay Shah" w:date="2014-04-17T10:46:00Z"/>
                    <w:color w:val="FFFFFF" w:themeColor="background1"/>
                  </w:rPr>
                </w:rPrChange>
              </w:rPr>
            </w:pPr>
            <w:ins w:id="3890" w:author="Vijay Shah" w:date="2014-04-17T10:46:00Z">
              <w:r w:rsidRPr="004C4950">
                <w:rPr>
                  <w:color w:val="FFFFFF" w:themeColor="background1"/>
                  <w:sz w:val="20"/>
                  <w:rPrChange w:id="3891" w:author="Vijay Shah" w:date="2014-04-17T10:48:00Z">
                    <w:rPr>
                      <w:color w:val="FFFFFF" w:themeColor="background1"/>
                    </w:rPr>
                  </w:rPrChange>
                </w:rPr>
                <w:t>Verb</w:t>
              </w:r>
            </w:ins>
          </w:p>
        </w:tc>
        <w:tc>
          <w:tcPr>
            <w:tcW w:w="1260" w:type="dxa"/>
            <w:shd w:val="clear" w:color="auto" w:fill="548DD4" w:themeFill="text2" w:themeFillTint="99"/>
            <w:vAlign w:val="center"/>
            <w:tcPrChange w:id="3892" w:author="Vijay Shah" w:date="2014-04-17T10:47:00Z">
              <w:tcPr>
                <w:tcW w:w="1260" w:type="dxa"/>
                <w:gridSpan w:val="3"/>
                <w:shd w:val="clear" w:color="auto" w:fill="548DD4" w:themeFill="text2" w:themeFillTint="99"/>
                <w:vAlign w:val="center"/>
              </w:tcPr>
            </w:tcPrChange>
          </w:tcPr>
          <w:p w:rsidR="004C4950" w:rsidRPr="004C4950" w:rsidRDefault="004C4950" w:rsidP="00710A40">
            <w:pPr>
              <w:keepNext/>
              <w:jc w:val="center"/>
              <w:rPr>
                <w:ins w:id="3893" w:author="Vijay Shah" w:date="2014-04-17T10:46:00Z"/>
                <w:color w:val="FFFFFF" w:themeColor="background1"/>
                <w:sz w:val="20"/>
                <w:rPrChange w:id="3894" w:author="Vijay Shah" w:date="2014-04-17T10:48:00Z">
                  <w:rPr>
                    <w:ins w:id="3895" w:author="Vijay Shah" w:date="2014-04-17T10:46:00Z"/>
                    <w:color w:val="FFFFFF" w:themeColor="background1"/>
                  </w:rPr>
                </w:rPrChange>
              </w:rPr>
            </w:pPr>
            <w:ins w:id="3896" w:author="Vijay Shah" w:date="2014-04-17T10:46:00Z">
              <w:r w:rsidRPr="004C4950">
                <w:rPr>
                  <w:color w:val="FFFFFF" w:themeColor="background1"/>
                  <w:sz w:val="20"/>
                  <w:rPrChange w:id="3897" w:author="Vijay Shah" w:date="2014-04-17T10:48:00Z">
                    <w:rPr>
                      <w:color w:val="FFFFFF" w:themeColor="background1"/>
                    </w:rPr>
                  </w:rPrChange>
                </w:rPr>
                <w:t>Data Type</w:t>
              </w:r>
            </w:ins>
          </w:p>
        </w:tc>
        <w:tc>
          <w:tcPr>
            <w:tcW w:w="1800" w:type="dxa"/>
            <w:shd w:val="clear" w:color="auto" w:fill="548DD4" w:themeFill="text2" w:themeFillTint="99"/>
            <w:vAlign w:val="center"/>
            <w:tcPrChange w:id="3898" w:author="Vijay Shah" w:date="2014-04-17T10:47:00Z">
              <w:tcPr>
                <w:tcW w:w="1800" w:type="dxa"/>
                <w:gridSpan w:val="2"/>
                <w:shd w:val="clear" w:color="auto" w:fill="548DD4" w:themeFill="text2" w:themeFillTint="99"/>
                <w:vAlign w:val="center"/>
              </w:tcPr>
            </w:tcPrChange>
          </w:tcPr>
          <w:p w:rsidR="004C4950" w:rsidRPr="004C4950" w:rsidRDefault="004C4950" w:rsidP="00710A40">
            <w:pPr>
              <w:keepNext/>
              <w:jc w:val="center"/>
              <w:rPr>
                <w:ins w:id="3899" w:author="Vijay Shah" w:date="2014-04-17T10:46:00Z"/>
                <w:color w:val="FFFFFF" w:themeColor="background1"/>
                <w:sz w:val="20"/>
                <w:rPrChange w:id="3900" w:author="Vijay Shah" w:date="2014-04-17T10:48:00Z">
                  <w:rPr>
                    <w:ins w:id="3901" w:author="Vijay Shah" w:date="2014-04-17T10:46:00Z"/>
                    <w:color w:val="FFFFFF" w:themeColor="background1"/>
                  </w:rPr>
                </w:rPrChange>
              </w:rPr>
            </w:pPr>
            <w:ins w:id="3902" w:author="Vijay Shah" w:date="2014-04-17T10:46:00Z">
              <w:r w:rsidRPr="004C4950">
                <w:rPr>
                  <w:color w:val="FFFFFF" w:themeColor="background1"/>
                  <w:sz w:val="20"/>
                  <w:rPrChange w:id="3903" w:author="Vijay Shah" w:date="2014-04-17T10:48:00Z">
                    <w:rPr>
                      <w:color w:val="FFFFFF" w:themeColor="background1"/>
                    </w:rPr>
                  </w:rPrChange>
                </w:rPr>
                <w:t>Value Constraint</w:t>
              </w:r>
            </w:ins>
          </w:p>
        </w:tc>
      </w:tr>
      <w:tr w:rsidR="004C4950" w:rsidRPr="007F7F26" w:rsidTr="004C4950">
        <w:tblPrEx>
          <w:tblPrExChange w:id="3904" w:author="Vijay Shah" w:date="2014-04-17T10:47:00Z">
            <w:tblPrEx>
              <w:tblW w:w="9270" w:type="dxa"/>
            </w:tblPrEx>
          </w:tblPrExChange>
        </w:tblPrEx>
        <w:trPr>
          <w:ins w:id="3905" w:author="Vijay Shah" w:date="2014-03-14T10:26:00Z"/>
          <w:trPrChange w:id="3906" w:author="Vijay Shah" w:date="2014-04-17T10:47:00Z">
            <w:trPr>
              <w:gridAfter w:val="0"/>
              <w:wAfter w:w="1800" w:type="dxa"/>
            </w:trPr>
          </w:trPrChange>
        </w:trPr>
        <w:tc>
          <w:tcPr>
            <w:tcW w:w="1890" w:type="dxa"/>
            <w:tcPrChange w:id="3907" w:author="Vijay Shah" w:date="2014-04-17T10:47:00Z">
              <w:tcPr>
                <w:tcW w:w="1890" w:type="dxa"/>
              </w:tcPr>
            </w:tcPrChange>
          </w:tcPr>
          <w:p w:rsidR="004C4950" w:rsidRPr="004C4950" w:rsidRDefault="004C4950" w:rsidP="001F59C1">
            <w:pPr>
              <w:rPr>
                <w:ins w:id="3908" w:author="Vijay Shah" w:date="2014-03-14T10:26:00Z"/>
                <w:sz w:val="20"/>
                <w:rPrChange w:id="3909" w:author="Vijay Shah" w:date="2014-04-17T10:48:00Z">
                  <w:rPr>
                    <w:ins w:id="3910" w:author="Vijay Shah" w:date="2014-03-14T10:26:00Z"/>
                  </w:rPr>
                </w:rPrChange>
              </w:rPr>
            </w:pPr>
            <w:ins w:id="3911" w:author="Vijay Shah" w:date="2014-03-14T10:26:00Z">
              <w:r w:rsidRPr="004C4950">
                <w:rPr>
                  <w:sz w:val="20"/>
                  <w:rPrChange w:id="3912" w:author="Vijay Shah" w:date="2014-04-17T10:48:00Z">
                    <w:rPr/>
                  </w:rPrChange>
                </w:rPr>
                <w:t>Structured</w:t>
              </w:r>
            </w:ins>
          </w:p>
        </w:tc>
        <w:tc>
          <w:tcPr>
            <w:tcW w:w="2340" w:type="dxa"/>
            <w:tcPrChange w:id="3913" w:author="Vijay Shah" w:date="2014-04-17T10:47:00Z">
              <w:tcPr>
                <w:tcW w:w="2340" w:type="dxa"/>
              </w:tcPr>
            </w:tcPrChange>
          </w:tcPr>
          <w:p w:rsidR="004C4950" w:rsidRPr="004C4950" w:rsidRDefault="004C4950" w:rsidP="001F59C1">
            <w:pPr>
              <w:rPr>
                <w:ins w:id="3914" w:author="Vijay Shah" w:date="2014-03-14T10:26:00Z"/>
                <w:sz w:val="20"/>
                <w:rPrChange w:id="3915" w:author="Vijay Shah" w:date="2014-04-17T10:48:00Z">
                  <w:rPr>
                    <w:ins w:id="3916" w:author="Vijay Shah" w:date="2014-03-14T10:26:00Z"/>
                  </w:rPr>
                </w:rPrChange>
              </w:rPr>
            </w:pPr>
            <w:ins w:id="3917" w:author="Vijay Shah" w:date="2014-03-14T10:26:00Z">
              <w:r w:rsidRPr="004C4950">
                <w:rPr>
                  <w:sz w:val="20"/>
                  <w:rPrChange w:id="3918" w:author="Vijay Shah" w:date="2014-04-17T10:48:00Z">
                    <w:rPr/>
                  </w:rPrChange>
                </w:rPr>
                <w:t>The xml element container for the return of encoded, structured form content.</w:t>
              </w:r>
            </w:ins>
          </w:p>
        </w:tc>
        <w:tc>
          <w:tcPr>
            <w:tcW w:w="810" w:type="dxa"/>
            <w:tcPrChange w:id="3919" w:author="Vijay Shah" w:date="2014-04-17T10:47:00Z">
              <w:tcPr>
                <w:tcW w:w="810" w:type="dxa"/>
              </w:tcPr>
            </w:tcPrChange>
          </w:tcPr>
          <w:p w:rsidR="004C4950" w:rsidRPr="004C4950" w:rsidRDefault="004C4950" w:rsidP="001F59C1">
            <w:pPr>
              <w:rPr>
                <w:ins w:id="3920" w:author="Vijay Shah" w:date="2014-03-14T10:26:00Z"/>
                <w:sz w:val="20"/>
                <w:rPrChange w:id="3921" w:author="Vijay Shah" w:date="2014-04-17T10:48:00Z">
                  <w:rPr>
                    <w:ins w:id="3922" w:author="Vijay Shah" w:date="2014-03-14T10:26:00Z"/>
                  </w:rPr>
                </w:rPrChange>
              </w:rPr>
            </w:pPr>
            <w:ins w:id="3923" w:author="Vijay Shah" w:date="2014-03-14T10:26:00Z">
              <w:r w:rsidRPr="004C4950">
                <w:rPr>
                  <w:sz w:val="20"/>
                  <w:rPrChange w:id="3924" w:author="Vijay Shah" w:date="2014-04-17T10:48:00Z">
                    <w:rPr/>
                  </w:rPrChange>
                </w:rPr>
                <w:t>0..1</w:t>
              </w:r>
            </w:ins>
          </w:p>
        </w:tc>
        <w:tc>
          <w:tcPr>
            <w:tcW w:w="1170" w:type="dxa"/>
            <w:tcPrChange w:id="3925" w:author="Vijay Shah" w:date="2014-04-17T10:47:00Z">
              <w:tcPr>
                <w:tcW w:w="1170" w:type="dxa"/>
                <w:gridSpan w:val="2"/>
              </w:tcPr>
            </w:tcPrChange>
          </w:tcPr>
          <w:p w:rsidR="004C4950" w:rsidRPr="004C4950" w:rsidRDefault="004C4950" w:rsidP="001F59C1">
            <w:pPr>
              <w:rPr>
                <w:ins w:id="3926" w:author="Vijay Shah" w:date="2014-03-14T10:26:00Z"/>
                <w:sz w:val="20"/>
                <w:rPrChange w:id="3927" w:author="Vijay Shah" w:date="2014-04-17T10:48:00Z">
                  <w:rPr>
                    <w:ins w:id="3928" w:author="Vijay Shah" w:date="2014-03-14T10:26:00Z"/>
                  </w:rPr>
                </w:rPrChange>
              </w:rPr>
            </w:pPr>
            <w:ins w:id="3929" w:author="Vijay Shah" w:date="2014-03-14T10:26:00Z">
              <w:r w:rsidRPr="004C4950">
                <w:rPr>
                  <w:sz w:val="20"/>
                  <w:rPrChange w:id="3930" w:author="Vijay Shah" w:date="2014-04-17T10:48:00Z">
                    <w:rPr/>
                  </w:rPrChange>
                </w:rPr>
                <w:t>May.</w:t>
              </w:r>
            </w:ins>
          </w:p>
        </w:tc>
        <w:tc>
          <w:tcPr>
            <w:tcW w:w="1260" w:type="dxa"/>
            <w:tcPrChange w:id="3931" w:author="Vijay Shah" w:date="2014-04-17T10:47:00Z">
              <w:tcPr>
                <w:tcW w:w="1260" w:type="dxa"/>
                <w:gridSpan w:val="3"/>
              </w:tcPr>
            </w:tcPrChange>
          </w:tcPr>
          <w:p w:rsidR="004C4950" w:rsidRPr="004C4950" w:rsidRDefault="004C4950" w:rsidP="001F59C1">
            <w:pPr>
              <w:rPr>
                <w:ins w:id="3932" w:author="Vijay Shah" w:date="2014-03-14T10:26:00Z"/>
                <w:sz w:val="20"/>
                <w:rPrChange w:id="3933" w:author="Vijay Shah" w:date="2014-04-17T10:48:00Z">
                  <w:rPr>
                    <w:ins w:id="3934" w:author="Vijay Shah" w:date="2014-03-14T10:26:00Z"/>
                  </w:rPr>
                </w:rPrChange>
              </w:rPr>
            </w:pPr>
          </w:p>
        </w:tc>
        <w:tc>
          <w:tcPr>
            <w:tcW w:w="1800" w:type="dxa"/>
            <w:tcPrChange w:id="3935" w:author="Vijay Shah" w:date="2014-04-17T10:47:00Z">
              <w:tcPr>
                <w:tcW w:w="1260" w:type="dxa"/>
              </w:tcPr>
            </w:tcPrChange>
          </w:tcPr>
          <w:p w:rsidR="004C4950" w:rsidRPr="004C4950" w:rsidRDefault="004C4950" w:rsidP="001F59C1">
            <w:pPr>
              <w:rPr>
                <w:ins w:id="3936" w:author="Vijay Shah" w:date="2014-04-17T10:46:00Z"/>
                <w:sz w:val="20"/>
                <w:rPrChange w:id="3937" w:author="Vijay Shah" w:date="2014-04-17T10:48:00Z">
                  <w:rPr>
                    <w:ins w:id="3938" w:author="Vijay Shah" w:date="2014-04-17T10:46:00Z"/>
                  </w:rPr>
                </w:rPrChange>
              </w:rPr>
            </w:pPr>
          </w:p>
        </w:tc>
      </w:tr>
      <w:tr w:rsidR="004C4950" w:rsidRPr="007F7F26" w:rsidTr="004C4950">
        <w:tblPrEx>
          <w:tblPrExChange w:id="3939" w:author="Vijay Shah" w:date="2014-04-17T10:47:00Z">
            <w:tblPrEx>
              <w:tblW w:w="9270" w:type="dxa"/>
            </w:tblPrEx>
          </w:tblPrExChange>
        </w:tblPrEx>
        <w:trPr>
          <w:ins w:id="3940" w:author="Vijay Shah" w:date="2014-03-14T10:26:00Z"/>
          <w:trPrChange w:id="3941" w:author="Vijay Shah" w:date="2014-04-17T10:47:00Z">
            <w:trPr>
              <w:gridAfter w:val="0"/>
              <w:wAfter w:w="1800" w:type="dxa"/>
            </w:trPr>
          </w:trPrChange>
        </w:trPr>
        <w:tc>
          <w:tcPr>
            <w:tcW w:w="1890" w:type="dxa"/>
            <w:tcBorders>
              <w:top w:val="single" w:sz="4" w:space="0" w:color="auto"/>
              <w:left w:val="single" w:sz="4" w:space="0" w:color="auto"/>
              <w:bottom w:val="single" w:sz="4" w:space="0" w:color="auto"/>
              <w:right w:val="single" w:sz="4" w:space="0" w:color="auto"/>
            </w:tcBorders>
            <w:tcPrChange w:id="3942" w:author="Vijay Shah" w:date="2014-04-17T10:47:00Z">
              <w:tcPr>
                <w:tcW w:w="189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43" w:author="Vijay Shah" w:date="2014-03-14T10:26:00Z"/>
                <w:sz w:val="20"/>
                <w:rPrChange w:id="3944" w:author="Vijay Shah" w:date="2014-04-17T10:48:00Z">
                  <w:rPr>
                    <w:ins w:id="3945" w:author="Vijay Shah" w:date="2014-03-14T10:26:00Z"/>
                  </w:rPr>
                </w:rPrChange>
              </w:rPr>
            </w:pPr>
            <w:ins w:id="3946" w:author="Vijay Shah" w:date="2014-03-14T10:26:00Z">
              <w:r w:rsidRPr="004C4950">
                <w:rPr>
                  <w:sz w:val="20"/>
                  <w:rPrChange w:id="3947" w:author="Vijay Shah" w:date="2014-04-17T10:48:00Z">
                    <w:rPr/>
                  </w:rPrChange>
                </w:rPr>
                <w:t xml:space="preserve">   sdc_html_package</w:t>
              </w:r>
            </w:ins>
          </w:p>
        </w:tc>
        <w:tc>
          <w:tcPr>
            <w:tcW w:w="2340" w:type="dxa"/>
            <w:tcBorders>
              <w:top w:val="single" w:sz="4" w:space="0" w:color="auto"/>
              <w:left w:val="single" w:sz="4" w:space="0" w:color="auto"/>
              <w:bottom w:val="single" w:sz="4" w:space="0" w:color="auto"/>
              <w:right w:val="single" w:sz="4" w:space="0" w:color="auto"/>
            </w:tcBorders>
            <w:tcPrChange w:id="3948" w:author="Vijay Shah" w:date="2014-04-17T10:47:00Z">
              <w:tcPr>
                <w:tcW w:w="234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49" w:author="Vijay Shah" w:date="2014-03-14T10:26:00Z"/>
                <w:sz w:val="20"/>
                <w:rPrChange w:id="3950" w:author="Vijay Shah" w:date="2014-04-17T10:48:00Z">
                  <w:rPr>
                    <w:ins w:id="3951" w:author="Vijay Shah" w:date="2014-03-14T10:26:00Z"/>
                  </w:rPr>
                </w:rPrChange>
              </w:rPr>
            </w:pPr>
            <w:ins w:id="3952" w:author="Vijay Shah" w:date="2014-03-14T10:26:00Z">
              <w:r w:rsidRPr="004C4950">
                <w:rPr>
                  <w:sz w:val="20"/>
                  <w:rPrChange w:id="3953" w:author="Vijay Shah" w:date="2014-04-17T10:48:00Z">
                    <w:rPr/>
                  </w:rPrChange>
                </w:rPr>
                <w:t>The wrapper element container for the SDC-compliant HTML form package</w:t>
              </w:r>
            </w:ins>
          </w:p>
        </w:tc>
        <w:tc>
          <w:tcPr>
            <w:tcW w:w="810" w:type="dxa"/>
            <w:tcBorders>
              <w:top w:val="single" w:sz="4" w:space="0" w:color="auto"/>
              <w:left w:val="single" w:sz="4" w:space="0" w:color="auto"/>
              <w:bottom w:val="single" w:sz="4" w:space="0" w:color="auto"/>
              <w:right w:val="single" w:sz="4" w:space="0" w:color="auto"/>
            </w:tcBorders>
            <w:tcPrChange w:id="3954" w:author="Vijay Shah" w:date="2014-04-17T10:47:00Z">
              <w:tcPr>
                <w:tcW w:w="81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55" w:author="Vijay Shah" w:date="2014-03-14T10:26:00Z"/>
                <w:sz w:val="20"/>
                <w:rPrChange w:id="3956" w:author="Vijay Shah" w:date="2014-04-17T10:48:00Z">
                  <w:rPr>
                    <w:ins w:id="3957" w:author="Vijay Shah" w:date="2014-03-14T10:26:00Z"/>
                  </w:rPr>
                </w:rPrChange>
              </w:rPr>
            </w:pPr>
            <w:ins w:id="3958" w:author="Vijay Shah" w:date="2014-03-14T10:26:00Z">
              <w:r w:rsidRPr="004C4950">
                <w:rPr>
                  <w:sz w:val="20"/>
                  <w:rPrChange w:id="3959" w:author="Vijay Shah" w:date="2014-04-17T10:48:00Z">
                    <w:rPr/>
                  </w:rPrChange>
                </w:rPr>
                <w:t>0..1</w:t>
              </w:r>
            </w:ins>
          </w:p>
        </w:tc>
        <w:tc>
          <w:tcPr>
            <w:tcW w:w="1170" w:type="dxa"/>
            <w:tcBorders>
              <w:top w:val="single" w:sz="4" w:space="0" w:color="auto"/>
              <w:left w:val="single" w:sz="4" w:space="0" w:color="auto"/>
              <w:bottom w:val="single" w:sz="4" w:space="0" w:color="auto"/>
              <w:right w:val="single" w:sz="4" w:space="0" w:color="auto"/>
            </w:tcBorders>
            <w:tcPrChange w:id="3960" w:author="Vijay Shah" w:date="2014-04-17T10:47:00Z">
              <w:tcPr>
                <w:tcW w:w="117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61" w:author="Vijay Shah" w:date="2014-03-14T10:26:00Z"/>
                <w:sz w:val="20"/>
                <w:rPrChange w:id="3962" w:author="Vijay Shah" w:date="2014-04-17T10:48:00Z">
                  <w:rPr>
                    <w:ins w:id="3963" w:author="Vijay Shah" w:date="2014-03-14T10:26:00Z"/>
                  </w:rPr>
                </w:rPrChange>
              </w:rPr>
            </w:pPr>
            <w:ins w:id="3964" w:author="Vijay Shah" w:date="2014-03-14T10:26:00Z">
              <w:r w:rsidRPr="004C4950">
                <w:rPr>
                  <w:sz w:val="20"/>
                  <w:rPrChange w:id="3965" w:author="Vijay Shah" w:date="2014-04-17T10:48:00Z">
                    <w:rPr/>
                  </w:rPrChange>
                </w:rPr>
                <w:t>May</w:t>
              </w:r>
            </w:ins>
          </w:p>
        </w:tc>
        <w:tc>
          <w:tcPr>
            <w:tcW w:w="1260" w:type="dxa"/>
            <w:tcBorders>
              <w:top w:val="single" w:sz="4" w:space="0" w:color="auto"/>
              <w:left w:val="single" w:sz="4" w:space="0" w:color="auto"/>
              <w:bottom w:val="single" w:sz="4" w:space="0" w:color="auto"/>
              <w:right w:val="single" w:sz="4" w:space="0" w:color="auto"/>
            </w:tcBorders>
            <w:tcPrChange w:id="3966" w:author="Vijay Shah" w:date="2014-04-17T10:47:00Z">
              <w:tcPr>
                <w:tcW w:w="1260" w:type="dxa"/>
                <w:gridSpan w:val="3"/>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67" w:author="Vijay Shah" w:date="2014-03-14T10:26:00Z"/>
                <w:sz w:val="20"/>
                <w:rPrChange w:id="3968" w:author="Vijay Shah" w:date="2014-04-17T10:48:00Z">
                  <w:rPr>
                    <w:ins w:id="3969" w:author="Vijay Shah" w:date="2014-03-14T10:26:00Z"/>
                  </w:rPr>
                </w:rPrChange>
              </w:rPr>
            </w:pPr>
          </w:p>
        </w:tc>
        <w:tc>
          <w:tcPr>
            <w:tcW w:w="1800" w:type="dxa"/>
            <w:tcBorders>
              <w:top w:val="single" w:sz="4" w:space="0" w:color="auto"/>
              <w:left w:val="single" w:sz="4" w:space="0" w:color="auto"/>
              <w:bottom w:val="single" w:sz="4" w:space="0" w:color="auto"/>
              <w:right w:val="single" w:sz="4" w:space="0" w:color="auto"/>
            </w:tcBorders>
            <w:tcPrChange w:id="3970" w:author="Vijay Shah" w:date="2014-04-17T10:47:00Z">
              <w:tcPr>
                <w:tcW w:w="126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71" w:author="Vijay Shah" w:date="2014-04-17T10:46:00Z"/>
                <w:sz w:val="20"/>
                <w:rPrChange w:id="3972" w:author="Vijay Shah" w:date="2014-04-17T10:48:00Z">
                  <w:rPr>
                    <w:ins w:id="3973" w:author="Vijay Shah" w:date="2014-04-17T10:46:00Z"/>
                  </w:rPr>
                </w:rPrChange>
              </w:rPr>
            </w:pPr>
          </w:p>
        </w:tc>
      </w:tr>
      <w:tr w:rsidR="004C4950" w:rsidRPr="007F7F26" w:rsidTr="004C4950">
        <w:tblPrEx>
          <w:tblPrExChange w:id="3974" w:author="Vijay Shah" w:date="2014-04-17T10:47:00Z">
            <w:tblPrEx>
              <w:tblW w:w="9270" w:type="dxa"/>
            </w:tblPrEx>
          </w:tblPrExChange>
        </w:tblPrEx>
        <w:trPr>
          <w:ins w:id="3975" w:author="Vijay Shah" w:date="2014-03-14T10:26:00Z"/>
          <w:trPrChange w:id="3976" w:author="Vijay Shah" w:date="2014-04-17T10:47:00Z">
            <w:trPr>
              <w:gridAfter w:val="0"/>
              <w:wAfter w:w="1800" w:type="dxa"/>
            </w:trPr>
          </w:trPrChange>
        </w:trPr>
        <w:tc>
          <w:tcPr>
            <w:tcW w:w="1890" w:type="dxa"/>
            <w:tcBorders>
              <w:top w:val="single" w:sz="4" w:space="0" w:color="auto"/>
              <w:left w:val="single" w:sz="4" w:space="0" w:color="auto"/>
              <w:bottom w:val="single" w:sz="4" w:space="0" w:color="auto"/>
              <w:right w:val="single" w:sz="4" w:space="0" w:color="auto"/>
            </w:tcBorders>
            <w:tcPrChange w:id="3977" w:author="Vijay Shah" w:date="2014-04-17T10:47:00Z">
              <w:tcPr>
                <w:tcW w:w="189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78" w:author="Vijay Shah" w:date="2014-03-14T10:26:00Z"/>
                <w:sz w:val="20"/>
                <w:rPrChange w:id="3979" w:author="Vijay Shah" w:date="2014-04-17T10:48:00Z">
                  <w:rPr>
                    <w:ins w:id="3980" w:author="Vijay Shah" w:date="2014-03-14T10:26:00Z"/>
                  </w:rPr>
                </w:rPrChange>
              </w:rPr>
            </w:pPr>
            <w:ins w:id="3981" w:author="Vijay Shah" w:date="2014-03-14T10:26:00Z">
              <w:r w:rsidRPr="004C4950">
                <w:rPr>
                  <w:sz w:val="20"/>
                  <w:rPrChange w:id="3982" w:author="Vijay Shah" w:date="2014-04-17T10:48:00Z">
                    <w:rPr/>
                  </w:rPrChange>
                </w:rPr>
                <w:t xml:space="preserve">   form_info</w:t>
              </w:r>
            </w:ins>
          </w:p>
        </w:tc>
        <w:tc>
          <w:tcPr>
            <w:tcW w:w="2340" w:type="dxa"/>
            <w:tcBorders>
              <w:top w:val="single" w:sz="4" w:space="0" w:color="auto"/>
              <w:left w:val="single" w:sz="4" w:space="0" w:color="auto"/>
              <w:bottom w:val="single" w:sz="4" w:space="0" w:color="auto"/>
              <w:right w:val="single" w:sz="4" w:space="0" w:color="auto"/>
            </w:tcBorders>
            <w:tcPrChange w:id="3983" w:author="Vijay Shah" w:date="2014-04-17T10:47:00Z">
              <w:tcPr>
                <w:tcW w:w="234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84" w:author="Vijay Shah" w:date="2014-03-14T10:26:00Z"/>
                <w:sz w:val="20"/>
                <w:rPrChange w:id="3985" w:author="Vijay Shah" w:date="2014-04-17T10:48:00Z">
                  <w:rPr>
                    <w:ins w:id="3986" w:author="Vijay Shah" w:date="2014-03-14T10:26:00Z"/>
                  </w:rPr>
                </w:rPrChange>
              </w:rPr>
            </w:pPr>
            <w:ins w:id="3987" w:author="Vijay Shah" w:date="2014-03-14T10:26:00Z">
              <w:r w:rsidRPr="004C4950">
                <w:rPr>
                  <w:sz w:val="20"/>
                  <w:rPrChange w:id="3988" w:author="Vijay Shah" w:date="2014-04-17T10:48:00Z">
                    <w:rPr/>
                  </w:rPrChange>
                </w:rPr>
                <w:t>The xml element containing supporting information e.g. mapping info, admin info, etc.</w:t>
              </w:r>
            </w:ins>
          </w:p>
        </w:tc>
        <w:tc>
          <w:tcPr>
            <w:tcW w:w="810" w:type="dxa"/>
            <w:tcBorders>
              <w:top w:val="single" w:sz="4" w:space="0" w:color="auto"/>
              <w:left w:val="single" w:sz="4" w:space="0" w:color="auto"/>
              <w:bottom w:val="single" w:sz="4" w:space="0" w:color="auto"/>
              <w:right w:val="single" w:sz="4" w:space="0" w:color="auto"/>
            </w:tcBorders>
            <w:tcPrChange w:id="3989" w:author="Vijay Shah" w:date="2014-04-17T10:47:00Z">
              <w:tcPr>
                <w:tcW w:w="81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90" w:author="Vijay Shah" w:date="2014-03-14T10:26:00Z"/>
                <w:sz w:val="20"/>
                <w:rPrChange w:id="3991" w:author="Vijay Shah" w:date="2014-04-17T10:48:00Z">
                  <w:rPr>
                    <w:ins w:id="3992" w:author="Vijay Shah" w:date="2014-03-14T10:26:00Z"/>
                  </w:rPr>
                </w:rPrChange>
              </w:rPr>
            </w:pPr>
            <w:ins w:id="3993" w:author="Vijay Shah" w:date="2014-03-14T10:26:00Z">
              <w:r w:rsidRPr="004C4950">
                <w:rPr>
                  <w:sz w:val="20"/>
                  <w:rPrChange w:id="3994" w:author="Vijay Shah" w:date="2014-04-17T10:48:00Z">
                    <w:rPr/>
                  </w:rPrChange>
                </w:rPr>
                <w:t>0..1</w:t>
              </w:r>
            </w:ins>
          </w:p>
        </w:tc>
        <w:tc>
          <w:tcPr>
            <w:tcW w:w="1170" w:type="dxa"/>
            <w:tcBorders>
              <w:top w:val="single" w:sz="4" w:space="0" w:color="auto"/>
              <w:left w:val="single" w:sz="4" w:space="0" w:color="auto"/>
              <w:bottom w:val="single" w:sz="4" w:space="0" w:color="auto"/>
              <w:right w:val="single" w:sz="4" w:space="0" w:color="auto"/>
            </w:tcBorders>
            <w:tcPrChange w:id="3995" w:author="Vijay Shah" w:date="2014-04-17T10:47:00Z">
              <w:tcPr>
                <w:tcW w:w="1170" w:type="dxa"/>
                <w:gridSpan w:val="2"/>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3996" w:author="Vijay Shah" w:date="2014-03-14T10:26:00Z"/>
                <w:sz w:val="20"/>
                <w:rPrChange w:id="3997" w:author="Vijay Shah" w:date="2014-04-17T10:48:00Z">
                  <w:rPr>
                    <w:ins w:id="3998" w:author="Vijay Shah" w:date="2014-03-14T10:26:00Z"/>
                  </w:rPr>
                </w:rPrChange>
              </w:rPr>
            </w:pPr>
            <w:ins w:id="3999" w:author="Vijay Shah" w:date="2014-03-14T10:26:00Z">
              <w:r w:rsidRPr="004C4950">
                <w:rPr>
                  <w:sz w:val="20"/>
                  <w:rPrChange w:id="4000" w:author="Vijay Shah" w:date="2014-04-17T10:48:00Z">
                    <w:rPr/>
                  </w:rPrChange>
                </w:rPr>
                <w:t>May</w:t>
              </w:r>
            </w:ins>
          </w:p>
        </w:tc>
        <w:tc>
          <w:tcPr>
            <w:tcW w:w="1260" w:type="dxa"/>
            <w:tcBorders>
              <w:top w:val="single" w:sz="4" w:space="0" w:color="auto"/>
              <w:left w:val="single" w:sz="4" w:space="0" w:color="auto"/>
              <w:bottom w:val="single" w:sz="4" w:space="0" w:color="auto"/>
              <w:right w:val="single" w:sz="4" w:space="0" w:color="auto"/>
            </w:tcBorders>
            <w:tcPrChange w:id="4001" w:author="Vijay Shah" w:date="2014-04-17T10:47:00Z">
              <w:tcPr>
                <w:tcW w:w="1260" w:type="dxa"/>
                <w:gridSpan w:val="3"/>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4002" w:author="Vijay Shah" w:date="2014-03-14T10:26:00Z"/>
                <w:sz w:val="20"/>
                <w:rPrChange w:id="4003" w:author="Vijay Shah" w:date="2014-04-17T10:48:00Z">
                  <w:rPr>
                    <w:ins w:id="4004" w:author="Vijay Shah" w:date="2014-03-14T10:26:00Z"/>
                  </w:rPr>
                </w:rPrChange>
              </w:rPr>
            </w:pPr>
          </w:p>
        </w:tc>
        <w:tc>
          <w:tcPr>
            <w:tcW w:w="1800" w:type="dxa"/>
            <w:tcBorders>
              <w:top w:val="single" w:sz="4" w:space="0" w:color="auto"/>
              <w:left w:val="single" w:sz="4" w:space="0" w:color="auto"/>
              <w:bottom w:val="single" w:sz="4" w:space="0" w:color="auto"/>
              <w:right w:val="single" w:sz="4" w:space="0" w:color="auto"/>
            </w:tcBorders>
            <w:tcPrChange w:id="4005" w:author="Vijay Shah" w:date="2014-04-17T10:47:00Z">
              <w:tcPr>
                <w:tcW w:w="1260" w:type="dxa"/>
                <w:tcBorders>
                  <w:top w:val="single" w:sz="4" w:space="0" w:color="auto"/>
                  <w:left w:val="single" w:sz="4" w:space="0" w:color="auto"/>
                  <w:bottom w:val="single" w:sz="4" w:space="0" w:color="auto"/>
                  <w:right w:val="single" w:sz="4" w:space="0" w:color="auto"/>
                </w:tcBorders>
              </w:tcPr>
            </w:tcPrChange>
          </w:tcPr>
          <w:p w:rsidR="004C4950" w:rsidRPr="004C4950" w:rsidRDefault="004C4950" w:rsidP="001F59C1">
            <w:pPr>
              <w:rPr>
                <w:ins w:id="4006" w:author="Vijay Shah" w:date="2014-04-17T10:46:00Z"/>
                <w:sz w:val="20"/>
                <w:rPrChange w:id="4007" w:author="Vijay Shah" w:date="2014-04-17T10:48:00Z">
                  <w:rPr>
                    <w:ins w:id="4008" w:author="Vijay Shah" w:date="2014-04-17T10:46:00Z"/>
                  </w:rPr>
                </w:rPrChange>
              </w:rPr>
            </w:pPr>
          </w:p>
        </w:tc>
      </w:tr>
      <w:tr w:rsidR="00FC5F28" w:rsidRPr="00875FC4" w:rsidTr="00FC5F28">
        <w:tblPrEx>
          <w:tblPrExChange w:id="4009" w:author="Vijay Shah" w:date="2014-04-17T10:52:00Z">
            <w:tblPrEx>
              <w:tblW w:w="9270" w:type="dxa"/>
            </w:tblPrEx>
          </w:tblPrExChange>
        </w:tblPrEx>
        <w:trPr>
          <w:ins w:id="4010" w:author="Vijay Shah" w:date="2014-04-17T10:52:00Z"/>
        </w:trPr>
        <w:tc>
          <w:tcPr>
            <w:tcW w:w="1890" w:type="dxa"/>
            <w:tcBorders>
              <w:top w:val="single" w:sz="4" w:space="0" w:color="auto"/>
              <w:left w:val="single" w:sz="4" w:space="0" w:color="auto"/>
              <w:bottom w:val="single" w:sz="4" w:space="0" w:color="auto"/>
              <w:right w:val="single" w:sz="4" w:space="0" w:color="auto"/>
            </w:tcBorders>
            <w:tcPrChange w:id="4011" w:author="Vijay Shah" w:date="2014-04-17T10:52:00Z">
              <w:tcPr>
                <w:tcW w:w="1890" w:type="dxa"/>
                <w:tcBorders>
                  <w:top w:val="single" w:sz="4" w:space="0" w:color="auto"/>
                  <w:left w:val="single" w:sz="4" w:space="0" w:color="auto"/>
                  <w:bottom w:val="single" w:sz="4" w:space="0" w:color="auto"/>
                  <w:right w:val="single" w:sz="4" w:space="0" w:color="auto"/>
                </w:tcBorders>
              </w:tcPr>
            </w:tcPrChange>
          </w:tcPr>
          <w:p w:rsidR="00FC5F28" w:rsidRPr="00875FC4" w:rsidRDefault="00FC5F28" w:rsidP="00710A40">
            <w:pPr>
              <w:rPr>
                <w:ins w:id="4012" w:author="Vijay Shah" w:date="2014-04-17T10:52:00Z"/>
                <w:sz w:val="20"/>
              </w:rPr>
            </w:pPr>
            <w:ins w:id="4013" w:author="Vijay Shah" w:date="2014-04-17T10:52:00Z">
              <w:r w:rsidRPr="00875FC4">
                <w:rPr>
                  <w:sz w:val="20"/>
                </w:rPr>
                <w:t>contentType</w:t>
              </w:r>
            </w:ins>
          </w:p>
        </w:tc>
        <w:tc>
          <w:tcPr>
            <w:tcW w:w="2340" w:type="dxa"/>
            <w:tcBorders>
              <w:top w:val="single" w:sz="4" w:space="0" w:color="auto"/>
              <w:left w:val="single" w:sz="4" w:space="0" w:color="auto"/>
              <w:bottom w:val="single" w:sz="4" w:space="0" w:color="auto"/>
              <w:right w:val="single" w:sz="4" w:space="0" w:color="auto"/>
            </w:tcBorders>
            <w:tcPrChange w:id="4014" w:author="Vijay Shah" w:date="2014-04-17T10:52:00Z">
              <w:tcPr>
                <w:tcW w:w="2340" w:type="dxa"/>
                <w:tcBorders>
                  <w:top w:val="single" w:sz="4" w:space="0" w:color="auto"/>
                  <w:left w:val="single" w:sz="4" w:space="0" w:color="auto"/>
                  <w:bottom w:val="single" w:sz="4" w:space="0" w:color="auto"/>
                  <w:right w:val="single" w:sz="4" w:space="0" w:color="auto"/>
                </w:tcBorders>
              </w:tcPr>
            </w:tcPrChange>
          </w:tcPr>
          <w:p w:rsidR="00FC5F28" w:rsidRPr="00875FC4" w:rsidRDefault="00FC5F28">
            <w:pPr>
              <w:rPr>
                <w:ins w:id="4015" w:author="Vijay Shah" w:date="2014-04-17T10:52:00Z"/>
                <w:sz w:val="20"/>
              </w:rPr>
            </w:pPr>
            <w:ins w:id="4016" w:author="Vijay Shah" w:date="2014-04-17T10:52:00Z">
              <w:r w:rsidRPr="00875FC4">
                <w:rPr>
                  <w:sz w:val="20"/>
                </w:rPr>
                <w:t>The type of the returned form.</w:t>
              </w:r>
            </w:ins>
          </w:p>
        </w:tc>
        <w:tc>
          <w:tcPr>
            <w:tcW w:w="810" w:type="dxa"/>
            <w:tcBorders>
              <w:top w:val="single" w:sz="4" w:space="0" w:color="auto"/>
              <w:left w:val="single" w:sz="4" w:space="0" w:color="auto"/>
              <w:bottom w:val="single" w:sz="4" w:space="0" w:color="auto"/>
              <w:right w:val="single" w:sz="4" w:space="0" w:color="auto"/>
            </w:tcBorders>
            <w:tcPrChange w:id="4017" w:author="Vijay Shah" w:date="2014-04-17T10:52:00Z">
              <w:tcPr>
                <w:tcW w:w="900" w:type="dxa"/>
                <w:gridSpan w:val="2"/>
                <w:tcBorders>
                  <w:top w:val="single" w:sz="4" w:space="0" w:color="auto"/>
                  <w:left w:val="single" w:sz="4" w:space="0" w:color="auto"/>
                  <w:bottom w:val="single" w:sz="4" w:space="0" w:color="auto"/>
                  <w:right w:val="single" w:sz="4" w:space="0" w:color="auto"/>
                </w:tcBorders>
              </w:tcPr>
            </w:tcPrChange>
          </w:tcPr>
          <w:p w:rsidR="00FC5F28" w:rsidRPr="00875FC4" w:rsidRDefault="00FC5F28" w:rsidP="00710A40">
            <w:pPr>
              <w:rPr>
                <w:ins w:id="4018" w:author="Vijay Shah" w:date="2014-04-17T10:52:00Z"/>
                <w:sz w:val="20"/>
              </w:rPr>
            </w:pPr>
            <w:ins w:id="4019" w:author="Vijay Shah" w:date="2014-04-17T10:52:00Z">
              <w:r w:rsidRPr="00875FC4">
                <w:rPr>
                  <w:sz w:val="20"/>
                </w:rPr>
                <w:t>1..1</w:t>
              </w:r>
            </w:ins>
          </w:p>
        </w:tc>
        <w:tc>
          <w:tcPr>
            <w:tcW w:w="1170" w:type="dxa"/>
            <w:tcBorders>
              <w:top w:val="single" w:sz="4" w:space="0" w:color="auto"/>
              <w:left w:val="single" w:sz="4" w:space="0" w:color="auto"/>
              <w:bottom w:val="single" w:sz="4" w:space="0" w:color="auto"/>
              <w:right w:val="single" w:sz="4" w:space="0" w:color="auto"/>
            </w:tcBorders>
            <w:tcPrChange w:id="4020" w:author="Vijay Shah" w:date="2014-04-17T10:52:00Z">
              <w:tcPr>
                <w:tcW w:w="1260" w:type="dxa"/>
                <w:gridSpan w:val="2"/>
                <w:tcBorders>
                  <w:top w:val="single" w:sz="4" w:space="0" w:color="auto"/>
                  <w:left w:val="single" w:sz="4" w:space="0" w:color="auto"/>
                  <w:bottom w:val="single" w:sz="4" w:space="0" w:color="auto"/>
                  <w:right w:val="single" w:sz="4" w:space="0" w:color="auto"/>
                </w:tcBorders>
              </w:tcPr>
            </w:tcPrChange>
          </w:tcPr>
          <w:p w:rsidR="00FC5F28" w:rsidRPr="00875FC4" w:rsidRDefault="00FC5F28" w:rsidP="00710A40">
            <w:pPr>
              <w:rPr>
                <w:ins w:id="4021" w:author="Vijay Shah" w:date="2014-04-17T10:52:00Z"/>
                <w:sz w:val="20"/>
              </w:rPr>
            </w:pPr>
            <w:ins w:id="4022" w:author="Vijay Shah" w:date="2014-04-17T10:52:00Z">
              <w:r w:rsidRPr="00875FC4">
                <w:rPr>
                  <w:sz w:val="20"/>
                </w:rPr>
                <w:t>Required</w:t>
              </w:r>
            </w:ins>
          </w:p>
        </w:tc>
        <w:tc>
          <w:tcPr>
            <w:tcW w:w="1260" w:type="dxa"/>
            <w:tcBorders>
              <w:top w:val="single" w:sz="4" w:space="0" w:color="auto"/>
              <w:left w:val="single" w:sz="4" w:space="0" w:color="auto"/>
              <w:bottom w:val="single" w:sz="4" w:space="0" w:color="auto"/>
              <w:right w:val="single" w:sz="4" w:space="0" w:color="auto"/>
            </w:tcBorders>
            <w:tcPrChange w:id="4023" w:author="Vijay Shah" w:date="2014-04-17T10:52:00Z">
              <w:tcPr>
                <w:tcW w:w="990" w:type="dxa"/>
                <w:tcBorders>
                  <w:top w:val="single" w:sz="4" w:space="0" w:color="auto"/>
                  <w:left w:val="single" w:sz="4" w:space="0" w:color="auto"/>
                  <w:bottom w:val="single" w:sz="4" w:space="0" w:color="auto"/>
                  <w:right w:val="single" w:sz="4" w:space="0" w:color="auto"/>
                </w:tcBorders>
              </w:tcPr>
            </w:tcPrChange>
          </w:tcPr>
          <w:p w:rsidR="00FC5F28" w:rsidRPr="00875FC4" w:rsidRDefault="00FC5F28" w:rsidP="00710A40">
            <w:pPr>
              <w:rPr>
                <w:ins w:id="4024" w:author="Vijay Shah" w:date="2014-04-17T10:52:00Z"/>
                <w:sz w:val="20"/>
              </w:rPr>
            </w:pPr>
            <w:ins w:id="4025" w:author="Vijay Shah" w:date="2014-04-17T10:52:00Z">
              <w:r w:rsidRPr="00875FC4">
                <w:rPr>
                  <w:sz w:val="20"/>
                </w:rPr>
                <w:t>string</w:t>
              </w:r>
            </w:ins>
          </w:p>
        </w:tc>
        <w:tc>
          <w:tcPr>
            <w:tcW w:w="1800" w:type="dxa"/>
            <w:tcBorders>
              <w:top w:val="single" w:sz="4" w:space="0" w:color="auto"/>
              <w:left w:val="single" w:sz="4" w:space="0" w:color="auto"/>
              <w:bottom w:val="single" w:sz="4" w:space="0" w:color="auto"/>
              <w:right w:val="single" w:sz="4" w:space="0" w:color="auto"/>
            </w:tcBorders>
            <w:tcPrChange w:id="4026" w:author="Vijay Shah" w:date="2014-04-17T10:52:00Z">
              <w:tcPr>
                <w:tcW w:w="1890" w:type="dxa"/>
                <w:gridSpan w:val="3"/>
                <w:tcBorders>
                  <w:top w:val="single" w:sz="4" w:space="0" w:color="auto"/>
                  <w:left w:val="single" w:sz="4" w:space="0" w:color="auto"/>
                  <w:bottom w:val="single" w:sz="4" w:space="0" w:color="auto"/>
                  <w:right w:val="single" w:sz="4" w:space="0" w:color="auto"/>
                </w:tcBorders>
              </w:tcPr>
            </w:tcPrChange>
          </w:tcPr>
          <w:p w:rsidR="00FC5F28" w:rsidRPr="00875FC4" w:rsidRDefault="00FC5F28">
            <w:pPr>
              <w:rPr>
                <w:ins w:id="4027" w:author="Vijay Shah" w:date="2014-04-17T10:52:00Z"/>
                <w:sz w:val="20"/>
              </w:rPr>
            </w:pPr>
            <w:ins w:id="4028" w:author="Vijay Shah" w:date="2014-04-17T10:52:00Z">
              <w:r>
                <w:rPr>
                  <w:sz w:val="20"/>
                </w:rPr>
                <w:t>Value SHALL be “HTML”</w:t>
              </w:r>
            </w:ins>
          </w:p>
        </w:tc>
      </w:tr>
    </w:tbl>
    <w:p w:rsidR="00551642" w:rsidRDefault="00551642">
      <w:pPr>
        <w:pStyle w:val="BodyText"/>
        <w:rPr>
          <w:ins w:id="4029" w:author="Vijay Shah" w:date="2014-03-14T10:26:00Z"/>
        </w:rPr>
        <w:pPrChange w:id="4030" w:author="Vijay Shah" w:date="2014-03-14T10:26:00Z">
          <w:pPr>
            <w:pStyle w:val="Note"/>
          </w:pPr>
        </w:pPrChange>
      </w:pPr>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31" w:author="Vijay Shah" w:date="2014-04-15T23:58:00Z"/>
          <w:rFonts w:ascii="Courier New" w:eastAsiaTheme="minorHAnsi" w:hAnsi="Courier New" w:cs="Courier New"/>
          <w:color w:val="FF0000"/>
          <w:sz w:val="18"/>
          <w:szCs w:val="18"/>
          <w:highlight w:val="white"/>
        </w:rPr>
      </w:pPr>
      <w:ins w:id="4032" w:author="Vijay Shah" w:date="2014-04-15T23:58:00Z">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RetrieveFormResponse</w:t>
        </w:r>
      </w:ins>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33" w:author="Vijay Shah" w:date="2014-04-15T23:58:00Z"/>
          <w:rFonts w:ascii="Courier New" w:eastAsiaTheme="minorHAnsi" w:hAnsi="Courier New" w:cs="Courier New"/>
          <w:color w:val="FF0000"/>
          <w:sz w:val="18"/>
          <w:szCs w:val="18"/>
          <w:highlight w:val="white"/>
        </w:rPr>
      </w:pPr>
      <w:ins w:id="4034" w:author="Vijay Shah" w:date="2014-04-15T23:58:00Z">
        <w:r w:rsidRPr="003C1009">
          <w:rPr>
            <w:rFonts w:ascii="Courier New" w:eastAsiaTheme="minorHAnsi" w:hAnsi="Courier New" w:cs="Courier New"/>
            <w:color w:val="FF0000"/>
            <w:sz w:val="18"/>
            <w:szCs w:val="18"/>
            <w:highlight w:val="white"/>
          </w:rPr>
          <w:t xml:space="preserve"> xmlns</w:t>
        </w:r>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urn:ihe:iti:rfd:2007</w:t>
        </w:r>
        <w:r w:rsidRPr="003C1009">
          <w:rPr>
            <w:rFonts w:ascii="Courier New" w:eastAsiaTheme="minorHAnsi" w:hAnsi="Courier New" w:cs="Courier New"/>
            <w:color w:val="0000FF"/>
            <w:sz w:val="18"/>
            <w:szCs w:val="18"/>
            <w:highlight w:val="white"/>
          </w:rPr>
          <w:t>"</w:t>
        </w:r>
      </w:ins>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35" w:author="Vijay Shah" w:date="2014-04-15T23:58:00Z"/>
          <w:rFonts w:ascii="Courier New" w:eastAsiaTheme="minorHAnsi" w:hAnsi="Courier New" w:cs="Courier New"/>
          <w:color w:val="FF0000"/>
          <w:sz w:val="18"/>
          <w:szCs w:val="18"/>
          <w:highlight w:val="white"/>
        </w:rPr>
      </w:pPr>
      <w:ins w:id="4036" w:author="Vijay Shah" w:date="2014-04-15T23:58:00Z">
        <w:r w:rsidRPr="003C1009">
          <w:rPr>
            <w:rFonts w:ascii="Courier New" w:eastAsiaTheme="minorHAnsi" w:hAnsi="Courier New" w:cs="Courier New"/>
            <w:color w:val="FF0000"/>
            <w:sz w:val="18"/>
            <w:szCs w:val="18"/>
            <w:highlight w:val="white"/>
          </w:rPr>
          <w:t xml:space="preserve"> xmlns:xsi</w:t>
        </w:r>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http://www.w3.org/2001/XMLSchema-instance</w:t>
        </w:r>
        <w:r w:rsidRPr="003C1009">
          <w:rPr>
            <w:rFonts w:ascii="Courier New" w:eastAsiaTheme="minorHAnsi" w:hAnsi="Courier New" w:cs="Courier New"/>
            <w:color w:val="0000FF"/>
            <w:sz w:val="18"/>
            <w:szCs w:val="18"/>
            <w:highlight w:val="white"/>
          </w:rPr>
          <w:t>"</w:t>
        </w:r>
      </w:ins>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37" w:author="Vijay Shah" w:date="2014-04-15T23:58:00Z"/>
          <w:rFonts w:ascii="Courier New" w:eastAsiaTheme="minorHAnsi" w:hAnsi="Courier New" w:cs="Courier New"/>
          <w:color w:val="000000"/>
          <w:sz w:val="18"/>
          <w:szCs w:val="18"/>
          <w:highlight w:val="white"/>
        </w:rPr>
      </w:pPr>
      <w:ins w:id="4038" w:author="Vijay Shah" w:date="2014-04-15T23:58:00Z">
        <w:r w:rsidRPr="003C1009">
          <w:rPr>
            <w:rFonts w:ascii="Courier New" w:eastAsiaTheme="minorHAnsi" w:hAnsi="Courier New" w:cs="Courier New"/>
            <w:color w:val="FF0000"/>
            <w:sz w:val="18"/>
            <w:szCs w:val="18"/>
            <w:highlight w:val="white"/>
          </w:rPr>
          <w:t xml:space="preserve"> xmlns:sdc</w:t>
        </w:r>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urn:ihe:qrph:sdc:2014</w:t>
        </w:r>
        <w:r w:rsidRPr="003C1009">
          <w:rPr>
            <w:rFonts w:ascii="Courier New" w:eastAsiaTheme="minorHAnsi" w:hAnsi="Courier New" w:cs="Courier New"/>
            <w:color w:val="0000FF"/>
            <w:sz w:val="18"/>
            <w:szCs w:val="18"/>
            <w:highlight w:val="white"/>
          </w:rPr>
          <w:t>"&gt;</w:t>
        </w:r>
      </w:ins>
    </w:p>
    <w:p w:rsidR="002E6D8D" w:rsidRPr="003C1009" w:rsidRDefault="008F1778"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39" w:author="Vijay Shah" w:date="2014-04-08T09:41:00Z"/>
          <w:rFonts w:ascii="Courier New" w:eastAsiaTheme="minorHAnsi" w:hAnsi="Courier New" w:cs="Courier New"/>
          <w:color w:val="000000"/>
          <w:sz w:val="18"/>
          <w:szCs w:val="18"/>
          <w:highlight w:val="white"/>
        </w:rPr>
      </w:pPr>
      <w:ins w:id="4040" w:author="Vijay Shah" w:date="2014-04-15T23:59:00Z">
        <w:r w:rsidRPr="003C1009">
          <w:rPr>
            <w:rFonts w:ascii="Courier New" w:eastAsiaTheme="minorHAnsi" w:hAnsi="Courier New" w:cs="Courier New"/>
            <w:color w:val="000000"/>
            <w:sz w:val="18"/>
            <w:szCs w:val="18"/>
            <w:highlight w:val="white"/>
          </w:rPr>
          <w:tab/>
        </w:r>
      </w:ins>
      <w:ins w:id="4041" w:author="Vijay Shah" w:date="2014-04-08T09:41:00Z">
        <w:r w:rsidR="002E6D8D" w:rsidRPr="003C1009">
          <w:rPr>
            <w:rFonts w:ascii="Courier New" w:eastAsiaTheme="minorHAnsi" w:hAnsi="Courier New" w:cs="Courier New"/>
            <w:color w:val="0000FF"/>
            <w:sz w:val="18"/>
            <w:szCs w:val="18"/>
            <w:highlight w:val="white"/>
          </w:rPr>
          <w:t>&lt;</w:t>
        </w:r>
        <w:r w:rsidR="002E6D8D" w:rsidRPr="003C1009">
          <w:rPr>
            <w:rFonts w:ascii="Courier New" w:eastAsiaTheme="minorHAnsi" w:hAnsi="Courier New" w:cs="Courier New"/>
            <w:color w:val="800000"/>
            <w:sz w:val="18"/>
            <w:szCs w:val="18"/>
            <w:highlight w:val="white"/>
          </w:rPr>
          <w:t>form</w:t>
        </w:r>
        <w:r w:rsidR="002E6D8D" w:rsidRPr="003C1009">
          <w:rPr>
            <w:rFonts w:ascii="Courier New" w:eastAsiaTheme="minorHAnsi" w:hAnsi="Courier New" w:cs="Courier New"/>
            <w:color w:val="0000FF"/>
            <w:sz w:val="18"/>
            <w:szCs w:val="18"/>
            <w:highlight w:val="white"/>
          </w:rPr>
          <w:t>&gt;</w:t>
        </w:r>
      </w:ins>
    </w:p>
    <w:p w:rsidR="002E6D8D" w:rsidRPr="003C1009" w:rsidRDefault="008F1778"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42" w:author="Vijay Shah" w:date="2014-04-08T09:41:00Z"/>
          <w:rFonts w:ascii="Courier New" w:eastAsiaTheme="minorHAnsi" w:hAnsi="Courier New" w:cs="Courier New"/>
          <w:color w:val="000000"/>
          <w:sz w:val="18"/>
          <w:szCs w:val="18"/>
          <w:highlight w:val="white"/>
        </w:rPr>
      </w:pPr>
      <w:ins w:id="4043" w:author="Vijay Shah" w:date="2014-04-15T23:59:00Z">
        <w:r w:rsidRPr="003C1009">
          <w:rPr>
            <w:rFonts w:ascii="Courier New" w:eastAsiaTheme="minorHAnsi" w:hAnsi="Courier New" w:cs="Courier New"/>
            <w:color w:val="000000"/>
            <w:sz w:val="18"/>
            <w:szCs w:val="18"/>
            <w:highlight w:val="white"/>
          </w:rPr>
          <w:tab/>
        </w:r>
      </w:ins>
      <w:ins w:id="4044" w:author="Vijay Shah" w:date="2014-04-08T09:41:00Z">
        <w:r w:rsidR="002E6D8D" w:rsidRPr="003C1009">
          <w:rPr>
            <w:rFonts w:ascii="Courier New" w:eastAsiaTheme="minorHAnsi" w:hAnsi="Courier New" w:cs="Courier New"/>
            <w:color w:val="000000"/>
            <w:sz w:val="18"/>
            <w:szCs w:val="18"/>
            <w:highlight w:val="white"/>
          </w:rPr>
          <w:tab/>
        </w:r>
        <w:r w:rsidR="002E6D8D" w:rsidRPr="003C1009">
          <w:rPr>
            <w:rFonts w:ascii="Courier New" w:eastAsiaTheme="minorHAnsi" w:hAnsi="Courier New" w:cs="Courier New"/>
            <w:color w:val="0000FF"/>
            <w:sz w:val="18"/>
            <w:szCs w:val="18"/>
            <w:highlight w:val="white"/>
          </w:rPr>
          <w:t>&lt;</w:t>
        </w:r>
        <w:r w:rsidR="002E6D8D" w:rsidRPr="003C1009">
          <w:rPr>
            <w:rFonts w:ascii="Courier New" w:eastAsiaTheme="minorHAnsi" w:hAnsi="Courier New" w:cs="Courier New"/>
            <w:color w:val="800000"/>
            <w:sz w:val="18"/>
            <w:szCs w:val="18"/>
            <w:highlight w:val="white"/>
          </w:rPr>
          <w:t>Structured</w:t>
        </w:r>
        <w:r w:rsidR="002E6D8D"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45" w:author="Vijay Shah" w:date="2014-04-08T09:41:00Z"/>
          <w:rFonts w:ascii="Courier New" w:eastAsiaTheme="minorHAnsi" w:hAnsi="Courier New" w:cs="Courier New"/>
          <w:color w:val="000000"/>
          <w:sz w:val="18"/>
          <w:szCs w:val="18"/>
          <w:highlight w:val="white"/>
        </w:rPr>
      </w:pPr>
      <w:ins w:id="4046" w:author="Vijay Shah" w:date="2014-04-08T09:41:00Z">
        <w:r w:rsidRPr="003C1009">
          <w:rPr>
            <w:rFonts w:ascii="Courier New" w:eastAsiaTheme="minorHAnsi" w:hAnsi="Courier New" w:cs="Courier New"/>
            <w:color w:val="000000"/>
            <w:sz w:val="18"/>
            <w:szCs w:val="18"/>
            <w:highlight w:val="white"/>
          </w:rPr>
          <w:tab/>
        </w:r>
      </w:ins>
      <w:ins w:id="4047" w:author="Vijay Shah" w:date="2014-04-16T00:00:00Z">
        <w:r w:rsidR="008F1778" w:rsidRPr="003C1009">
          <w:rPr>
            <w:rFonts w:ascii="Courier New" w:eastAsiaTheme="minorHAnsi" w:hAnsi="Courier New" w:cs="Courier New"/>
            <w:color w:val="000000"/>
            <w:sz w:val="18"/>
            <w:szCs w:val="18"/>
            <w:highlight w:val="white"/>
          </w:rPr>
          <w:tab/>
        </w:r>
      </w:ins>
      <w:ins w:id="4048"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w:t>
        </w:r>
        <w:r>
          <w:rPr>
            <w:rFonts w:ascii="Courier New" w:eastAsiaTheme="minorHAnsi" w:hAnsi="Courier New" w:cs="Courier New"/>
            <w:color w:val="800000"/>
            <w:sz w:val="18"/>
            <w:szCs w:val="18"/>
            <w:highlight w:val="white"/>
          </w:rPr>
          <w:t>sdc</w:t>
        </w:r>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html</w:t>
        </w:r>
        <w:r w:rsidRPr="003C1009">
          <w:rPr>
            <w:rFonts w:ascii="Courier New" w:eastAsiaTheme="minorHAnsi" w:hAnsi="Courier New" w:cs="Courier New"/>
            <w:color w:val="800000"/>
            <w:sz w:val="18"/>
            <w:szCs w:val="18"/>
            <w:highlight w:val="white"/>
          </w:rPr>
          <w:t>_package</w:t>
        </w:r>
        <w:r w:rsidRPr="003C1009">
          <w:rPr>
            <w:rFonts w:ascii="Courier New" w:eastAsiaTheme="minorHAnsi" w:hAnsi="Courier New" w:cs="Courier New"/>
            <w:color w:val="0000FF"/>
            <w:sz w:val="18"/>
            <w:szCs w:val="18"/>
            <w:highlight w:val="white"/>
          </w:rPr>
          <w:t>&gt;</w:t>
        </w:r>
      </w:ins>
    </w:p>
    <w:p w:rsidR="002E6D8D" w:rsidRPr="00991BE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49" w:author="Vijay Shah" w:date="2014-04-08T09:41:00Z"/>
          <w:rFonts w:ascii="Courier New" w:eastAsiaTheme="minorHAnsi" w:hAnsi="Courier New" w:cs="Courier New"/>
          <w:color w:val="0000FF"/>
          <w:sz w:val="18"/>
          <w:szCs w:val="18"/>
          <w:highlight w:val="white"/>
        </w:rPr>
      </w:pPr>
      <w:ins w:id="4050"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051" w:author="Vijay Shah" w:date="2014-04-16T00:00:00Z">
        <w:r w:rsidR="008F1778" w:rsidRPr="003C1009">
          <w:rPr>
            <w:rFonts w:ascii="Courier New" w:eastAsiaTheme="minorHAnsi" w:hAnsi="Courier New" w:cs="Courier New"/>
            <w:color w:val="000000"/>
            <w:sz w:val="18"/>
            <w:szCs w:val="18"/>
            <w:highlight w:val="white"/>
          </w:rPr>
          <w:tab/>
        </w:r>
      </w:ins>
      <w:ins w:id="4052" w:author="Vijay Shah" w:date="2014-04-08T09:41:00Z">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r w:rsidRPr="00A93596">
          <w:rPr>
            <w:rFonts w:ascii="Courier New" w:eastAsiaTheme="minorHAnsi" w:hAnsi="Courier New" w:cs="Courier New"/>
            <w:color w:val="800000"/>
            <w:sz w:val="18"/>
            <w:szCs w:val="18"/>
            <w:highlight w:val="white"/>
          </w:rPr>
          <w:t>sdc:supplemental_data</w:t>
        </w:r>
        <w:r w:rsidRPr="00991BE1">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53" w:author="Vijay Shah" w:date="2014-04-08T09:41:00Z"/>
          <w:rFonts w:ascii="Courier New" w:eastAsiaTheme="minorHAnsi" w:hAnsi="Courier New" w:cs="Courier New"/>
          <w:color w:val="000000"/>
          <w:sz w:val="18"/>
          <w:szCs w:val="18"/>
          <w:highlight w:val="white"/>
        </w:rPr>
      </w:pPr>
      <w:ins w:id="4054" w:author="Vijay Shah" w:date="2014-04-08T09:41:00Z">
        <w:r w:rsidRPr="003C1009">
          <w:rPr>
            <w:rFonts w:ascii="Courier New" w:eastAsiaTheme="minorHAnsi" w:hAnsi="Courier New" w:cs="Courier New"/>
            <w:color w:val="000000"/>
            <w:sz w:val="18"/>
            <w:szCs w:val="18"/>
            <w:highlight w:val="white"/>
          </w:rPr>
          <w:tab/>
        </w:r>
      </w:ins>
      <w:ins w:id="4055" w:author="Vijay Shah" w:date="2014-04-16T00:00:00Z">
        <w:r w:rsidR="008F1778"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ins>
      <w:ins w:id="4056"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808080"/>
            <w:sz w:val="18"/>
            <w:szCs w:val="18"/>
            <w:highlight w:val="white"/>
          </w:rPr>
          <w:t xml:space="preserve">Contains </w:t>
        </w:r>
        <w:r>
          <w:rPr>
            <w:rFonts w:ascii="Courier New" w:eastAsiaTheme="minorHAnsi" w:hAnsi="Courier New" w:cs="Courier New"/>
            <w:color w:val="808080"/>
            <w:sz w:val="18"/>
            <w:szCs w:val="18"/>
            <w:highlight w:val="white"/>
          </w:rPr>
          <w:t xml:space="preserve">supplemental data related to the form </w:t>
        </w:r>
      </w:ins>
      <w:ins w:id="4057" w:author="Vijay Shah" w:date="2014-04-08T09:47:00Z">
        <w:r>
          <w:rPr>
            <w:rFonts w:ascii="Courier New" w:eastAsiaTheme="minorHAnsi" w:hAnsi="Courier New" w:cs="Courier New"/>
            <w:color w:val="808080"/>
            <w:sz w:val="18"/>
            <w:szCs w:val="18"/>
            <w:highlight w:val="white"/>
          </w:rPr>
          <w:t>instance</w:t>
        </w:r>
      </w:ins>
      <w:ins w:id="4058" w:author="Vijay Shah" w:date="2014-04-08T09:41:00Z">
        <w:r>
          <w:rPr>
            <w:rFonts w:ascii="Courier New" w:eastAsiaTheme="minorHAnsi" w:hAnsi="Courier New" w:cs="Courier New"/>
            <w:color w:val="808080"/>
            <w:sz w:val="18"/>
            <w:szCs w:val="18"/>
            <w:highlight w:val="white"/>
          </w:rPr>
          <w:t xml:space="preserve"> e.</w:t>
        </w:r>
        <w:r w:rsidR="008F1778">
          <w:rPr>
            <w:rFonts w:ascii="Courier New" w:eastAsiaTheme="minorHAnsi" w:hAnsi="Courier New" w:cs="Courier New"/>
            <w:color w:val="808080"/>
            <w:sz w:val="18"/>
            <w:szCs w:val="18"/>
            <w:highlight w:val="white"/>
          </w:rPr>
          <w:t xml:space="preserve">g. </w:t>
        </w:r>
        <w:r>
          <w:rPr>
            <w:rFonts w:ascii="Courier New" w:eastAsiaTheme="minorHAnsi" w:hAnsi="Courier New" w:cs="Courier New"/>
            <w:color w:val="808080"/>
            <w:sz w:val="18"/>
            <w:szCs w:val="18"/>
            <w:highlight w:val="white"/>
          </w:rPr>
          <w:t xml:space="preserve">generation date, </w:t>
        </w:r>
      </w:ins>
      <w:ins w:id="4059" w:author="Vijay Shah" w:date="2014-04-11T10:59:00Z">
        <w:r w:rsidR="007D03A7">
          <w:rPr>
            <w:rFonts w:ascii="Courier New" w:eastAsiaTheme="minorHAnsi" w:hAnsi="Courier New" w:cs="Courier New"/>
            <w:color w:val="808080"/>
            <w:sz w:val="18"/>
            <w:szCs w:val="18"/>
            <w:highlight w:val="white"/>
          </w:rPr>
          <w:t>pre-pop data,</w:t>
        </w:r>
      </w:ins>
      <w:ins w:id="4060" w:author="Vijay Shah" w:date="2014-04-08T09:41:00Z">
        <w:r>
          <w:rPr>
            <w:rFonts w:ascii="Courier New" w:eastAsiaTheme="minorHAnsi" w:hAnsi="Courier New" w:cs="Courier New"/>
            <w:color w:val="808080"/>
            <w:sz w:val="18"/>
            <w:szCs w:val="18"/>
            <w:highlight w:val="white"/>
          </w:rPr>
          <w:t xml:space="preserve"> </w:t>
        </w:r>
      </w:ins>
      <w:ins w:id="4061" w:author="Vijay Shah" w:date="2014-04-16T00:00:00Z">
        <w:r w:rsidR="008F1778">
          <w:rPr>
            <w:rFonts w:ascii="Courier New" w:eastAsiaTheme="minorHAnsi" w:hAnsi="Courier New" w:cs="Courier New"/>
            <w:color w:val="808080"/>
            <w:sz w:val="18"/>
            <w:szCs w:val="18"/>
            <w:highlight w:val="white"/>
          </w:rPr>
          <w:t xml:space="preserve">special instructions, </w:t>
        </w:r>
      </w:ins>
      <w:ins w:id="4062" w:author="Vijay Shah" w:date="2014-04-08T09:41:00Z">
        <w:r>
          <w:rPr>
            <w:rFonts w:ascii="Courier New" w:eastAsiaTheme="minorHAnsi" w:hAnsi="Courier New" w:cs="Courier New"/>
            <w:color w:val="808080"/>
            <w:sz w:val="18"/>
            <w:szCs w:val="18"/>
            <w:highlight w:val="white"/>
          </w:rPr>
          <w:t>etc.</w:t>
        </w:r>
        <w:r w:rsidRPr="003C1009">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0000FF"/>
            <w:sz w:val="18"/>
            <w:szCs w:val="18"/>
            <w:highlight w:val="white"/>
          </w:rPr>
          <w:t>--&gt;</w:t>
        </w:r>
      </w:ins>
    </w:p>
    <w:p w:rsidR="002E6D8D"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63" w:author="Vijay Shah" w:date="2014-04-08T09:41:00Z"/>
          <w:rFonts w:ascii="Courier New" w:eastAsiaTheme="minorHAnsi" w:hAnsi="Courier New" w:cs="Courier New"/>
          <w:color w:val="000000"/>
          <w:sz w:val="18"/>
          <w:szCs w:val="18"/>
          <w:highlight w:val="white"/>
        </w:rPr>
      </w:pPr>
      <w:ins w:id="4064" w:author="Vijay Shah" w:date="2014-04-08T09:41:00Z">
        <w:r w:rsidRPr="003C1009">
          <w:rPr>
            <w:rFonts w:ascii="Courier New" w:eastAsiaTheme="minorHAnsi" w:hAnsi="Courier New" w:cs="Courier New"/>
            <w:color w:val="000000"/>
            <w:sz w:val="18"/>
            <w:szCs w:val="18"/>
            <w:highlight w:val="white"/>
          </w:rPr>
          <w:tab/>
        </w:r>
      </w:ins>
      <w:ins w:id="4065" w:author="Vijay Shah" w:date="2014-04-16T00:00:00Z">
        <w:r w:rsidR="008F1778" w:rsidRPr="003C1009">
          <w:rPr>
            <w:rFonts w:ascii="Courier New" w:eastAsiaTheme="minorHAnsi" w:hAnsi="Courier New" w:cs="Courier New"/>
            <w:color w:val="000000"/>
            <w:sz w:val="18"/>
            <w:szCs w:val="18"/>
            <w:highlight w:val="white"/>
          </w:rPr>
          <w:tab/>
        </w:r>
      </w:ins>
      <w:ins w:id="4066"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r w:rsidRPr="00A93596">
          <w:rPr>
            <w:rFonts w:ascii="Courier New" w:eastAsiaTheme="minorHAnsi" w:hAnsi="Courier New" w:cs="Courier New"/>
            <w:color w:val="800000"/>
            <w:sz w:val="18"/>
            <w:szCs w:val="18"/>
            <w:highlight w:val="white"/>
          </w:rPr>
          <w:t>sdc:supplemental_data</w:t>
        </w:r>
        <w:r w:rsidRPr="00991BE1">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67" w:author="Vijay Shah" w:date="2014-04-08T09:41:00Z"/>
          <w:rFonts w:ascii="Courier New" w:eastAsiaTheme="minorHAnsi" w:hAnsi="Courier New" w:cs="Courier New"/>
          <w:color w:val="000000"/>
          <w:sz w:val="18"/>
          <w:szCs w:val="18"/>
          <w:highlight w:val="white"/>
        </w:rPr>
      </w:pPr>
      <w:ins w:id="4068" w:author="Vijay Shah" w:date="2014-04-08T09:41:00Z">
        <w:r w:rsidRPr="003C1009">
          <w:rPr>
            <w:rFonts w:ascii="Courier New" w:eastAsiaTheme="minorHAnsi" w:hAnsi="Courier New" w:cs="Courier New"/>
            <w:color w:val="000000"/>
            <w:sz w:val="18"/>
            <w:szCs w:val="18"/>
            <w:highlight w:val="white"/>
          </w:rPr>
          <w:tab/>
        </w:r>
      </w:ins>
      <w:ins w:id="4069" w:author="Vijay Shah" w:date="2014-04-16T00:00:00Z">
        <w:r w:rsidR="008F1778" w:rsidRPr="003C1009">
          <w:rPr>
            <w:rFonts w:ascii="Courier New" w:eastAsiaTheme="minorHAnsi" w:hAnsi="Courier New" w:cs="Courier New"/>
            <w:color w:val="000000"/>
            <w:sz w:val="18"/>
            <w:szCs w:val="18"/>
            <w:highlight w:val="white"/>
          </w:rPr>
          <w:tab/>
        </w:r>
      </w:ins>
      <w:ins w:id="4070"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sdc:form_info</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71" w:author="Vijay Shah" w:date="2014-04-08T09:41:00Z"/>
          <w:rFonts w:ascii="Courier New" w:eastAsiaTheme="minorHAnsi" w:hAnsi="Courier New" w:cs="Courier New"/>
          <w:color w:val="000000"/>
          <w:sz w:val="18"/>
          <w:szCs w:val="18"/>
          <w:highlight w:val="white"/>
        </w:rPr>
      </w:pPr>
      <w:ins w:id="4072"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073" w:author="Vijay Shah" w:date="2014-04-16T00:01:00Z">
        <w:r w:rsidR="008F1778" w:rsidRPr="003C1009">
          <w:rPr>
            <w:rFonts w:ascii="Courier New" w:eastAsiaTheme="minorHAnsi" w:hAnsi="Courier New" w:cs="Courier New"/>
            <w:color w:val="000000"/>
            <w:sz w:val="18"/>
            <w:szCs w:val="18"/>
            <w:highlight w:val="white"/>
          </w:rPr>
          <w:tab/>
        </w:r>
      </w:ins>
      <w:ins w:id="4074"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 Contains mapping, and administrative info; this is the same content as from the form design package </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75" w:author="Vijay Shah" w:date="2014-04-08T09:41:00Z"/>
          <w:rFonts w:ascii="Courier New" w:eastAsiaTheme="minorHAnsi" w:hAnsi="Courier New" w:cs="Courier New"/>
          <w:color w:val="000000"/>
          <w:sz w:val="18"/>
          <w:szCs w:val="18"/>
          <w:highlight w:val="white"/>
        </w:rPr>
      </w:pPr>
      <w:ins w:id="4076"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077" w:author="Vijay Shah" w:date="2014-04-16T00:01:00Z">
        <w:r w:rsidR="008F1778" w:rsidRPr="003C1009">
          <w:rPr>
            <w:rFonts w:ascii="Courier New" w:eastAsiaTheme="minorHAnsi" w:hAnsi="Courier New" w:cs="Courier New"/>
            <w:color w:val="000000"/>
            <w:sz w:val="18"/>
            <w:szCs w:val="18"/>
            <w:highlight w:val="white"/>
          </w:rPr>
          <w:tab/>
        </w:r>
      </w:ins>
      <w:ins w:id="4078"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sdc:form_info</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79" w:author="Vijay Shah" w:date="2014-04-08T09:41:00Z"/>
          <w:rFonts w:ascii="Courier New" w:eastAsiaTheme="minorHAnsi" w:hAnsi="Courier New" w:cs="Courier New"/>
          <w:color w:val="000000"/>
          <w:sz w:val="18"/>
          <w:szCs w:val="18"/>
          <w:highlight w:val="white"/>
        </w:rPr>
      </w:pPr>
      <w:ins w:id="4080"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081" w:author="Vijay Shah" w:date="2014-04-16T00:01:00Z">
        <w:r w:rsidR="008F1778" w:rsidRPr="003C1009">
          <w:rPr>
            <w:rFonts w:ascii="Courier New" w:eastAsiaTheme="minorHAnsi" w:hAnsi="Courier New" w:cs="Courier New"/>
            <w:color w:val="000000"/>
            <w:sz w:val="18"/>
            <w:szCs w:val="18"/>
            <w:highlight w:val="white"/>
          </w:rPr>
          <w:tab/>
        </w:r>
      </w:ins>
      <w:ins w:id="4082"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sdc:sdc_html_form</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83" w:author="Vijay Shah" w:date="2014-04-08T09:41:00Z"/>
          <w:rFonts w:ascii="Courier New" w:eastAsiaTheme="minorHAnsi" w:hAnsi="Courier New" w:cs="Courier New"/>
          <w:color w:val="000000"/>
          <w:sz w:val="18"/>
          <w:szCs w:val="18"/>
          <w:highlight w:val="white"/>
        </w:rPr>
      </w:pPr>
      <w:ins w:id="4084" w:author="Vijay Shah" w:date="2014-04-08T09:41:00Z">
        <w:r w:rsidRPr="003C1009">
          <w:rPr>
            <w:rFonts w:ascii="Courier New" w:eastAsiaTheme="minorHAnsi" w:hAnsi="Courier New" w:cs="Courier New"/>
            <w:color w:val="000000"/>
            <w:sz w:val="18"/>
            <w:szCs w:val="18"/>
            <w:highlight w:val="white"/>
          </w:rPr>
          <w:tab/>
        </w:r>
      </w:ins>
      <w:ins w:id="4085" w:author="Vijay Shah" w:date="2014-04-16T00:01:00Z">
        <w:r w:rsidR="008F1778"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ins>
      <w:ins w:id="4086"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Pr>
            <w:rFonts w:ascii="Courier New" w:eastAsiaTheme="minorHAnsi" w:hAnsi="Courier New" w:cs="Courier New"/>
            <w:color w:val="0000FF"/>
            <w:sz w:val="18"/>
            <w:szCs w:val="18"/>
            <w:highlight w:val="white"/>
          </w:rPr>
          <w:t>—</w:t>
        </w:r>
        <w:r>
          <w:rPr>
            <w:rFonts w:ascii="Courier New" w:eastAsiaTheme="minorHAnsi" w:hAnsi="Courier New" w:cs="Courier New"/>
            <w:color w:val="808080"/>
            <w:sz w:val="18"/>
            <w:szCs w:val="18"/>
            <w:highlight w:val="white"/>
          </w:rPr>
          <w:t xml:space="preserve">The </w:t>
        </w:r>
        <w:r w:rsidRPr="003C1009">
          <w:rPr>
            <w:rFonts w:ascii="Courier New" w:eastAsiaTheme="minorHAnsi" w:hAnsi="Courier New" w:cs="Courier New"/>
            <w:color w:val="808080"/>
            <w:sz w:val="18"/>
            <w:szCs w:val="18"/>
            <w:highlight w:val="white"/>
          </w:rPr>
          <w:t xml:space="preserve">HTML form with as CDATA text </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87" w:author="Vijay Shah" w:date="2014-04-08T09:41:00Z"/>
          <w:rFonts w:ascii="Courier New" w:eastAsiaTheme="minorHAnsi" w:hAnsi="Courier New" w:cs="Courier New"/>
          <w:color w:val="000000"/>
          <w:sz w:val="18"/>
          <w:szCs w:val="18"/>
          <w:highlight w:val="white"/>
        </w:rPr>
      </w:pPr>
      <w:ins w:id="4088"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089" w:author="Vijay Shah" w:date="2014-04-16T00:01:00Z">
        <w:r w:rsidR="00F40FE1" w:rsidRPr="003C1009">
          <w:rPr>
            <w:rFonts w:ascii="Courier New" w:eastAsiaTheme="minorHAnsi" w:hAnsi="Courier New" w:cs="Courier New"/>
            <w:color w:val="000000"/>
            <w:sz w:val="18"/>
            <w:szCs w:val="18"/>
            <w:highlight w:val="white"/>
          </w:rPr>
          <w:tab/>
        </w:r>
      </w:ins>
      <w:ins w:id="4090"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&lt;![CDATA[</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91" w:author="Vijay Shah" w:date="2014-04-08T09:41:00Z"/>
          <w:rFonts w:ascii="Courier New" w:eastAsiaTheme="minorHAnsi" w:hAnsi="Courier New" w:cs="Courier New"/>
          <w:color w:val="000000"/>
          <w:sz w:val="18"/>
          <w:szCs w:val="18"/>
          <w:highlight w:val="white"/>
        </w:rPr>
      </w:pPr>
      <w:ins w:id="4092"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t>&lt;html&gt;</w:t>
        </w:r>
        <w:r>
          <w:rPr>
            <w:rFonts w:ascii="Courier New" w:eastAsiaTheme="minorHAnsi" w:hAnsi="Courier New" w:cs="Courier New"/>
            <w:color w:val="000000"/>
            <w:sz w:val="18"/>
            <w:szCs w:val="18"/>
            <w:highlight w:val="white"/>
          </w:rPr>
          <w:t>This contains the SDC-compliant</w:t>
        </w:r>
        <w:r w:rsidRPr="003C1009">
          <w:rPr>
            <w:rFonts w:ascii="Courier New" w:eastAsiaTheme="minorHAnsi" w:hAnsi="Courier New" w:cs="Courier New"/>
            <w:color w:val="000000"/>
            <w:sz w:val="18"/>
            <w:szCs w:val="18"/>
            <w:highlight w:val="white"/>
          </w:rPr>
          <w:t xml:space="preserve"> HTML form &lt;/html&gt;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93" w:author="Vijay Shah" w:date="2014-04-08T09:41:00Z"/>
          <w:rFonts w:ascii="Courier New" w:eastAsiaTheme="minorHAnsi" w:hAnsi="Courier New" w:cs="Courier New"/>
          <w:color w:val="000000"/>
          <w:sz w:val="18"/>
          <w:szCs w:val="18"/>
          <w:highlight w:val="white"/>
        </w:rPr>
      </w:pPr>
      <w:ins w:id="4094"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095" w:author="Vijay Shah" w:date="2014-04-16T00:01:00Z">
        <w:r w:rsidR="00F40FE1" w:rsidRPr="003C1009">
          <w:rPr>
            <w:rFonts w:ascii="Courier New" w:eastAsiaTheme="minorHAnsi" w:hAnsi="Courier New" w:cs="Courier New"/>
            <w:color w:val="000000"/>
            <w:sz w:val="18"/>
            <w:szCs w:val="18"/>
            <w:highlight w:val="white"/>
          </w:rPr>
          <w:tab/>
        </w:r>
      </w:ins>
      <w:ins w:id="4096"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097" w:author="Vijay Shah" w:date="2014-04-08T09:41:00Z"/>
          <w:rFonts w:ascii="Courier New" w:eastAsiaTheme="minorHAnsi" w:hAnsi="Courier New" w:cs="Courier New"/>
          <w:color w:val="000000"/>
          <w:sz w:val="18"/>
          <w:szCs w:val="18"/>
          <w:highlight w:val="white"/>
        </w:rPr>
      </w:pPr>
      <w:ins w:id="4098" w:author="Vijay Shah" w:date="2014-04-08T09:41:00Z">
        <w:r w:rsidRPr="003C1009">
          <w:rPr>
            <w:rFonts w:ascii="Courier New" w:eastAsiaTheme="minorHAnsi" w:hAnsi="Courier New" w:cs="Courier New"/>
            <w:color w:val="000000"/>
            <w:sz w:val="18"/>
            <w:szCs w:val="18"/>
            <w:highlight w:val="white"/>
          </w:rPr>
          <w:tab/>
        </w:r>
      </w:ins>
      <w:ins w:id="4099" w:author="Vijay Shah" w:date="2014-04-16T00:01:00Z">
        <w:r w:rsidR="00F40FE1" w:rsidRPr="003C1009">
          <w:rPr>
            <w:rFonts w:ascii="Courier New" w:eastAsiaTheme="minorHAnsi" w:hAnsi="Courier New" w:cs="Courier New"/>
            <w:color w:val="000000"/>
            <w:sz w:val="18"/>
            <w:szCs w:val="18"/>
            <w:highlight w:val="white"/>
          </w:rPr>
          <w:tab/>
        </w:r>
      </w:ins>
      <w:ins w:id="4100"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sdc:sdc_html_form</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01" w:author="Vijay Shah" w:date="2014-04-08T09:41:00Z"/>
          <w:rFonts w:ascii="Courier New" w:eastAsiaTheme="minorHAnsi" w:hAnsi="Courier New" w:cs="Courier New"/>
          <w:color w:val="000000"/>
          <w:sz w:val="18"/>
          <w:szCs w:val="18"/>
          <w:highlight w:val="white"/>
        </w:rPr>
      </w:pPr>
      <w:ins w:id="4102"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ins>
      <w:ins w:id="4103" w:author="Vijay Shah" w:date="2014-04-16T00:02:00Z">
        <w:r w:rsidR="00F40FE1" w:rsidRPr="003C1009">
          <w:rPr>
            <w:rFonts w:ascii="Courier New" w:eastAsiaTheme="minorHAnsi" w:hAnsi="Courier New" w:cs="Courier New"/>
            <w:color w:val="000000"/>
            <w:sz w:val="18"/>
            <w:szCs w:val="18"/>
            <w:highlight w:val="white"/>
          </w:rPr>
          <w:tab/>
        </w:r>
      </w:ins>
      <w:ins w:id="4104" w:author="Vijay Shah" w:date="2014-04-08T09:41:00Z">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sdc:</w:t>
        </w:r>
        <w:r>
          <w:rPr>
            <w:rFonts w:ascii="Courier New" w:eastAsiaTheme="minorHAnsi" w:hAnsi="Courier New" w:cs="Courier New"/>
            <w:color w:val="800000"/>
            <w:sz w:val="18"/>
            <w:szCs w:val="18"/>
            <w:highlight w:val="white"/>
          </w:rPr>
          <w:t>sdc</w:t>
        </w:r>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html</w:t>
        </w:r>
        <w:r w:rsidRPr="003C1009">
          <w:rPr>
            <w:rFonts w:ascii="Courier New" w:eastAsiaTheme="minorHAnsi" w:hAnsi="Courier New" w:cs="Courier New"/>
            <w:color w:val="800000"/>
            <w:sz w:val="18"/>
            <w:szCs w:val="18"/>
            <w:highlight w:val="white"/>
          </w:rPr>
          <w:t>_package</w:t>
        </w:r>
        <w:r w:rsidRPr="003C1009">
          <w:rPr>
            <w:rFonts w:ascii="Courier New" w:eastAsiaTheme="minorHAnsi" w:hAnsi="Courier New" w:cs="Courier New"/>
            <w:color w:val="0000FF"/>
            <w:sz w:val="18"/>
            <w:szCs w:val="18"/>
            <w:highlight w:val="white"/>
          </w:rPr>
          <w:t>&gt;</w:t>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05" w:author="Vijay Shah" w:date="2014-04-08T09:41:00Z"/>
          <w:rFonts w:ascii="Courier New" w:eastAsiaTheme="minorHAnsi" w:hAnsi="Courier New" w:cs="Courier New"/>
          <w:color w:val="000000"/>
          <w:sz w:val="18"/>
          <w:szCs w:val="18"/>
          <w:highlight w:val="white"/>
        </w:rPr>
      </w:pPr>
      <w:ins w:id="4106" w:author="Vijay Shah" w:date="2014-04-08T09:41:00Z">
        <w:r w:rsidRPr="003C1009">
          <w:rPr>
            <w:rFonts w:ascii="Courier New" w:eastAsiaTheme="minorHAnsi" w:hAnsi="Courier New" w:cs="Courier New"/>
            <w:color w:val="000000"/>
            <w:sz w:val="18"/>
            <w:szCs w:val="18"/>
            <w:highlight w:val="white"/>
          </w:rPr>
          <w:tab/>
        </w:r>
      </w:ins>
      <w:ins w:id="4107" w:author="Vijay Shah" w:date="2014-04-16T00:02:00Z">
        <w:r w:rsidR="00F40FE1" w:rsidRPr="003C1009">
          <w:rPr>
            <w:rFonts w:ascii="Courier New" w:eastAsiaTheme="minorHAnsi" w:hAnsi="Courier New" w:cs="Courier New"/>
            <w:color w:val="000000"/>
            <w:sz w:val="18"/>
            <w:szCs w:val="18"/>
            <w:highlight w:val="white"/>
          </w:rPr>
          <w:tab/>
        </w:r>
      </w:ins>
      <w:ins w:id="4108" w:author="Vijay Shah" w:date="2014-04-08T09:41:00Z">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Structured</w:t>
        </w:r>
        <w:r w:rsidRPr="003C1009">
          <w:rPr>
            <w:rFonts w:ascii="Courier New" w:eastAsiaTheme="minorHAnsi" w:hAnsi="Courier New" w:cs="Courier New"/>
            <w:color w:val="0000FF"/>
            <w:sz w:val="18"/>
            <w:szCs w:val="18"/>
            <w:highlight w:val="white"/>
          </w:rPr>
          <w:t>&gt;</w:t>
        </w:r>
        <w:r w:rsidRPr="003C1009">
          <w:rPr>
            <w:rFonts w:ascii="Courier New" w:eastAsiaTheme="minorHAnsi" w:hAnsi="Courier New" w:cs="Courier New"/>
            <w:color w:val="000000"/>
            <w:sz w:val="18"/>
            <w:szCs w:val="18"/>
            <w:highlight w:val="white"/>
          </w:rPr>
          <w:tab/>
        </w:r>
      </w:ins>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09" w:author="Vijay Shah" w:date="2014-04-08T09:41:00Z"/>
          <w:rFonts w:ascii="Courier New" w:eastAsiaTheme="minorHAnsi" w:hAnsi="Courier New" w:cs="Courier New"/>
          <w:color w:val="000000"/>
          <w:sz w:val="18"/>
          <w:szCs w:val="18"/>
          <w:highlight w:val="white"/>
        </w:rPr>
      </w:pPr>
      <w:ins w:id="4110"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instanceID</w:t>
        </w:r>
        <w:r w:rsidRPr="003C1009">
          <w:rPr>
            <w:rFonts w:ascii="Courier New" w:eastAsiaTheme="minorHAnsi" w:hAnsi="Courier New" w:cs="Courier New"/>
            <w:color w:val="0000FF"/>
            <w:sz w:val="18"/>
            <w:szCs w:val="18"/>
            <w:highlight w:val="white"/>
          </w:rPr>
          <w:t>&gt;</w:t>
        </w:r>
        <w:r w:rsidRPr="003C1009">
          <w:rPr>
            <w:rFonts w:ascii="Courier New" w:eastAsiaTheme="minorHAnsi" w:hAnsi="Courier New" w:cs="Courier New"/>
            <w:color w:val="000000"/>
            <w:sz w:val="18"/>
            <w:szCs w:val="18"/>
            <w:highlight w:val="white"/>
          </w:rPr>
          <w:t>1.2.3.4.5</w:t>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instanceID</w:t>
        </w:r>
        <w:r w:rsidRPr="003C1009">
          <w:rPr>
            <w:rFonts w:ascii="Courier New" w:eastAsiaTheme="minorHAnsi" w:hAnsi="Courier New" w:cs="Courier New"/>
            <w:color w:val="0000FF"/>
            <w:sz w:val="18"/>
            <w:szCs w:val="18"/>
            <w:highlight w:val="white"/>
          </w:rPr>
          <w:t>&gt;</w:t>
        </w:r>
      </w:ins>
    </w:p>
    <w:p w:rsidR="002E6D8D"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11" w:author="Vijay Shah" w:date="2014-04-15T23:58:00Z"/>
          <w:rFonts w:ascii="Courier New" w:eastAsiaTheme="minorHAnsi" w:hAnsi="Courier New" w:cs="Courier New"/>
          <w:color w:val="0000FF"/>
          <w:sz w:val="18"/>
          <w:szCs w:val="18"/>
          <w:highlight w:val="white"/>
        </w:rPr>
      </w:pPr>
      <w:ins w:id="4112" w:author="Vijay Shah" w:date="2014-04-08T09:41: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form</w:t>
        </w:r>
        <w:r w:rsidRPr="003C1009">
          <w:rPr>
            <w:rFonts w:ascii="Courier New" w:eastAsiaTheme="minorHAnsi" w:hAnsi="Courier New" w:cs="Courier New"/>
            <w:color w:val="0000FF"/>
            <w:sz w:val="18"/>
            <w:szCs w:val="18"/>
            <w:highlight w:val="white"/>
          </w:rPr>
          <w:t>&gt;</w:t>
        </w:r>
      </w:ins>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13" w:author="Vijay Shah" w:date="2014-04-15T23:58:00Z"/>
          <w:rFonts w:ascii="Courier New" w:eastAsiaTheme="minorHAnsi" w:hAnsi="Courier New" w:cs="Courier New"/>
          <w:color w:val="000000"/>
          <w:sz w:val="18"/>
          <w:szCs w:val="18"/>
          <w:highlight w:val="white"/>
        </w:rPr>
      </w:pPr>
      <w:ins w:id="4114" w:author="Vijay Shah" w:date="2014-04-15T23:58: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contentType</w:t>
        </w:r>
        <w:r w:rsidRPr="003C1009">
          <w:rPr>
            <w:rFonts w:ascii="Courier New" w:eastAsiaTheme="minorHAnsi" w:hAnsi="Courier New" w:cs="Courier New"/>
            <w:color w:val="0000FF"/>
            <w:sz w:val="18"/>
            <w:szCs w:val="18"/>
            <w:highlight w:val="white"/>
          </w:rPr>
          <w:t>&gt;</w:t>
        </w:r>
      </w:ins>
      <w:ins w:id="4115" w:author="Vijay Shah" w:date="2014-04-16T00:03:00Z">
        <w:r w:rsidR="00F40FE1">
          <w:rPr>
            <w:rFonts w:ascii="Courier New" w:eastAsiaTheme="minorHAnsi" w:hAnsi="Courier New" w:cs="Courier New"/>
            <w:color w:val="000000"/>
            <w:sz w:val="18"/>
            <w:szCs w:val="18"/>
            <w:highlight w:val="white"/>
          </w:rPr>
          <w:t>HT</w:t>
        </w:r>
      </w:ins>
      <w:ins w:id="4116" w:author="Vijay Shah" w:date="2014-04-15T23:58:00Z">
        <w:r w:rsidRPr="003C1009">
          <w:rPr>
            <w:rFonts w:ascii="Courier New" w:eastAsiaTheme="minorHAnsi" w:hAnsi="Courier New" w:cs="Courier New"/>
            <w:color w:val="000000"/>
            <w:sz w:val="18"/>
            <w:szCs w:val="18"/>
            <w:highlight w:val="white"/>
          </w:rPr>
          <w:t>ML</w:t>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contentType</w:t>
        </w:r>
        <w:r w:rsidRPr="003C1009">
          <w:rPr>
            <w:rFonts w:ascii="Courier New" w:eastAsiaTheme="minorHAnsi" w:hAnsi="Courier New" w:cs="Courier New"/>
            <w:color w:val="0000FF"/>
            <w:sz w:val="18"/>
            <w:szCs w:val="18"/>
            <w:highlight w:val="white"/>
          </w:rPr>
          <w:t>&gt;</w:t>
        </w:r>
      </w:ins>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17" w:author="Vijay Shah" w:date="2014-04-15T23:58:00Z"/>
          <w:rFonts w:ascii="Courier New" w:eastAsiaTheme="minorHAnsi" w:hAnsi="Courier New" w:cs="Courier New"/>
          <w:color w:val="000000"/>
          <w:sz w:val="18"/>
          <w:szCs w:val="18"/>
          <w:highlight w:val="white"/>
        </w:rPr>
      </w:pPr>
      <w:ins w:id="4118" w:author="Vijay Shah" w:date="2014-04-15T23:58:00Z">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responseCode</w:t>
        </w:r>
        <w:r w:rsidRPr="003C1009">
          <w:rPr>
            <w:rFonts w:ascii="Courier New" w:eastAsiaTheme="minorHAnsi" w:hAnsi="Courier New" w:cs="Courier New"/>
            <w:color w:val="0000FF"/>
            <w:sz w:val="18"/>
            <w:szCs w:val="18"/>
            <w:highlight w:val="white"/>
          </w:rPr>
          <w:t>/&gt;</w:t>
        </w:r>
      </w:ins>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ins w:id="4119" w:author="Vijay Shah" w:date="2014-04-15T23:58:00Z"/>
          <w:rFonts w:ascii="Courier New" w:eastAsiaTheme="minorHAnsi" w:hAnsi="Courier New" w:cs="Courier New"/>
          <w:color w:val="000000"/>
          <w:sz w:val="18"/>
          <w:szCs w:val="18"/>
          <w:highlight w:val="white"/>
        </w:rPr>
      </w:pPr>
      <w:ins w:id="4120" w:author="Vijay Shah" w:date="2014-04-15T23:58:00Z">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RetrieveFormResponse</w:t>
        </w:r>
        <w:r w:rsidRPr="003C1009">
          <w:rPr>
            <w:rFonts w:ascii="Courier New" w:eastAsiaTheme="minorHAnsi" w:hAnsi="Courier New" w:cs="Courier New"/>
            <w:color w:val="0000FF"/>
            <w:sz w:val="18"/>
            <w:szCs w:val="18"/>
            <w:highlight w:val="white"/>
          </w:rPr>
          <w:t>&gt;</w:t>
        </w:r>
      </w:ins>
    </w:p>
    <w:p w:rsidR="008F1778" w:rsidRDefault="002A79BA" w:rsidP="008F1778">
      <w:pPr>
        <w:pStyle w:val="BodyText"/>
        <w:rPr>
          <w:ins w:id="4121" w:author="Vijay Shah" w:date="2014-04-15T23:57:00Z"/>
          <w:lang w:eastAsia="x-none"/>
        </w:rPr>
      </w:pPr>
      <w:ins w:id="4122" w:author="Vijay Shah" w:date="2014-04-01T09:48:00Z">
        <w:r>
          <w:rPr>
            <w:rStyle w:val="CommentReference"/>
          </w:rPr>
          <w:commentReference w:id="4123"/>
        </w:r>
      </w:ins>
      <w:ins w:id="4124" w:author="Vijay Shah" w:date="2014-04-15T23:57:00Z">
        <w:r w:rsidR="008F1778" w:rsidRPr="008F1778">
          <w:rPr>
            <w:lang w:eastAsia="x-none"/>
          </w:rPr>
          <w:t xml:space="preserve"> </w:t>
        </w:r>
        <w:r w:rsidR="008F1778">
          <w:rPr>
            <w:lang w:eastAsia="x-none"/>
          </w:rPr>
          <w:t>Form Manager/Form Processor SHALL ensure that the &lt;structured&gt; element contains only a single &lt;sdc:sdc_html_package&gt; element “true” when returning SDC HTML Package.</w:t>
        </w:r>
      </w:ins>
    </w:p>
    <w:p w:rsidR="008F1778" w:rsidRDefault="008F1778" w:rsidP="008F1778">
      <w:pPr>
        <w:pStyle w:val="BodyText"/>
        <w:rPr>
          <w:ins w:id="4125" w:author="Vijay Shah" w:date="2014-04-15T23:57:00Z"/>
          <w:lang w:eastAsia="x-none"/>
        </w:rPr>
      </w:pPr>
      <w:ins w:id="4126" w:author="Vijay Shah" w:date="2014-04-15T23:57:00Z">
        <w:r>
          <w:rPr>
            <w:lang w:eastAsia="x-none"/>
          </w:rPr>
          <w:t>Form Manager/Form Processor SHALL ensure that the &lt;contentType&gt; element always have value “HTML” when returning SDC HTML Package.</w:t>
        </w:r>
      </w:ins>
    </w:p>
    <w:p w:rsidR="002F71AB" w:rsidRDefault="002F71AB">
      <w:pPr>
        <w:pStyle w:val="Heading4"/>
        <w:ind w:left="864" w:hanging="864"/>
        <w:rPr>
          <w:ins w:id="4127" w:author="Cintron, Hector" w:date="2014-03-13T10:55:00Z"/>
        </w:rPr>
        <w:pPrChange w:id="4128" w:author="Vijay Shah" w:date="2014-04-10T23:24:00Z">
          <w:pPr>
            <w:pStyle w:val="Note"/>
          </w:pPr>
        </w:pPrChange>
      </w:pPr>
      <w:bookmarkStart w:id="4129" w:name="_Toc384977704"/>
      <w:ins w:id="4130" w:author="Vijay Shah" w:date="2014-02-25T11:56:00Z">
        <w:r>
          <w:rPr>
            <w:noProof w:val="0"/>
          </w:rPr>
          <w:t xml:space="preserve">Q.4 </w:t>
        </w:r>
      </w:ins>
      <w:ins w:id="4131" w:author="Vijay Shah" w:date="2014-04-11T10:01:00Z">
        <w:r w:rsidR="00990EE8">
          <w:rPr>
            <w:noProof w:val="0"/>
          </w:rPr>
          <w:t>SDC URI Form</w:t>
        </w:r>
      </w:ins>
      <w:ins w:id="4132" w:author="Vijay Shah" w:date="2014-02-25T11:56:00Z">
        <w:r>
          <w:rPr>
            <w:noProof w:val="0"/>
          </w:rPr>
          <w:t xml:space="preserve"> Content Module</w:t>
        </w:r>
      </w:ins>
      <w:bookmarkEnd w:id="4129"/>
    </w:p>
    <w:p w:rsidR="00E712EB" w:rsidRPr="008B237F" w:rsidRDefault="00E712EB">
      <w:pPr>
        <w:pStyle w:val="BodyText"/>
        <w:rPr>
          <w:ins w:id="4133" w:author="Cintron, Hector" w:date="2014-03-13T10:55:00Z"/>
          <w:lang w:eastAsia="x-none"/>
          <w:rPrChange w:id="4134" w:author="Vijay Shah" w:date="2014-03-14T10:09:00Z">
            <w:rPr>
              <w:ins w:id="4135" w:author="Cintron, Hector" w:date="2014-03-13T10:55:00Z"/>
              <w:rFonts w:ascii="Courier New" w:eastAsiaTheme="minorHAnsi" w:hAnsi="Courier New" w:cs="Courier New"/>
              <w:color w:val="000000"/>
              <w:sz w:val="18"/>
              <w:szCs w:val="18"/>
              <w:highlight w:val="white"/>
            </w:rPr>
          </w:rPrChange>
        </w:rPr>
        <w:pPrChange w:id="4136" w:author="Vijay Shah" w:date="2014-03-14T10:09:00Z">
          <w:pPr>
            <w:pBdr>
              <w:top w:val="single" w:sz="4" w:space="0" w:color="auto"/>
              <w:left w:val="single" w:sz="4" w:space="4" w:color="auto"/>
              <w:bottom w:val="single" w:sz="4" w:space="1" w:color="auto"/>
              <w:right w:val="single" w:sz="4" w:space="4" w:color="auto"/>
            </w:pBdr>
            <w:autoSpaceDE w:val="0"/>
            <w:autoSpaceDN w:val="0"/>
            <w:adjustRightInd w:val="0"/>
            <w:spacing w:before="0"/>
            <w:ind w:left="1080" w:firstLine="360"/>
          </w:pPr>
        </w:pPrChange>
      </w:pPr>
      <w:ins w:id="4137" w:author="Cintron, Hector" w:date="2014-03-13T10:55:00Z">
        <w:r w:rsidRPr="008B237F">
          <w:rPr>
            <w:lang w:eastAsia="x-none"/>
            <w:rPrChange w:id="4138" w:author="Vijay Shah" w:date="2014-03-14T10:09:00Z">
              <w:rPr>
                <w:rFonts w:ascii="Courier New" w:eastAsiaTheme="minorHAnsi" w:hAnsi="Courier New" w:cs="Courier New"/>
                <w:color w:val="000000"/>
                <w:sz w:val="18"/>
                <w:szCs w:val="18"/>
                <w:highlight w:val="white"/>
              </w:rPr>
            </w:rPrChange>
          </w:rPr>
          <w:t xml:space="preserve">Form </w:t>
        </w:r>
      </w:ins>
      <w:ins w:id="4139" w:author="Cintron, Hector" w:date="2014-03-13T10:56:00Z">
        <w:r w:rsidRPr="008B237F">
          <w:rPr>
            <w:lang w:eastAsia="x-none"/>
            <w:rPrChange w:id="4140" w:author="Vijay Shah" w:date="2014-03-14T10:09:00Z">
              <w:rPr>
                <w:rFonts w:ascii="Courier New" w:eastAsiaTheme="minorHAnsi" w:hAnsi="Courier New" w:cs="Courier New"/>
                <w:color w:val="000000"/>
                <w:sz w:val="18"/>
                <w:szCs w:val="18"/>
                <w:highlight w:val="white"/>
              </w:rPr>
            </w:rPrChange>
          </w:rPr>
          <w:t>F</w:t>
        </w:r>
      </w:ins>
      <w:ins w:id="4141" w:author="Cintron, Hector" w:date="2014-03-13T10:55:00Z">
        <w:r w:rsidRPr="008B237F">
          <w:rPr>
            <w:lang w:eastAsia="x-none"/>
            <w:rPrChange w:id="4142" w:author="Vijay Shah" w:date="2014-03-14T10:09:00Z">
              <w:rPr>
                <w:rFonts w:ascii="Courier New" w:eastAsiaTheme="minorHAnsi" w:hAnsi="Courier New" w:cs="Courier New"/>
                <w:color w:val="000000"/>
                <w:sz w:val="18"/>
                <w:szCs w:val="18"/>
                <w:highlight w:val="white"/>
              </w:rPr>
            </w:rPrChange>
          </w:rPr>
          <w:t>iller claiming this content module option SHALL be able to make a request as per Q.</w:t>
        </w:r>
      </w:ins>
      <w:ins w:id="4143" w:author="Cintron, Hector" w:date="2014-03-13T10:56:00Z">
        <w:r w:rsidRPr="008B237F">
          <w:rPr>
            <w:lang w:eastAsia="x-none"/>
            <w:rPrChange w:id="4144" w:author="Vijay Shah" w:date="2014-03-14T10:09:00Z">
              <w:rPr>
                <w:rFonts w:ascii="Courier New" w:eastAsiaTheme="minorHAnsi" w:hAnsi="Courier New" w:cs="Courier New"/>
                <w:color w:val="000000"/>
                <w:sz w:val="18"/>
                <w:szCs w:val="18"/>
                <w:highlight w:val="white"/>
              </w:rPr>
            </w:rPrChange>
          </w:rPr>
          <w:t>4</w:t>
        </w:r>
      </w:ins>
      <w:ins w:id="4145" w:author="Cintron, Hector" w:date="2014-03-13T10:55:00Z">
        <w:r w:rsidRPr="008B237F">
          <w:rPr>
            <w:lang w:eastAsia="x-none"/>
            <w:rPrChange w:id="4146" w:author="Vijay Shah" w:date="2014-03-14T10:09:00Z">
              <w:rPr>
                <w:rFonts w:ascii="Courier New" w:eastAsiaTheme="minorHAnsi" w:hAnsi="Courier New" w:cs="Courier New"/>
                <w:color w:val="000000"/>
                <w:sz w:val="18"/>
                <w:szCs w:val="18"/>
                <w:highlight w:val="white"/>
              </w:rPr>
            </w:rPrChange>
          </w:rPr>
          <w:t xml:space="preserve">.1 for </w:t>
        </w:r>
      </w:ins>
      <w:ins w:id="4147" w:author="Cintron, Hector" w:date="2014-03-13T10:59:00Z">
        <w:del w:id="4148" w:author="Vijay Shah" w:date="2014-04-11T10:02:00Z">
          <w:r w:rsidR="00A93AAC" w:rsidRPr="008B237F" w:rsidDel="00990EE8">
            <w:rPr>
              <w:lang w:eastAsia="x-none"/>
              <w:rPrChange w:id="4149" w:author="Vijay Shah" w:date="2014-03-14T10:09:00Z">
                <w:rPr>
                  <w:rFonts w:ascii="Courier New" w:eastAsiaTheme="minorHAnsi" w:hAnsi="Courier New" w:cs="Courier New"/>
                  <w:color w:val="000000"/>
                  <w:sz w:val="18"/>
                  <w:szCs w:val="18"/>
                  <w:highlight w:val="white"/>
                </w:rPr>
              </w:rPrChange>
            </w:rPr>
            <w:delText>SDC F</w:delText>
          </w:r>
        </w:del>
      </w:ins>
      <w:ins w:id="4150" w:author="Cintron, Hector" w:date="2014-03-13T10:56:00Z">
        <w:del w:id="4151" w:author="Vijay Shah" w:date="2014-04-11T10:02:00Z">
          <w:r w:rsidRPr="008B237F" w:rsidDel="00990EE8">
            <w:rPr>
              <w:lang w:eastAsia="x-none"/>
              <w:rPrChange w:id="4152" w:author="Vijay Shah" w:date="2014-03-14T10:09:00Z">
                <w:rPr>
                  <w:rFonts w:ascii="Courier New" w:eastAsiaTheme="minorHAnsi" w:hAnsi="Courier New" w:cs="Courier New"/>
                  <w:color w:val="000000"/>
                  <w:sz w:val="18"/>
                  <w:szCs w:val="18"/>
                  <w:highlight w:val="white"/>
                </w:rPr>
              </w:rPrChange>
            </w:rPr>
            <w:delText>orm URI</w:delText>
          </w:r>
        </w:del>
      </w:ins>
      <w:ins w:id="4153" w:author="Vijay Shah" w:date="2014-04-11T10:02:00Z">
        <w:r w:rsidR="00990EE8">
          <w:rPr>
            <w:lang w:eastAsia="x-none"/>
          </w:rPr>
          <w:t>SDC URI Form</w:t>
        </w:r>
      </w:ins>
      <w:ins w:id="4154" w:author="Cintron, Hector" w:date="2014-03-13T10:56:00Z">
        <w:r w:rsidRPr="008B237F">
          <w:rPr>
            <w:lang w:eastAsia="x-none"/>
            <w:rPrChange w:id="4155" w:author="Vijay Shah" w:date="2014-03-14T10:09:00Z">
              <w:rPr>
                <w:rFonts w:ascii="Courier New" w:eastAsiaTheme="minorHAnsi" w:hAnsi="Courier New" w:cs="Courier New"/>
                <w:color w:val="000000"/>
                <w:sz w:val="18"/>
                <w:szCs w:val="18"/>
                <w:highlight w:val="white"/>
              </w:rPr>
            </w:rPrChange>
          </w:rPr>
          <w:t xml:space="preserve"> a</w:t>
        </w:r>
      </w:ins>
      <w:ins w:id="4156" w:author="Cintron, Hector" w:date="2014-03-13T10:55:00Z">
        <w:r w:rsidRPr="008B237F">
          <w:rPr>
            <w:lang w:eastAsia="x-none"/>
            <w:rPrChange w:id="4157" w:author="Vijay Shah" w:date="2014-03-14T10:09:00Z">
              <w:rPr>
                <w:rFonts w:ascii="Courier New" w:eastAsiaTheme="minorHAnsi" w:hAnsi="Courier New" w:cs="Courier New"/>
                <w:color w:val="000000"/>
                <w:sz w:val="18"/>
                <w:szCs w:val="18"/>
                <w:highlight w:val="white"/>
              </w:rPr>
            </w:rPrChange>
          </w:rPr>
          <w:t xml:space="preserve">nd SHALL retrieve </w:t>
        </w:r>
      </w:ins>
      <w:ins w:id="4158" w:author="Cintron, Hector" w:date="2014-03-13T10:58:00Z">
        <w:r w:rsidRPr="008B237F">
          <w:rPr>
            <w:lang w:eastAsia="x-none"/>
            <w:rPrChange w:id="4159" w:author="Vijay Shah" w:date="2014-03-14T10:09:00Z">
              <w:rPr>
                <w:rFonts w:ascii="Courier New" w:eastAsiaTheme="minorHAnsi" w:hAnsi="Courier New" w:cs="Courier New"/>
                <w:color w:val="000000"/>
                <w:sz w:val="18"/>
                <w:szCs w:val="18"/>
                <w:highlight w:val="white"/>
              </w:rPr>
            </w:rPrChange>
          </w:rPr>
          <w:t>the</w:t>
        </w:r>
      </w:ins>
      <w:ins w:id="4160" w:author="Cintron, Hector" w:date="2014-03-13T10:57:00Z">
        <w:r w:rsidRPr="008B237F">
          <w:rPr>
            <w:lang w:eastAsia="x-none"/>
            <w:rPrChange w:id="4161" w:author="Vijay Shah" w:date="2014-03-14T10:09:00Z">
              <w:rPr>
                <w:rFonts w:ascii="Courier New" w:eastAsiaTheme="minorHAnsi" w:hAnsi="Courier New" w:cs="Courier New"/>
                <w:color w:val="000000"/>
                <w:sz w:val="18"/>
                <w:szCs w:val="18"/>
                <w:highlight w:val="white"/>
              </w:rPr>
            </w:rPrChange>
          </w:rPr>
          <w:t xml:space="preserve"> </w:t>
        </w:r>
      </w:ins>
      <w:ins w:id="4162" w:author="Cintron, Hector" w:date="2014-03-13T10:59:00Z">
        <w:del w:id="4163" w:author="Vijay Shah" w:date="2014-04-11T10:02:00Z">
          <w:r w:rsidR="00A93AAC" w:rsidRPr="008B237F" w:rsidDel="00990EE8">
            <w:rPr>
              <w:lang w:eastAsia="x-none"/>
              <w:rPrChange w:id="4164" w:author="Vijay Shah" w:date="2014-03-14T10:09:00Z">
                <w:rPr>
                  <w:rFonts w:ascii="Courier New" w:eastAsiaTheme="minorHAnsi" w:hAnsi="Courier New" w:cs="Courier New"/>
                  <w:color w:val="000000"/>
                  <w:sz w:val="18"/>
                  <w:szCs w:val="18"/>
                  <w:highlight w:val="white"/>
                </w:rPr>
              </w:rPrChange>
            </w:rPr>
            <w:delText>SDC F</w:delText>
          </w:r>
        </w:del>
      </w:ins>
      <w:ins w:id="4165" w:author="Cintron, Hector" w:date="2014-03-13T10:57:00Z">
        <w:del w:id="4166" w:author="Vijay Shah" w:date="2014-04-11T10:02:00Z">
          <w:r w:rsidRPr="008B237F" w:rsidDel="00990EE8">
            <w:rPr>
              <w:lang w:eastAsia="x-none"/>
              <w:rPrChange w:id="4167" w:author="Vijay Shah" w:date="2014-03-14T10:09:00Z">
                <w:rPr>
                  <w:rFonts w:ascii="Courier New" w:eastAsiaTheme="minorHAnsi" w:hAnsi="Courier New" w:cs="Courier New"/>
                  <w:color w:val="000000"/>
                  <w:sz w:val="18"/>
                  <w:szCs w:val="18"/>
                  <w:highlight w:val="white"/>
                </w:rPr>
              </w:rPrChange>
            </w:rPr>
            <w:delText>orm URI</w:delText>
          </w:r>
        </w:del>
      </w:ins>
      <w:ins w:id="4168" w:author="Vijay Shah" w:date="2014-04-11T10:02:00Z">
        <w:r w:rsidR="00990EE8">
          <w:rPr>
            <w:lang w:eastAsia="x-none"/>
          </w:rPr>
          <w:t>SDC URI Form</w:t>
        </w:r>
      </w:ins>
      <w:ins w:id="4169" w:author="Cintron, Hector" w:date="2014-03-13T10:57:00Z">
        <w:r w:rsidRPr="008B237F">
          <w:rPr>
            <w:lang w:eastAsia="x-none"/>
            <w:rPrChange w:id="4170" w:author="Vijay Shah" w:date="2014-03-14T10:09:00Z">
              <w:rPr>
                <w:rFonts w:ascii="Courier New" w:eastAsiaTheme="minorHAnsi" w:hAnsi="Courier New" w:cs="Courier New"/>
                <w:color w:val="000000"/>
                <w:sz w:val="18"/>
                <w:szCs w:val="18"/>
                <w:highlight w:val="white"/>
              </w:rPr>
            </w:rPrChange>
          </w:rPr>
          <w:t xml:space="preserve"> per</w:t>
        </w:r>
      </w:ins>
      <w:ins w:id="4171" w:author="Cintron, Hector" w:date="2014-03-13T10:55:00Z">
        <w:r w:rsidRPr="008B237F">
          <w:rPr>
            <w:lang w:eastAsia="x-none"/>
            <w:rPrChange w:id="4172" w:author="Vijay Shah" w:date="2014-03-14T10:09:00Z">
              <w:rPr>
                <w:rFonts w:ascii="Courier New" w:eastAsiaTheme="minorHAnsi" w:hAnsi="Courier New" w:cs="Courier New"/>
                <w:color w:val="000000"/>
                <w:sz w:val="18"/>
                <w:szCs w:val="18"/>
                <w:highlight w:val="white"/>
              </w:rPr>
            </w:rPrChange>
          </w:rPr>
          <w:t xml:space="preserve"> Q.</w:t>
        </w:r>
      </w:ins>
      <w:ins w:id="4173" w:author="Cintron, Hector" w:date="2014-03-13T10:56:00Z">
        <w:r w:rsidRPr="008B237F">
          <w:rPr>
            <w:lang w:eastAsia="x-none"/>
            <w:rPrChange w:id="4174" w:author="Vijay Shah" w:date="2014-03-14T10:09:00Z">
              <w:rPr>
                <w:rFonts w:ascii="Courier New" w:eastAsiaTheme="minorHAnsi" w:hAnsi="Courier New" w:cs="Courier New"/>
                <w:color w:val="000000"/>
                <w:sz w:val="18"/>
                <w:szCs w:val="18"/>
                <w:highlight w:val="white"/>
              </w:rPr>
            </w:rPrChange>
          </w:rPr>
          <w:t>4</w:t>
        </w:r>
      </w:ins>
      <w:ins w:id="4175" w:author="Cintron, Hector" w:date="2014-03-13T10:55:00Z">
        <w:r w:rsidRPr="008B237F">
          <w:rPr>
            <w:lang w:eastAsia="x-none"/>
            <w:rPrChange w:id="4176" w:author="Vijay Shah" w:date="2014-03-14T10:09:00Z">
              <w:rPr>
                <w:rFonts w:ascii="Courier New" w:eastAsiaTheme="minorHAnsi" w:hAnsi="Courier New" w:cs="Courier New"/>
                <w:color w:val="000000"/>
                <w:sz w:val="18"/>
                <w:szCs w:val="18"/>
                <w:highlight w:val="white"/>
              </w:rPr>
            </w:rPrChange>
          </w:rPr>
          <w:t>.2</w:t>
        </w:r>
      </w:ins>
      <w:ins w:id="4177" w:author="Cintron, Hector" w:date="2014-03-13T10:58:00Z">
        <w:r w:rsidRPr="008B237F">
          <w:rPr>
            <w:lang w:eastAsia="x-none"/>
            <w:rPrChange w:id="4178" w:author="Vijay Shah" w:date="2014-03-14T10:09:00Z">
              <w:rPr>
                <w:rFonts w:ascii="Courier New" w:eastAsiaTheme="minorHAnsi" w:hAnsi="Courier New" w:cs="Courier New"/>
                <w:color w:val="000000"/>
                <w:sz w:val="18"/>
                <w:szCs w:val="18"/>
                <w:highlight w:val="white"/>
              </w:rPr>
            </w:rPrChange>
          </w:rPr>
          <w:t>.</w:t>
        </w:r>
      </w:ins>
    </w:p>
    <w:p w:rsidR="00E712EB" w:rsidDel="00284D23" w:rsidRDefault="00E712EB">
      <w:pPr>
        <w:pStyle w:val="Heading5"/>
        <w:rPr>
          <w:del w:id="4179" w:author="Cintron, Hector" w:date="2014-03-13T10:55:00Z"/>
          <w:lang w:eastAsia="x-none"/>
        </w:rPr>
        <w:pPrChange w:id="4180" w:author="Vijay Shah" w:date="2014-04-10T23:24:00Z">
          <w:pPr>
            <w:pStyle w:val="Note"/>
          </w:pPr>
        </w:pPrChange>
      </w:pPr>
      <w:ins w:id="4181" w:author="Cintron, Hector" w:date="2014-03-13T10:55:00Z">
        <w:r w:rsidRPr="008B237F">
          <w:rPr>
            <w:rFonts w:ascii="Times New Roman" w:hAnsi="Times New Roman"/>
            <w:lang w:eastAsia="x-none"/>
            <w:rPrChange w:id="4182" w:author="Vijay Shah" w:date="2014-03-14T10:09:00Z">
              <w:rPr>
                <w:rFonts w:ascii="Courier New" w:eastAsiaTheme="minorHAnsi" w:hAnsi="Courier New" w:cs="Courier New"/>
                <w:color w:val="000000"/>
                <w:szCs w:val="18"/>
                <w:highlight w:val="white"/>
              </w:rPr>
            </w:rPrChange>
          </w:rPr>
          <w:t xml:space="preserve">All Form </w:t>
        </w:r>
      </w:ins>
      <w:ins w:id="4183" w:author="Cintron, Hector" w:date="2014-03-13T10:59:00Z">
        <w:r w:rsidRPr="008B237F">
          <w:rPr>
            <w:rFonts w:ascii="Times New Roman" w:hAnsi="Times New Roman"/>
            <w:lang w:eastAsia="x-none"/>
            <w:rPrChange w:id="4184" w:author="Vijay Shah" w:date="2014-03-14T10:09:00Z">
              <w:rPr>
                <w:rFonts w:ascii="Courier New" w:eastAsiaTheme="minorHAnsi" w:hAnsi="Courier New" w:cs="Courier New"/>
                <w:color w:val="000000"/>
                <w:szCs w:val="18"/>
                <w:highlight w:val="white"/>
              </w:rPr>
            </w:rPrChange>
          </w:rPr>
          <w:t>Managers</w:t>
        </w:r>
      </w:ins>
      <w:ins w:id="4185" w:author="Cintron, Hector" w:date="2014-03-13T10:55:00Z">
        <w:r w:rsidRPr="008B237F">
          <w:rPr>
            <w:rFonts w:ascii="Times New Roman" w:hAnsi="Times New Roman"/>
            <w:lang w:eastAsia="x-none"/>
            <w:rPrChange w:id="4186" w:author="Vijay Shah" w:date="2014-03-14T10:09:00Z">
              <w:rPr>
                <w:rFonts w:ascii="Courier New" w:eastAsiaTheme="minorHAnsi" w:hAnsi="Courier New" w:cs="Courier New"/>
                <w:color w:val="000000"/>
                <w:szCs w:val="18"/>
                <w:highlight w:val="white"/>
              </w:rPr>
            </w:rPrChange>
          </w:rPr>
          <w:t xml:space="preserve"> and Form Processors SHALL be able to respond to a request for </w:t>
        </w:r>
      </w:ins>
      <w:ins w:id="4187" w:author="Cintron, Hector" w:date="2014-03-13T10:58:00Z">
        <w:r w:rsidRPr="008B237F">
          <w:rPr>
            <w:rFonts w:ascii="Times New Roman" w:hAnsi="Times New Roman"/>
            <w:lang w:eastAsia="x-none"/>
            <w:rPrChange w:id="4188" w:author="Vijay Shah" w:date="2014-03-14T10:09:00Z">
              <w:rPr>
                <w:rFonts w:ascii="Courier New" w:eastAsiaTheme="minorHAnsi" w:hAnsi="Courier New" w:cs="Courier New"/>
                <w:color w:val="000000"/>
                <w:szCs w:val="18"/>
                <w:highlight w:val="white"/>
              </w:rPr>
            </w:rPrChange>
          </w:rPr>
          <w:t xml:space="preserve">a </w:t>
        </w:r>
      </w:ins>
      <w:ins w:id="4189" w:author="Cintron, Hector" w:date="2014-03-13T10:59:00Z">
        <w:del w:id="4190" w:author="Vijay Shah" w:date="2014-04-11T10:02:00Z">
          <w:r w:rsidR="00A93AAC" w:rsidRPr="008B237F" w:rsidDel="00990EE8">
            <w:rPr>
              <w:rFonts w:ascii="Times New Roman" w:hAnsi="Times New Roman"/>
              <w:lang w:eastAsia="x-none"/>
              <w:rPrChange w:id="4191" w:author="Vijay Shah" w:date="2014-03-14T10:09:00Z">
                <w:rPr>
                  <w:rFonts w:ascii="Courier New" w:eastAsiaTheme="minorHAnsi" w:hAnsi="Courier New" w:cs="Courier New"/>
                  <w:color w:val="000000"/>
                  <w:szCs w:val="18"/>
                  <w:highlight w:val="white"/>
                </w:rPr>
              </w:rPrChange>
            </w:rPr>
            <w:delText>SDC F</w:delText>
          </w:r>
        </w:del>
      </w:ins>
      <w:ins w:id="4192" w:author="Cintron, Hector" w:date="2014-03-13T10:58:00Z">
        <w:del w:id="4193" w:author="Vijay Shah" w:date="2014-04-11T10:02:00Z">
          <w:r w:rsidRPr="008B237F" w:rsidDel="00990EE8">
            <w:rPr>
              <w:rFonts w:ascii="Times New Roman" w:hAnsi="Times New Roman"/>
              <w:lang w:eastAsia="x-none"/>
              <w:rPrChange w:id="4194" w:author="Vijay Shah" w:date="2014-03-14T10:09:00Z">
                <w:rPr>
                  <w:rFonts w:ascii="Courier New" w:eastAsiaTheme="minorHAnsi" w:hAnsi="Courier New" w:cs="Courier New"/>
                  <w:color w:val="000000"/>
                  <w:szCs w:val="18"/>
                  <w:highlight w:val="white"/>
                </w:rPr>
              </w:rPrChange>
            </w:rPr>
            <w:delText>orm URI</w:delText>
          </w:r>
        </w:del>
      </w:ins>
      <w:ins w:id="4195" w:author="Vijay Shah" w:date="2014-04-11T10:02:00Z">
        <w:r w:rsidR="00990EE8">
          <w:rPr>
            <w:lang w:eastAsia="x-none"/>
          </w:rPr>
          <w:t>SDC URI Form</w:t>
        </w:r>
      </w:ins>
      <w:ins w:id="4196" w:author="Cintron, Hector" w:date="2014-03-13T10:55:00Z">
        <w:r w:rsidRPr="008B237F">
          <w:rPr>
            <w:rFonts w:ascii="Times New Roman" w:hAnsi="Times New Roman"/>
            <w:lang w:eastAsia="x-none"/>
            <w:rPrChange w:id="4197" w:author="Vijay Shah" w:date="2014-03-14T10:09:00Z">
              <w:rPr>
                <w:rFonts w:ascii="Courier New" w:eastAsiaTheme="minorHAnsi" w:hAnsi="Courier New" w:cs="Courier New"/>
                <w:color w:val="000000"/>
                <w:szCs w:val="18"/>
                <w:highlight w:val="white"/>
              </w:rPr>
            </w:rPrChange>
          </w:rPr>
          <w:t xml:space="preserve"> as per Q.</w:t>
        </w:r>
      </w:ins>
      <w:ins w:id="4198" w:author="Cintron, Hector" w:date="2014-03-13T10:56:00Z">
        <w:r w:rsidRPr="008B237F">
          <w:rPr>
            <w:rFonts w:ascii="Times New Roman" w:hAnsi="Times New Roman"/>
            <w:lang w:eastAsia="x-none"/>
            <w:rPrChange w:id="4199" w:author="Vijay Shah" w:date="2014-03-14T10:09:00Z">
              <w:rPr>
                <w:rFonts w:ascii="Courier New" w:eastAsiaTheme="minorHAnsi" w:hAnsi="Courier New" w:cs="Courier New"/>
                <w:color w:val="000000"/>
                <w:szCs w:val="18"/>
                <w:highlight w:val="white"/>
              </w:rPr>
            </w:rPrChange>
          </w:rPr>
          <w:t>4</w:t>
        </w:r>
      </w:ins>
      <w:ins w:id="4200" w:author="Cintron, Hector" w:date="2014-03-13T10:55:00Z">
        <w:r w:rsidRPr="008B237F">
          <w:rPr>
            <w:rFonts w:ascii="Times New Roman" w:hAnsi="Times New Roman"/>
            <w:lang w:eastAsia="x-none"/>
            <w:rPrChange w:id="4201" w:author="Vijay Shah" w:date="2014-03-14T10:09:00Z">
              <w:rPr>
                <w:rFonts w:ascii="Courier New" w:eastAsiaTheme="minorHAnsi" w:hAnsi="Courier New" w:cs="Courier New"/>
                <w:color w:val="000000"/>
                <w:szCs w:val="18"/>
                <w:highlight w:val="white"/>
              </w:rPr>
            </w:rPrChange>
          </w:rPr>
          <w:t xml:space="preserve">.1 and SHALL return </w:t>
        </w:r>
      </w:ins>
      <w:ins w:id="4202" w:author="Cintron, Hector" w:date="2014-03-13T10:59:00Z">
        <w:del w:id="4203" w:author="Vijay Shah" w:date="2014-04-11T10:02:00Z">
          <w:r w:rsidR="00A93AAC" w:rsidRPr="008B237F" w:rsidDel="00990EE8">
            <w:rPr>
              <w:rFonts w:ascii="Times New Roman" w:hAnsi="Times New Roman"/>
              <w:lang w:eastAsia="x-none"/>
              <w:rPrChange w:id="4204" w:author="Vijay Shah" w:date="2014-03-14T10:09:00Z">
                <w:rPr>
                  <w:rFonts w:ascii="Courier New" w:eastAsiaTheme="minorHAnsi" w:hAnsi="Courier New" w:cs="Courier New"/>
                  <w:color w:val="000000"/>
                  <w:szCs w:val="18"/>
                  <w:highlight w:val="white"/>
                </w:rPr>
              </w:rPrChange>
            </w:rPr>
            <w:delText>SDC F</w:delText>
          </w:r>
          <w:r w:rsidRPr="008B237F" w:rsidDel="00990EE8">
            <w:rPr>
              <w:rFonts w:ascii="Times New Roman" w:hAnsi="Times New Roman"/>
              <w:lang w:eastAsia="x-none"/>
              <w:rPrChange w:id="4205" w:author="Vijay Shah" w:date="2014-03-14T10:09:00Z">
                <w:rPr>
                  <w:rFonts w:ascii="Courier New" w:eastAsiaTheme="minorHAnsi" w:hAnsi="Courier New" w:cs="Courier New"/>
                  <w:color w:val="000000"/>
                  <w:szCs w:val="18"/>
                  <w:highlight w:val="white"/>
                </w:rPr>
              </w:rPrChange>
            </w:rPr>
            <w:delText>orm URI</w:delText>
          </w:r>
        </w:del>
      </w:ins>
      <w:ins w:id="4206" w:author="Vijay Shah" w:date="2014-04-11T10:02:00Z">
        <w:r w:rsidR="00990EE8">
          <w:rPr>
            <w:lang w:eastAsia="x-none"/>
          </w:rPr>
          <w:t>SDC URI Form</w:t>
        </w:r>
      </w:ins>
      <w:ins w:id="4207" w:author="Cintron, Hector" w:date="2014-03-13T10:59:00Z">
        <w:r w:rsidRPr="008B237F">
          <w:rPr>
            <w:rFonts w:ascii="Times New Roman" w:hAnsi="Times New Roman"/>
            <w:lang w:eastAsia="x-none"/>
            <w:rPrChange w:id="4208" w:author="Vijay Shah" w:date="2014-03-14T10:09:00Z">
              <w:rPr>
                <w:rFonts w:ascii="Courier New" w:eastAsiaTheme="minorHAnsi" w:hAnsi="Courier New" w:cs="Courier New"/>
                <w:color w:val="000000"/>
                <w:szCs w:val="18"/>
                <w:highlight w:val="white"/>
              </w:rPr>
            </w:rPrChange>
          </w:rPr>
          <w:t xml:space="preserve"> </w:t>
        </w:r>
      </w:ins>
      <w:ins w:id="4209" w:author="Cintron, Hector" w:date="2014-03-13T10:55:00Z">
        <w:r w:rsidRPr="008B237F">
          <w:rPr>
            <w:rFonts w:ascii="Times New Roman" w:hAnsi="Times New Roman"/>
            <w:lang w:eastAsia="x-none"/>
            <w:rPrChange w:id="4210" w:author="Vijay Shah" w:date="2014-03-14T10:09:00Z">
              <w:rPr>
                <w:rFonts w:ascii="Courier New" w:eastAsiaTheme="minorHAnsi" w:hAnsi="Courier New" w:cs="Courier New"/>
                <w:color w:val="000000"/>
                <w:szCs w:val="18"/>
                <w:highlight w:val="white"/>
              </w:rPr>
            </w:rPrChange>
          </w:rPr>
          <w:t>as per Q.</w:t>
        </w:r>
      </w:ins>
      <w:ins w:id="4211" w:author="Cintron, Hector" w:date="2014-03-13T10:56:00Z">
        <w:r w:rsidRPr="008B237F">
          <w:rPr>
            <w:rFonts w:ascii="Times New Roman" w:hAnsi="Times New Roman"/>
            <w:lang w:eastAsia="x-none"/>
            <w:rPrChange w:id="4212" w:author="Vijay Shah" w:date="2014-03-14T10:09:00Z">
              <w:rPr>
                <w:rFonts w:ascii="Courier New" w:eastAsiaTheme="minorHAnsi" w:hAnsi="Courier New" w:cs="Courier New"/>
                <w:color w:val="000000"/>
                <w:szCs w:val="18"/>
                <w:highlight w:val="white"/>
              </w:rPr>
            </w:rPrChange>
          </w:rPr>
          <w:t>4</w:t>
        </w:r>
      </w:ins>
      <w:ins w:id="4213" w:author="Cintron, Hector" w:date="2014-03-13T10:55:00Z">
        <w:r w:rsidRPr="008B237F">
          <w:rPr>
            <w:rFonts w:ascii="Times New Roman" w:hAnsi="Times New Roman"/>
            <w:lang w:eastAsia="x-none"/>
            <w:rPrChange w:id="4214" w:author="Vijay Shah" w:date="2014-03-14T10:09:00Z">
              <w:rPr>
                <w:rFonts w:ascii="Courier New" w:eastAsiaTheme="minorHAnsi" w:hAnsi="Courier New" w:cs="Courier New"/>
                <w:color w:val="000000"/>
                <w:szCs w:val="18"/>
                <w:highlight w:val="white"/>
              </w:rPr>
            </w:rPrChange>
          </w:rPr>
          <w:t>.2.</w:t>
        </w:r>
      </w:ins>
    </w:p>
    <w:p w:rsidR="00284D23" w:rsidRPr="00710A40" w:rsidRDefault="00284D23">
      <w:pPr>
        <w:pStyle w:val="BodyText"/>
        <w:rPr>
          <w:ins w:id="4215" w:author="Vijay Shah" w:date="2014-04-17T09:43:00Z"/>
          <w:lang w:eastAsia="x-none"/>
        </w:rPr>
        <w:pPrChange w:id="4216" w:author="Vijay Shah" w:date="2014-04-17T09:43:00Z">
          <w:pPr>
            <w:pStyle w:val="Note"/>
          </w:pPr>
        </w:pPrChange>
      </w:pPr>
    </w:p>
    <w:p w:rsidR="002F71AB" w:rsidRDefault="002F71AB">
      <w:pPr>
        <w:pStyle w:val="Heading5"/>
        <w:rPr>
          <w:ins w:id="4217" w:author="Vijay Shah" w:date="2014-04-11T11:03:00Z"/>
        </w:rPr>
        <w:pPrChange w:id="4218" w:author="Vijay Shah" w:date="2014-04-10T23:24:00Z">
          <w:pPr>
            <w:pStyle w:val="Note"/>
          </w:pPr>
        </w:pPrChange>
      </w:pPr>
      <w:bookmarkStart w:id="4219" w:name="_Toc384977705"/>
      <w:ins w:id="4220" w:author="Vijay Shah" w:date="2014-02-25T11:58:00Z">
        <w:r>
          <w:rPr>
            <w:noProof w:val="0"/>
          </w:rPr>
          <w:t xml:space="preserve">Q.4.1 </w:t>
        </w:r>
      </w:ins>
      <w:ins w:id="4221" w:author="Vijay Shah" w:date="2014-04-11T10:02:00Z">
        <w:r w:rsidR="00990EE8">
          <w:rPr>
            <w:noProof w:val="0"/>
          </w:rPr>
          <w:t>SDC URI Form</w:t>
        </w:r>
      </w:ins>
      <w:ins w:id="4222" w:author="Vijay Shah" w:date="2014-02-25T11:58:00Z">
        <w:r>
          <w:rPr>
            <w:noProof w:val="0"/>
          </w:rPr>
          <w:t xml:space="preserve"> – Request</w:t>
        </w:r>
      </w:ins>
      <w:bookmarkEnd w:id="4219"/>
    </w:p>
    <w:p w:rsidR="002A7D77" w:rsidRDefault="002A7D77">
      <w:pPr>
        <w:pStyle w:val="BodyText"/>
        <w:rPr>
          <w:ins w:id="4223" w:author="Vijay Shah" w:date="2014-04-11T11:03:00Z"/>
        </w:rPr>
        <w:pPrChange w:id="4224" w:author="Vijay Shah" w:date="2014-04-11T11:03:00Z">
          <w:pPr>
            <w:pStyle w:val="Note"/>
          </w:pPr>
        </w:pPrChange>
      </w:pPr>
      <w:ins w:id="4225" w:author="Vijay Shah" w:date="2014-04-11T11:03:00Z">
        <w:r>
          <w:rPr>
            <w:lang w:eastAsia="x-none"/>
          </w:rPr>
          <w:t>This is a constraint on &lt;encodedResponse&gt; element defined in RFD profile. In SDC, the &lt;encodedResponse&gt; element SHALL be “false”.</w:t>
        </w:r>
      </w:ins>
    </w:p>
    <w:p w:rsidR="002A7D77" w:rsidRPr="002A7D77" w:rsidRDefault="002A7D77">
      <w:pPr>
        <w:pStyle w:val="BodyText"/>
        <w:rPr>
          <w:ins w:id="4226" w:author="Vijay Shah" w:date="2014-03-14T10:32:00Z"/>
        </w:rPr>
        <w:pPrChange w:id="4227" w:author="Vijay Shah" w:date="2014-04-11T11:03:00Z">
          <w:pPr>
            <w:pStyle w:val="Note"/>
          </w:pPr>
        </w:pPrChange>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4228" w:author="Vijay Shah" w:date="2014-04-17T10:45:00Z">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2070"/>
        <w:gridCol w:w="2070"/>
        <w:gridCol w:w="810"/>
        <w:gridCol w:w="1170"/>
        <w:gridCol w:w="1260"/>
        <w:gridCol w:w="1800"/>
        <w:tblGridChange w:id="4229">
          <w:tblGrid>
            <w:gridCol w:w="90"/>
            <w:gridCol w:w="1800"/>
            <w:gridCol w:w="270"/>
            <w:gridCol w:w="2070"/>
            <w:gridCol w:w="450"/>
            <w:gridCol w:w="360"/>
            <w:gridCol w:w="450"/>
            <w:gridCol w:w="720"/>
            <w:gridCol w:w="450"/>
            <w:gridCol w:w="810"/>
            <w:gridCol w:w="810"/>
            <w:gridCol w:w="990"/>
            <w:gridCol w:w="180"/>
          </w:tblGrid>
        </w:tblGridChange>
      </w:tblGrid>
      <w:tr w:rsidR="004C4950" w:rsidRPr="004C4950" w:rsidTr="004C4950">
        <w:trPr>
          <w:trHeight w:val="908"/>
          <w:tblHeader/>
          <w:ins w:id="4230" w:author="Vijay Shah" w:date="2014-04-17T10:45:00Z"/>
          <w:trPrChange w:id="4231" w:author="Vijay Shah" w:date="2014-04-17T10:45:00Z">
            <w:trPr>
              <w:gridAfter w:val="0"/>
              <w:wAfter w:w="180" w:type="dxa"/>
              <w:trHeight w:val="908"/>
              <w:tblHeader/>
            </w:trPr>
          </w:trPrChange>
        </w:trPr>
        <w:tc>
          <w:tcPr>
            <w:tcW w:w="2070" w:type="dxa"/>
            <w:shd w:val="clear" w:color="auto" w:fill="548DD4" w:themeFill="text2" w:themeFillTint="99"/>
            <w:vAlign w:val="center"/>
            <w:tcPrChange w:id="4232" w:author="Vijay Shah" w:date="2014-04-17T10:45:00Z">
              <w:tcPr>
                <w:tcW w:w="1890" w:type="dxa"/>
                <w:gridSpan w:val="2"/>
                <w:shd w:val="clear" w:color="auto" w:fill="548DD4" w:themeFill="text2" w:themeFillTint="99"/>
                <w:vAlign w:val="center"/>
              </w:tcPr>
            </w:tcPrChange>
          </w:tcPr>
          <w:p w:rsidR="004C4950" w:rsidRPr="004C4950" w:rsidRDefault="004C4950" w:rsidP="00710A40">
            <w:pPr>
              <w:keepNext/>
              <w:rPr>
                <w:ins w:id="4233" w:author="Vijay Shah" w:date="2014-04-17T10:45:00Z"/>
                <w:color w:val="FFFFFF" w:themeColor="background1"/>
                <w:sz w:val="20"/>
                <w:rPrChange w:id="4234" w:author="Vijay Shah" w:date="2014-04-17T10:48:00Z">
                  <w:rPr>
                    <w:ins w:id="4235" w:author="Vijay Shah" w:date="2014-04-17T10:45:00Z"/>
                    <w:color w:val="FFFFFF" w:themeColor="background1"/>
                  </w:rPr>
                </w:rPrChange>
              </w:rPr>
            </w:pPr>
            <w:ins w:id="4236" w:author="Vijay Shah" w:date="2014-04-17T10:45:00Z">
              <w:r w:rsidRPr="004C4950">
                <w:rPr>
                  <w:color w:val="FFFFFF" w:themeColor="background1"/>
                  <w:sz w:val="20"/>
                  <w:rPrChange w:id="4237" w:author="Vijay Shah" w:date="2014-04-17T10:48:00Z">
                    <w:rPr>
                      <w:color w:val="FFFFFF" w:themeColor="background1"/>
                    </w:rPr>
                  </w:rPrChange>
                </w:rPr>
                <w:t>Element Name</w:t>
              </w:r>
            </w:ins>
          </w:p>
        </w:tc>
        <w:tc>
          <w:tcPr>
            <w:tcW w:w="2070" w:type="dxa"/>
            <w:shd w:val="clear" w:color="auto" w:fill="548DD4" w:themeFill="text2" w:themeFillTint="99"/>
            <w:vAlign w:val="center"/>
            <w:tcPrChange w:id="4238" w:author="Vijay Shah" w:date="2014-04-17T10:45:00Z">
              <w:tcPr>
                <w:tcW w:w="2340" w:type="dxa"/>
                <w:gridSpan w:val="2"/>
                <w:shd w:val="clear" w:color="auto" w:fill="548DD4" w:themeFill="text2" w:themeFillTint="99"/>
                <w:vAlign w:val="center"/>
              </w:tcPr>
            </w:tcPrChange>
          </w:tcPr>
          <w:p w:rsidR="004C4950" w:rsidRPr="004C4950" w:rsidRDefault="004C4950" w:rsidP="00710A40">
            <w:pPr>
              <w:keepNext/>
              <w:jc w:val="center"/>
              <w:rPr>
                <w:ins w:id="4239" w:author="Vijay Shah" w:date="2014-04-17T10:45:00Z"/>
                <w:color w:val="FFFFFF" w:themeColor="background1"/>
                <w:sz w:val="20"/>
                <w:rPrChange w:id="4240" w:author="Vijay Shah" w:date="2014-04-17T10:48:00Z">
                  <w:rPr>
                    <w:ins w:id="4241" w:author="Vijay Shah" w:date="2014-04-17T10:45:00Z"/>
                    <w:color w:val="FFFFFF" w:themeColor="background1"/>
                  </w:rPr>
                </w:rPrChange>
              </w:rPr>
            </w:pPr>
            <w:ins w:id="4242" w:author="Vijay Shah" w:date="2014-04-17T10:45:00Z">
              <w:r w:rsidRPr="004C4950">
                <w:rPr>
                  <w:color w:val="FFFFFF" w:themeColor="background1"/>
                  <w:sz w:val="20"/>
                  <w:rPrChange w:id="4243" w:author="Vijay Shah" w:date="2014-04-17T10:48:00Z">
                    <w:rPr>
                      <w:color w:val="FFFFFF" w:themeColor="background1"/>
                    </w:rPr>
                  </w:rPrChange>
                </w:rPr>
                <w:t>Description</w:t>
              </w:r>
            </w:ins>
          </w:p>
        </w:tc>
        <w:tc>
          <w:tcPr>
            <w:tcW w:w="810" w:type="dxa"/>
            <w:shd w:val="clear" w:color="auto" w:fill="548DD4" w:themeFill="text2" w:themeFillTint="99"/>
            <w:vAlign w:val="center"/>
            <w:tcPrChange w:id="4244" w:author="Vijay Shah" w:date="2014-04-17T10:45:00Z">
              <w:tcPr>
                <w:tcW w:w="810" w:type="dxa"/>
                <w:gridSpan w:val="2"/>
                <w:shd w:val="clear" w:color="auto" w:fill="548DD4" w:themeFill="text2" w:themeFillTint="99"/>
                <w:vAlign w:val="center"/>
              </w:tcPr>
            </w:tcPrChange>
          </w:tcPr>
          <w:p w:rsidR="004C4950" w:rsidRPr="004C4950" w:rsidRDefault="004C4950" w:rsidP="00710A40">
            <w:pPr>
              <w:keepNext/>
              <w:jc w:val="center"/>
              <w:rPr>
                <w:ins w:id="4245" w:author="Vijay Shah" w:date="2014-04-17T10:45:00Z"/>
                <w:color w:val="FFFFFF" w:themeColor="background1"/>
                <w:sz w:val="20"/>
                <w:rPrChange w:id="4246" w:author="Vijay Shah" w:date="2014-04-17T10:48:00Z">
                  <w:rPr>
                    <w:ins w:id="4247" w:author="Vijay Shah" w:date="2014-04-17T10:45:00Z"/>
                    <w:color w:val="FFFFFF" w:themeColor="background1"/>
                  </w:rPr>
                </w:rPrChange>
              </w:rPr>
            </w:pPr>
            <w:ins w:id="4248" w:author="Vijay Shah" w:date="2014-04-17T10:45:00Z">
              <w:r w:rsidRPr="004C4950">
                <w:rPr>
                  <w:color w:val="FFFFFF" w:themeColor="background1"/>
                  <w:sz w:val="20"/>
                  <w:rPrChange w:id="4249" w:author="Vijay Shah" w:date="2014-04-17T10:48:00Z">
                    <w:rPr>
                      <w:color w:val="FFFFFF" w:themeColor="background1"/>
                    </w:rPr>
                  </w:rPrChange>
                </w:rPr>
                <w:t>Card.</w:t>
              </w:r>
            </w:ins>
          </w:p>
        </w:tc>
        <w:tc>
          <w:tcPr>
            <w:tcW w:w="1170" w:type="dxa"/>
            <w:shd w:val="clear" w:color="auto" w:fill="548DD4" w:themeFill="text2" w:themeFillTint="99"/>
            <w:vAlign w:val="center"/>
            <w:tcPrChange w:id="4250" w:author="Vijay Shah" w:date="2014-04-17T10:45:00Z">
              <w:tcPr>
                <w:tcW w:w="1170" w:type="dxa"/>
                <w:gridSpan w:val="2"/>
                <w:shd w:val="clear" w:color="auto" w:fill="548DD4" w:themeFill="text2" w:themeFillTint="99"/>
                <w:vAlign w:val="center"/>
              </w:tcPr>
            </w:tcPrChange>
          </w:tcPr>
          <w:p w:rsidR="004C4950" w:rsidRPr="004C4950" w:rsidRDefault="004C4950" w:rsidP="00710A40">
            <w:pPr>
              <w:keepNext/>
              <w:jc w:val="center"/>
              <w:rPr>
                <w:ins w:id="4251" w:author="Vijay Shah" w:date="2014-04-17T10:45:00Z"/>
                <w:color w:val="FFFFFF" w:themeColor="background1"/>
                <w:sz w:val="20"/>
                <w:rPrChange w:id="4252" w:author="Vijay Shah" w:date="2014-04-17T10:48:00Z">
                  <w:rPr>
                    <w:ins w:id="4253" w:author="Vijay Shah" w:date="2014-04-17T10:45:00Z"/>
                    <w:color w:val="FFFFFF" w:themeColor="background1"/>
                  </w:rPr>
                </w:rPrChange>
              </w:rPr>
            </w:pPr>
            <w:ins w:id="4254" w:author="Vijay Shah" w:date="2014-04-17T10:45:00Z">
              <w:r w:rsidRPr="004C4950">
                <w:rPr>
                  <w:color w:val="FFFFFF" w:themeColor="background1"/>
                  <w:sz w:val="20"/>
                  <w:rPrChange w:id="4255" w:author="Vijay Shah" w:date="2014-04-17T10:48:00Z">
                    <w:rPr>
                      <w:color w:val="FFFFFF" w:themeColor="background1"/>
                    </w:rPr>
                  </w:rPrChange>
                </w:rPr>
                <w:t>Verb</w:t>
              </w:r>
            </w:ins>
          </w:p>
        </w:tc>
        <w:tc>
          <w:tcPr>
            <w:tcW w:w="1260" w:type="dxa"/>
            <w:shd w:val="clear" w:color="auto" w:fill="548DD4" w:themeFill="text2" w:themeFillTint="99"/>
            <w:vAlign w:val="center"/>
            <w:tcPrChange w:id="4256" w:author="Vijay Shah" w:date="2014-04-17T10:45:00Z">
              <w:tcPr>
                <w:tcW w:w="1260" w:type="dxa"/>
                <w:gridSpan w:val="2"/>
                <w:shd w:val="clear" w:color="auto" w:fill="548DD4" w:themeFill="text2" w:themeFillTint="99"/>
                <w:vAlign w:val="center"/>
              </w:tcPr>
            </w:tcPrChange>
          </w:tcPr>
          <w:p w:rsidR="004C4950" w:rsidRPr="004C4950" w:rsidRDefault="004C4950" w:rsidP="00710A40">
            <w:pPr>
              <w:keepNext/>
              <w:jc w:val="center"/>
              <w:rPr>
                <w:ins w:id="4257" w:author="Vijay Shah" w:date="2014-04-17T10:45:00Z"/>
                <w:color w:val="FFFFFF" w:themeColor="background1"/>
                <w:sz w:val="20"/>
                <w:rPrChange w:id="4258" w:author="Vijay Shah" w:date="2014-04-17T10:48:00Z">
                  <w:rPr>
                    <w:ins w:id="4259" w:author="Vijay Shah" w:date="2014-04-17T10:45:00Z"/>
                    <w:color w:val="FFFFFF" w:themeColor="background1"/>
                  </w:rPr>
                </w:rPrChange>
              </w:rPr>
            </w:pPr>
            <w:ins w:id="4260" w:author="Vijay Shah" w:date="2014-04-17T10:45:00Z">
              <w:r w:rsidRPr="004C4950">
                <w:rPr>
                  <w:color w:val="FFFFFF" w:themeColor="background1"/>
                  <w:sz w:val="20"/>
                  <w:rPrChange w:id="4261" w:author="Vijay Shah" w:date="2014-04-17T10:48:00Z">
                    <w:rPr>
                      <w:color w:val="FFFFFF" w:themeColor="background1"/>
                    </w:rPr>
                  </w:rPrChange>
                </w:rPr>
                <w:t>Data Type</w:t>
              </w:r>
            </w:ins>
          </w:p>
        </w:tc>
        <w:tc>
          <w:tcPr>
            <w:tcW w:w="1800" w:type="dxa"/>
            <w:shd w:val="clear" w:color="auto" w:fill="548DD4" w:themeFill="text2" w:themeFillTint="99"/>
            <w:vAlign w:val="center"/>
            <w:tcPrChange w:id="4262" w:author="Vijay Shah" w:date="2014-04-17T10:45:00Z">
              <w:tcPr>
                <w:tcW w:w="1800" w:type="dxa"/>
                <w:gridSpan w:val="2"/>
                <w:shd w:val="clear" w:color="auto" w:fill="548DD4" w:themeFill="text2" w:themeFillTint="99"/>
                <w:vAlign w:val="center"/>
              </w:tcPr>
            </w:tcPrChange>
          </w:tcPr>
          <w:p w:rsidR="004C4950" w:rsidRPr="004C4950" w:rsidRDefault="004C4950" w:rsidP="00710A40">
            <w:pPr>
              <w:keepNext/>
              <w:jc w:val="center"/>
              <w:rPr>
                <w:ins w:id="4263" w:author="Vijay Shah" w:date="2014-04-17T10:45:00Z"/>
                <w:color w:val="FFFFFF" w:themeColor="background1"/>
                <w:sz w:val="20"/>
                <w:rPrChange w:id="4264" w:author="Vijay Shah" w:date="2014-04-17T10:48:00Z">
                  <w:rPr>
                    <w:ins w:id="4265" w:author="Vijay Shah" w:date="2014-04-17T10:45:00Z"/>
                    <w:color w:val="FFFFFF" w:themeColor="background1"/>
                  </w:rPr>
                </w:rPrChange>
              </w:rPr>
            </w:pPr>
            <w:ins w:id="4266" w:author="Vijay Shah" w:date="2014-04-17T10:45:00Z">
              <w:r w:rsidRPr="004C4950">
                <w:rPr>
                  <w:color w:val="FFFFFF" w:themeColor="background1"/>
                  <w:sz w:val="20"/>
                  <w:rPrChange w:id="4267" w:author="Vijay Shah" w:date="2014-04-17T10:48:00Z">
                    <w:rPr>
                      <w:color w:val="FFFFFF" w:themeColor="background1"/>
                    </w:rPr>
                  </w:rPrChange>
                </w:rPr>
                <w:t>Value Constraint</w:t>
              </w:r>
            </w:ins>
          </w:p>
        </w:tc>
      </w:tr>
      <w:tr w:rsidR="00284D23" w:rsidRPr="004C4950" w:rsidTr="004C4950">
        <w:tblPrEx>
          <w:tblPrExChange w:id="4268" w:author="Vijay Shah" w:date="2014-04-17T10:46:00Z">
            <w:tblPrEx>
              <w:tblW w:w="9360" w:type="dxa"/>
              <w:tblInd w:w="198" w:type="dxa"/>
            </w:tblPrEx>
          </w:tblPrExChange>
        </w:tblPrEx>
        <w:trPr>
          <w:ins w:id="4269" w:author="Vijay Shah" w:date="2014-03-14T10:32:00Z"/>
          <w:trPrChange w:id="4270" w:author="Vijay Shah" w:date="2014-04-17T10:46:00Z">
            <w:trPr>
              <w:gridBefore w:val="1"/>
            </w:trPr>
          </w:trPrChange>
        </w:trPr>
        <w:tc>
          <w:tcPr>
            <w:tcW w:w="2070" w:type="dxa"/>
            <w:tcPrChange w:id="4271" w:author="Vijay Shah" w:date="2014-04-17T10:46:00Z">
              <w:tcPr>
                <w:tcW w:w="2070" w:type="dxa"/>
                <w:gridSpan w:val="2"/>
              </w:tcPr>
            </w:tcPrChange>
          </w:tcPr>
          <w:p w:rsidR="00AC7348" w:rsidRPr="004C4950" w:rsidRDefault="00AC7348" w:rsidP="001F59C1">
            <w:pPr>
              <w:rPr>
                <w:ins w:id="4272" w:author="Vijay Shah" w:date="2014-03-14T10:32:00Z"/>
                <w:sz w:val="20"/>
                <w:rPrChange w:id="4273" w:author="Vijay Shah" w:date="2014-04-17T10:48:00Z">
                  <w:rPr>
                    <w:ins w:id="4274" w:author="Vijay Shah" w:date="2014-03-14T10:32:00Z"/>
                  </w:rPr>
                </w:rPrChange>
              </w:rPr>
            </w:pPr>
            <w:ins w:id="4275" w:author="Vijay Shah" w:date="2014-03-14T10:32:00Z">
              <w:r w:rsidRPr="004C4950">
                <w:rPr>
                  <w:sz w:val="20"/>
                  <w:rPrChange w:id="4276" w:author="Vijay Shah" w:date="2014-04-17T10:48:00Z">
                    <w:rPr/>
                  </w:rPrChange>
                </w:rPr>
                <w:t>encodedResponse</w:t>
              </w:r>
            </w:ins>
          </w:p>
        </w:tc>
        <w:tc>
          <w:tcPr>
            <w:tcW w:w="2070" w:type="dxa"/>
            <w:tcPrChange w:id="4277" w:author="Vijay Shah" w:date="2014-04-17T10:46:00Z">
              <w:tcPr>
                <w:tcW w:w="2520" w:type="dxa"/>
                <w:gridSpan w:val="2"/>
              </w:tcPr>
            </w:tcPrChange>
          </w:tcPr>
          <w:p w:rsidR="00AC7348" w:rsidRPr="004C4950" w:rsidRDefault="00AC7348">
            <w:pPr>
              <w:rPr>
                <w:ins w:id="4278" w:author="Vijay Shah" w:date="2014-03-14T10:32:00Z"/>
                <w:sz w:val="20"/>
                <w:rPrChange w:id="4279" w:author="Vijay Shah" w:date="2014-04-17T10:48:00Z">
                  <w:rPr>
                    <w:ins w:id="4280" w:author="Vijay Shah" w:date="2014-03-14T10:32:00Z"/>
                  </w:rPr>
                </w:rPrChange>
              </w:rPr>
            </w:pPr>
            <w:ins w:id="4281" w:author="Vijay Shah" w:date="2014-03-14T10:32:00Z">
              <w:r w:rsidRPr="004C4950">
                <w:rPr>
                  <w:sz w:val="20"/>
                  <w:rPrChange w:id="4282" w:author="Vijay Shah" w:date="2014-04-17T10:48:00Z">
                    <w:rPr/>
                  </w:rPrChange>
                </w:rPr>
                <w:t>Specifies how the form is to be returned.</w:t>
              </w:r>
            </w:ins>
          </w:p>
        </w:tc>
        <w:tc>
          <w:tcPr>
            <w:tcW w:w="810" w:type="dxa"/>
            <w:tcPrChange w:id="4283" w:author="Vijay Shah" w:date="2014-04-17T10:46:00Z">
              <w:tcPr>
                <w:tcW w:w="810" w:type="dxa"/>
                <w:gridSpan w:val="2"/>
              </w:tcPr>
            </w:tcPrChange>
          </w:tcPr>
          <w:p w:rsidR="00AC7348" w:rsidRPr="004C4950" w:rsidRDefault="00AC7348" w:rsidP="001F59C1">
            <w:pPr>
              <w:rPr>
                <w:ins w:id="4284" w:author="Vijay Shah" w:date="2014-03-14T10:32:00Z"/>
                <w:sz w:val="20"/>
                <w:rPrChange w:id="4285" w:author="Vijay Shah" w:date="2014-04-17T10:48:00Z">
                  <w:rPr>
                    <w:ins w:id="4286" w:author="Vijay Shah" w:date="2014-03-14T10:32:00Z"/>
                  </w:rPr>
                </w:rPrChange>
              </w:rPr>
            </w:pPr>
            <w:ins w:id="4287" w:author="Vijay Shah" w:date="2014-03-14T10:32:00Z">
              <w:r w:rsidRPr="004C4950">
                <w:rPr>
                  <w:sz w:val="20"/>
                  <w:rPrChange w:id="4288" w:author="Vijay Shah" w:date="2014-04-17T10:48:00Z">
                    <w:rPr/>
                  </w:rPrChange>
                </w:rPr>
                <w:t>1..1</w:t>
              </w:r>
            </w:ins>
          </w:p>
        </w:tc>
        <w:tc>
          <w:tcPr>
            <w:tcW w:w="1170" w:type="dxa"/>
            <w:tcPrChange w:id="4289" w:author="Vijay Shah" w:date="2014-04-17T10:46:00Z">
              <w:tcPr>
                <w:tcW w:w="1170" w:type="dxa"/>
                <w:gridSpan w:val="2"/>
              </w:tcPr>
            </w:tcPrChange>
          </w:tcPr>
          <w:p w:rsidR="00AC7348" w:rsidRPr="004C4950" w:rsidRDefault="00AC7348" w:rsidP="001F59C1">
            <w:pPr>
              <w:rPr>
                <w:ins w:id="4290" w:author="Vijay Shah" w:date="2014-03-14T10:32:00Z"/>
                <w:sz w:val="20"/>
                <w:rPrChange w:id="4291" w:author="Vijay Shah" w:date="2014-04-17T10:48:00Z">
                  <w:rPr>
                    <w:ins w:id="4292" w:author="Vijay Shah" w:date="2014-03-14T10:32:00Z"/>
                  </w:rPr>
                </w:rPrChange>
              </w:rPr>
            </w:pPr>
            <w:ins w:id="4293" w:author="Vijay Shah" w:date="2014-03-14T10:32:00Z">
              <w:r w:rsidRPr="004C4950">
                <w:rPr>
                  <w:sz w:val="20"/>
                  <w:rPrChange w:id="4294" w:author="Vijay Shah" w:date="2014-04-17T10:48:00Z">
                    <w:rPr/>
                  </w:rPrChange>
                </w:rPr>
                <w:t>Required</w:t>
              </w:r>
            </w:ins>
          </w:p>
        </w:tc>
        <w:tc>
          <w:tcPr>
            <w:tcW w:w="1260" w:type="dxa"/>
            <w:tcPrChange w:id="4295" w:author="Vijay Shah" w:date="2014-04-17T10:46:00Z">
              <w:tcPr>
                <w:tcW w:w="1620" w:type="dxa"/>
                <w:gridSpan w:val="2"/>
              </w:tcPr>
            </w:tcPrChange>
          </w:tcPr>
          <w:p w:rsidR="00AC7348" w:rsidRPr="004C4950" w:rsidRDefault="00AC7348" w:rsidP="001F59C1">
            <w:pPr>
              <w:rPr>
                <w:ins w:id="4296" w:author="Vijay Shah" w:date="2014-03-14T10:32:00Z"/>
                <w:sz w:val="20"/>
                <w:rPrChange w:id="4297" w:author="Vijay Shah" w:date="2014-04-17T10:48:00Z">
                  <w:rPr>
                    <w:ins w:id="4298" w:author="Vijay Shah" w:date="2014-03-14T10:32:00Z"/>
                  </w:rPr>
                </w:rPrChange>
              </w:rPr>
            </w:pPr>
            <w:ins w:id="4299" w:author="Vijay Shah" w:date="2014-03-14T10:32:00Z">
              <w:r w:rsidRPr="004C4950">
                <w:rPr>
                  <w:sz w:val="20"/>
                  <w:rPrChange w:id="4300" w:author="Vijay Shah" w:date="2014-04-17T10:48:00Z">
                    <w:rPr/>
                  </w:rPrChange>
                </w:rPr>
                <w:t>Boolean</w:t>
              </w:r>
            </w:ins>
          </w:p>
        </w:tc>
        <w:tc>
          <w:tcPr>
            <w:tcW w:w="1800" w:type="dxa"/>
            <w:tcPrChange w:id="4301" w:author="Vijay Shah" w:date="2014-04-17T10:46:00Z">
              <w:tcPr>
                <w:tcW w:w="1170" w:type="dxa"/>
                <w:gridSpan w:val="2"/>
              </w:tcPr>
            </w:tcPrChange>
          </w:tcPr>
          <w:p w:rsidR="00AC7348" w:rsidRPr="004C4950" w:rsidRDefault="00AC7348" w:rsidP="001F59C1">
            <w:pPr>
              <w:rPr>
                <w:ins w:id="4302" w:author="Vijay Shah" w:date="2014-04-17T09:41:00Z"/>
                <w:sz w:val="20"/>
                <w:rPrChange w:id="4303" w:author="Vijay Shah" w:date="2014-04-17T10:48:00Z">
                  <w:rPr>
                    <w:ins w:id="4304" w:author="Vijay Shah" w:date="2014-04-17T09:41:00Z"/>
                  </w:rPr>
                </w:rPrChange>
              </w:rPr>
            </w:pPr>
            <w:ins w:id="4305" w:author="Vijay Shah" w:date="2014-04-17T09:41:00Z">
              <w:r w:rsidRPr="004C4950">
                <w:rPr>
                  <w:sz w:val="20"/>
                  <w:rPrChange w:id="4306" w:author="Vijay Shah" w:date="2014-04-17T10:48:00Z">
                    <w:rPr/>
                  </w:rPrChange>
                </w:rPr>
                <w:t>Value SHALL be “false”</w:t>
              </w:r>
            </w:ins>
          </w:p>
        </w:tc>
      </w:tr>
    </w:tbl>
    <w:p w:rsidR="00551642" w:rsidRDefault="00551642">
      <w:pPr>
        <w:pStyle w:val="BodyText"/>
        <w:rPr>
          <w:ins w:id="4307" w:author="Vijay Shah" w:date="2014-03-14T10:32:00Z"/>
        </w:rPr>
        <w:pPrChange w:id="4308" w:author="Vijay Shah" w:date="2014-03-14T10:32:00Z">
          <w:pPr>
            <w:pStyle w:val="Note"/>
          </w:pPr>
        </w:pPrChange>
      </w:pPr>
    </w:p>
    <w:p w:rsidR="00551642" w:rsidRPr="004D3B1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09" w:author="Vijay Shah" w:date="2014-03-14T10:32:00Z"/>
          <w:rFonts w:ascii="Courier New" w:eastAsiaTheme="minorHAnsi" w:hAnsi="Courier New" w:cs="Courier New"/>
          <w:color w:val="FF0000"/>
          <w:sz w:val="18"/>
          <w:szCs w:val="18"/>
          <w:highlight w:val="white"/>
        </w:rPr>
      </w:pPr>
      <w:ins w:id="4310" w:author="Vijay Shah" w:date="2014-03-14T10:32:00Z">
        <w:r w:rsidRPr="003743AF">
          <w:rPr>
            <w:rFonts w:ascii="Courier New" w:eastAsiaTheme="minorHAnsi" w:hAnsi="Courier New" w:cs="Courier New"/>
            <w:color w:val="FF0000"/>
            <w:sz w:val="18"/>
            <w:szCs w:val="18"/>
            <w:highlight w:val="white"/>
          </w:rPr>
          <w:t>&lt;RetrieveFormRequest</w:t>
        </w:r>
        <w:r w:rsidRPr="004D3B1F">
          <w:rPr>
            <w:rFonts w:ascii="Courier New" w:eastAsiaTheme="minorHAnsi" w:hAnsi="Courier New" w:cs="Courier New"/>
            <w:color w:val="FF0000"/>
            <w:sz w:val="18"/>
            <w:szCs w:val="18"/>
            <w:highlight w:val="white"/>
          </w:rPr>
          <w:t xml:space="preserve"> </w:t>
        </w:r>
      </w:ins>
    </w:p>
    <w:p w:rsidR="00551642" w:rsidRPr="004D3B1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11" w:author="Vijay Shah" w:date="2014-03-14T10:32:00Z"/>
          <w:rFonts w:ascii="Courier New" w:eastAsiaTheme="minorHAnsi" w:hAnsi="Courier New" w:cs="Courier New"/>
          <w:color w:val="FF0000"/>
          <w:sz w:val="18"/>
          <w:szCs w:val="18"/>
          <w:highlight w:val="white"/>
        </w:rPr>
      </w:pPr>
      <w:ins w:id="4312" w:author="Vijay Shah" w:date="2014-03-14T10:32:00Z">
        <w:r w:rsidRPr="00974D45">
          <w:rPr>
            <w:rFonts w:ascii="Courier New" w:eastAsiaTheme="minorHAnsi" w:hAnsi="Courier New" w:cs="Courier New"/>
            <w:color w:val="FF0000"/>
            <w:sz w:val="18"/>
            <w:szCs w:val="18"/>
            <w:highlight w:val="white"/>
          </w:rPr>
          <w:t xml:space="preserve">  xmlns</w:t>
        </w:r>
        <w:r w:rsidRPr="003743AF">
          <w:rPr>
            <w:rFonts w:ascii="Courier New" w:eastAsiaTheme="minorHAnsi" w:hAnsi="Courier New" w:cs="Courier New"/>
            <w:color w:val="FF0000"/>
            <w:sz w:val="18"/>
            <w:szCs w:val="18"/>
            <w:highlight w:val="white"/>
          </w:rPr>
          <w:t>="urn:ihe:iti:rfd:2007"</w:t>
        </w:r>
        <w:r w:rsidRPr="004D3B1F">
          <w:rPr>
            <w:rFonts w:ascii="Courier New" w:eastAsiaTheme="minorHAnsi" w:hAnsi="Courier New" w:cs="Courier New"/>
            <w:color w:val="FF0000"/>
            <w:sz w:val="18"/>
            <w:szCs w:val="18"/>
            <w:highlight w:val="white"/>
          </w:rPr>
          <w:t xml:space="preserve"> </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13" w:author="Vijay Shah" w:date="2014-03-14T10:32:00Z"/>
          <w:rFonts w:ascii="Courier New" w:eastAsiaTheme="minorHAnsi" w:hAnsi="Courier New" w:cs="Courier New"/>
          <w:color w:val="FF0000"/>
          <w:sz w:val="18"/>
          <w:szCs w:val="18"/>
          <w:highlight w:val="white"/>
        </w:rPr>
      </w:pPr>
      <w:ins w:id="4314" w:author="Vijay Shah" w:date="2014-03-14T10:32:00Z">
        <w:r w:rsidRPr="00974D45">
          <w:rPr>
            <w:rFonts w:ascii="Courier New" w:eastAsiaTheme="minorHAnsi" w:hAnsi="Courier New" w:cs="Courier New"/>
            <w:color w:val="FF0000"/>
            <w:sz w:val="18"/>
            <w:szCs w:val="18"/>
            <w:highlight w:val="white"/>
          </w:rPr>
          <w:t xml:space="preserve">  xmlns:xsi</w:t>
        </w:r>
        <w:r w:rsidRPr="003743AF">
          <w:rPr>
            <w:rFonts w:ascii="Courier New" w:eastAsiaTheme="minorHAnsi" w:hAnsi="Courier New" w:cs="Courier New"/>
            <w:color w:val="FF0000"/>
            <w:sz w:val="18"/>
            <w:szCs w:val="18"/>
            <w:highlight w:val="white"/>
          </w:rPr>
          <w:t>="http://www.w3.org/2001/XMLSchema-instance"&gt;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15" w:author="Vijay Shah" w:date="2014-03-14T10:32:00Z"/>
          <w:rFonts w:ascii="Courier New" w:eastAsiaTheme="minorHAnsi" w:hAnsi="Courier New" w:cs="Courier New"/>
          <w:color w:val="FF0000"/>
          <w:sz w:val="18"/>
          <w:szCs w:val="18"/>
          <w:highlight w:val="white"/>
        </w:rPr>
      </w:pPr>
      <w:ins w:id="4316" w:author="Vijay Shah" w:date="2014-03-14T10:32:00Z">
        <w:r w:rsidRPr="003743AF">
          <w:rPr>
            <w:rFonts w:ascii="Courier New" w:eastAsiaTheme="minorHAnsi" w:hAnsi="Courier New" w:cs="Courier New"/>
            <w:color w:val="FF0000"/>
            <w:sz w:val="18"/>
            <w:szCs w:val="18"/>
            <w:highlight w:val="white"/>
          </w:rPr>
          <w:tab/>
          <w:t>&lt;prepopData</w:t>
        </w:r>
        <w:r w:rsidRPr="004D3B1F">
          <w:rPr>
            <w:rFonts w:ascii="Courier New" w:eastAsiaTheme="minorHAnsi" w:hAnsi="Courier New" w:cs="Courier New"/>
            <w:color w:val="FF0000"/>
            <w:sz w:val="18"/>
            <w:szCs w:val="18"/>
            <w:highlight w:val="white"/>
          </w:rPr>
          <w:t xml:space="preserve"> xsi:nil</w:t>
        </w:r>
        <w:r w:rsidRPr="003743AF">
          <w:rPr>
            <w:rFonts w:ascii="Courier New" w:eastAsiaTheme="minorHAnsi" w:hAnsi="Courier New" w:cs="Courier New"/>
            <w:color w:val="FF0000"/>
            <w:sz w:val="18"/>
            <w:szCs w:val="18"/>
            <w:highlight w:val="white"/>
          </w:rPr>
          <w:t>="true"</w:t>
        </w:r>
        <w:r w:rsidRPr="004D3B1F">
          <w:rPr>
            <w:rFonts w:ascii="Courier New" w:eastAsiaTheme="minorHAnsi" w:hAnsi="Courier New" w:cs="Courier New"/>
            <w:color w:val="FF0000"/>
            <w:sz w:val="18"/>
            <w:szCs w:val="18"/>
            <w:highlight w:val="white"/>
          </w:rPr>
          <w:t xml:space="preserve"> </w:t>
        </w:r>
        <w:r w:rsidRPr="003743AF">
          <w:rPr>
            <w:rFonts w:ascii="Courier New" w:eastAsiaTheme="minorHAnsi" w:hAnsi="Courier New" w:cs="Courier New"/>
            <w:color w:val="FF0000"/>
            <w:sz w:val="18"/>
            <w:szCs w:val="18"/>
            <w:highlight w:val="white"/>
          </w:rPr>
          <w:t>/&gt;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17" w:author="Vijay Shah" w:date="2014-03-14T10:32:00Z"/>
          <w:rFonts w:ascii="Courier New" w:eastAsiaTheme="minorHAnsi" w:hAnsi="Courier New" w:cs="Courier New"/>
          <w:color w:val="FF0000"/>
          <w:sz w:val="18"/>
          <w:szCs w:val="18"/>
          <w:highlight w:val="white"/>
        </w:rPr>
      </w:pPr>
      <w:ins w:id="4318" w:author="Vijay Shah" w:date="2014-03-14T10:32:00Z">
        <w:r w:rsidRPr="003743AF">
          <w:rPr>
            <w:rFonts w:ascii="Courier New" w:eastAsiaTheme="minorHAnsi" w:hAnsi="Courier New" w:cs="Courier New"/>
            <w:color w:val="FF0000"/>
            <w:sz w:val="18"/>
            <w:szCs w:val="18"/>
            <w:highlight w:val="white"/>
          </w:rPr>
          <w:tab/>
          <w:t>&lt;workflowData&gt;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19" w:author="Vijay Shah" w:date="2014-03-14T10:32:00Z"/>
          <w:rFonts w:ascii="Courier New" w:eastAsiaTheme="minorHAnsi" w:hAnsi="Courier New" w:cs="Courier New"/>
          <w:color w:val="FF0000"/>
          <w:sz w:val="18"/>
          <w:szCs w:val="18"/>
          <w:highlight w:val="white"/>
        </w:rPr>
      </w:pPr>
      <w:ins w:id="4320" w:author="Vijay Shah" w:date="2014-03-14T10:32:00Z">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&lt;formID&gt;http://myrepo.gov/ form_design_id=12345.2&lt;/formID&gt;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21" w:author="Vijay Shah" w:date="2014-03-14T10:32:00Z"/>
          <w:rFonts w:ascii="Courier New" w:eastAsiaTheme="minorHAnsi" w:hAnsi="Courier New" w:cs="Courier New"/>
          <w:color w:val="FF0000"/>
          <w:sz w:val="18"/>
          <w:szCs w:val="18"/>
          <w:highlight w:val="white"/>
        </w:rPr>
      </w:pPr>
      <w:ins w:id="4322" w:author="Vijay Shah" w:date="2014-03-14T10:32:00Z">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&lt;encodedResponse&gt;false&lt;/encodedResponse&gt;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23" w:author="Vijay Shah" w:date="2014-03-14T10:32:00Z"/>
          <w:rFonts w:ascii="Courier New" w:eastAsiaTheme="minorHAnsi" w:hAnsi="Courier New" w:cs="Courier New"/>
          <w:color w:val="FF0000"/>
          <w:sz w:val="18"/>
          <w:szCs w:val="18"/>
          <w:highlight w:val="white"/>
        </w:rPr>
      </w:pPr>
      <w:ins w:id="4324" w:author="Vijay Shah" w:date="2014-03-14T10:32:00Z">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&lt;archiveURL</w:t>
        </w:r>
        <w:r w:rsidRPr="004D3B1F">
          <w:rPr>
            <w:rFonts w:ascii="Courier New" w:eastAsiaTheme="minorHAnsi" w:hAnsi="Courier New" w:cs="Courier New"/>
            <w:color w:val="FF0000"/>
            <w:sz w:val="18"/>
            <w:szCs w:val="18"/>
            <w:highlight w:val="white"/>
          </w:rPr>
          <w:t xml:space="preserve"> </w:t>
        </w:r>
        <w:r w:rsidRPr="003743AF">
          <w:rPr>
            <w:rFonts w:ascii="Courier New" w:eastAsiaTheme="minorHAnsi" w:hAnsi="Courier New" w:cs="Courier New"/>
            <w:color w:val="FF0000"/>
            <w:sz w:val="18"/>
            <w:szCs w:val="18"/>
            <w:highlight w:val="white"/>
          </w:rPr>
          <w:t>/&gt;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25" w:author="Vijay Shah" w:date="2014-03-14T10:32:00Z"/>
          <w:rFonts w:ascii="Courier New" w:eastAsiaTheme="minorHAnsi" w:hAnsi="Courier New" w:cs="Courier New"/>
          <w:color w:val="FF0000"/>
          <w:sz w:val="18"/>
          <w:szCs w:val="18"/>
          <w:highlight w:val="white"/>
        </w:rPr>
      </w:pPr>
      <w:ins w:id="4326" w:author="Vijay Shah" w:date="2014-03-14T10:32:00Z">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&lt;context</w:t>
        </w:r>
        <w:r w:rsidRPr="004D3B1F">
          <w:rPr>
            <w:rFonts w:ascii="Courier New" w:eastAsiaTheme="minorHAnsi" w:hAnsi="Courier New" w:cs="Courier New"/>
            <w:color w:val="FF0000"/>
            <w:sz w:val="18"/>
            <w:szCs w:val="18"/>
            <w:highlight w:val="white"/>
          </w:rPr>
          <w:t xml:space="preserve"> xsi:nil</w:t>
        </w:r>
        <w:r w:rsidRPr="003743AF">
          <w:rPr>
            <w:rFonts w:ascii="Courier New" w:eastAsiaTheme="minorHAnsi" w:hAnsi="Courier New" w:cs="Courier New"/>
            <w:color w:val="FF0000"/>
            <w:sz w:val="18"/>
            <w:szCs w:val="18"/>
            <w:highlight w:val="white"/>
          </w:rPr>
          <w:t>="true"/&gt;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27" w:author="Vijay Shah" w:date="2014-03-14T10:32:00Z"/>
          <w:rFonts w:ascii="Courier New" w:eastAsiaTheme="minorHAnsi" w:hAnsi="Courier New" w:cs="Courier New"/>
          <w:color w:val="FF0000"/>
          <w:sz w:val="18"/>
          <w:szCs w:val="18"/>
          <w:highlight w:val="white"/>
        </w:rPr>
      </w:pPr>
      <w:ins w:id="4328" w:author="Vijay Shah" w:date="2014-03-14T10:32:00Z">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&lt;instanceID</w:t>
        </w:r>
        <w:r w:rsidRPr="004D3B1F">
          <w:rPr>
            <w:rFonts w:ascii="Courier New" w:eastAsiaTheme="minorHAnsi" w:hAnsi="Courier New" w:cs="Courier New"/>
            <w:color w:val="FF0000"/>
            <w:sz w:val="18"/>
            <w:szCs w:val="18"/>
            <w:highlight w:val="white"/>
          </w:rPr>
          <w:t xml:space="preserve"> xsi:nil</w:t>
        </w:r>
        <w:r w:rsidRPr="003743AF">
          <w:rPr>
            <w:rFonts w:ascii="Courier New" w:eastAsiaTheme="minorHAnsi" w:hAnsi="Courier New" w:cs="Courier New"/>
            <w:color w:val="FF0000"/>
            <w:sz w:val="18"/>
            <w:szCs w:val="18"/>
            <w:highlight w:val="white"/>
          </w:rPr>
          <w:t>="true"/&gt;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29" w:author="Vijay Shah" w:date="2014-03-14T10:32:00Z"/>
          <w:rFonts w:ascii="Courier New" w:eastAsiaTheme="minorHAnsi" w:hAnsi="Courier New" w:cs="Courier New"/>
          <w:color w:val="FF0000"/>
          <w:sz w:val="18"/>
          <w:szCs w:val="18"/>
          <w:highlight w:val="white"/>
        </w:rPr>
      </w:pPr>
      <w:ins w:id="4330" w:author="Vijay Shah" w:date="2014-03-14T10:32:00Z">
        <w:r w:rsidRPr="003743AF">
          <w:rPr>
            <w:rFonts w:ascii="Courier New" w:eastAsiaTheme="minorHAnsi" w:hAnsi="Courier New" w:cs="Courier New"/>
            <w:color w:val="FF0000"/>
            <w:sz w:val="18"/>
            <w:szCs w:val="18"/>
            <w:highlight w:val="white"/>
          </w:rPr>
          <w:tab/>
          <w:t>&lt;/workflowData&gt;</w:t>
        </w:r>
      </w:ins>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ins w:id="4331" w:author="Vijay Shah" w:date="2014-03-14T10:32:00Z"/>
          <w:rFonts w:ascii="Arial" w:eastAsiaTheme="minorHAnsi" w:hAnsi="Arial" w:cs="Arial"/>
          <w:color w:val="FF0000"/>
          <w:highlight w:val="white"/>
        </w:rPr>
      </w:pPr>
      <w:ins w:id="4332" w:author="Vijay Shah" w:date="2014-03-14T10:32:00Z">
        <w:r w:rsidRPr="003743AF">
          <w:rPr>
            <w:rFonts w:ascii="Courier New" w:eastAsiaTheme="minorHAnsi" w:hAnsi="Courier New" w:cs="Courier New"/>
            <w:color w:val="FF0000"/>
            <w:sz w:val="18"/>
            <w:szCs w:val="18"/>
            <w:highlight w:val="white"/>
          </w:rPr>
          <w:t>&lt;/RetrieveFormRequest&gt;</w:t>
        </w:r>
      </w:ins>
    </w:p>
    <w:p w:rsidR="00F40FE1" w:rsidRDefault="00F40FE1" w:rsidP="00F40FE1">
      <w:pPr>
        <w:pStyle w:val="BodyText"/>
        <w:rPr>
          <w:ins w:id="4333" w:author="Vijay Shah" w:date="2014-04-16T00:04:00Z"/>
          <w:lang w:eastAsia="x-none"/>
        </w:rPr>
      </w:pPr>
      <w:ins w:id="4334" w:author="Vijay Shah" w:date="2014-04-16T00:04:00Z">
        <w:r>
          <w:rPr>
            <w:lang w:eastAsia="x-none"/>
          </w:rPr>
          <w:t>Form Filler SHALL ensure that the &lt;encodedResponse&gt; element always has value “false” when requesting Form URI information.</w:t>
        </w:r>
      </w:ins>
    </w:p>
    <w:p w:rsidR="002F71AB" w:rsidRDefault="002F71AB">
      <w:pPr>
        <w:pStyle w:val="Heading5"/>
        <w:rPr>
          <w:ins w:id="4335" w:author="Vijay Shah" w:date="2014-03-14T10:32:00Z"/>
        </w:rPr>
        <w:pPrChange w:id="4336" w:author="Vijay Shah" w:date="2014-04-10T23:24:00Z">
          <w:pPr>
            <w:pStyle w:val="Note"/>
          </w:pPr>
        </w:pPrChange>
      </w:pPr>
      <w:bookmarkStart w:id="4337" w:name="_Toc384977706"/>
      <w:ins w:id="4338" w:author="Vijay Shah" w:date="2014-02-25T11:58:00Z">
        <w:r>
          <w:rPr>
            <w:noProof w:val="0"/>
          </w:rPr>
          <w:t xml:space="preserve">Q.4.2 </w:t>
        </w:r>
      </w:ins>
      <w:ins w:id="4339" w:author="Vijay Shah" w:date="2014-04-11T10:02:00Z">
        <w:r w:rsidR="00990EE8">
          <w:rPr>
            <w:noProof w:val="0"/>
          </w:rPr>
          <w:t>SDC URI Form</w:t>
        </w:r>
      </w:ins>
      <w:ins w:id="4340" w:author="Vijay Shah" w:date="2014-02-25T11:58:00Z">
        <w:r>
          <w:rPr>
            <w:noProof w:val="0"/>
          </w:rPr>
          <w:t xml:space="preserve"> – Response</w:t>
        </w:r>
      </w:ins>
      <w:bookmarkEnd w:id="4337"/>
    </w:p>
    <w:p w:rsidR="00551642" w:rsidRDefault="00551642">
      <w:pPr>
        <w:pStyle w:val="BodyText"/>
        <w:rPr>
          <w:ins w:id="4341" w:author="Vijay Shah" w:date="2014-03-14T10:34:00Z"/>
        </w:rPr>
        <w:pPrChange w:id="4342" w:author="Vijay Shah" w:date="2014-03-14T10:32:00Z">
          <w:pPr>
            <w:pStyle w:val="Note"/>
          </w:pPr>
        </w:pPrChange>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4343" w:author="Vijay Shah" w:date="2014-04-17T10:48:00Z">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710"/>
        <w:gridCol w:w="2520"/>
        <w:gridCol w:w="900"/>
        <w:gridCol w:w="990"/>
        <w:gridCol w:w="1080"/>
        <w:gridCol w:w="2070"/>
        <w:tblGridChange w:id="4344">
          <w:tblGrid>
            <w:gridCol w:w="108"/>
            <w:gridCol w:w="1710"/>
            <w:gridCol w:w="432"/>
            <w:gridCol w:w="1908"/>
            <w:gridCol w:w="702"/>
            <w:gridCol w:w="108"/>
            <w:gridCol w:w="882"/>
            <w:gridCol w:w="198"/>
            <w:gridCol w:w="1440"/>
            <w:gridCol w:w="72"/>
            <w:gridCol w:w="1530"/>
            <w:gridCol w:w="288"/>
            <w:gridCol w:w="1242"/>
          </w:tblGrid>
        </w:tblGridChange>
      </w:tblGrid>
      <w:tr w:rsidR="004C4950" w:rsidRPr="004C4950" w:rsidTr="004C4950">
        <w:trPr>
          <w:trHeight w:val="908"/>
          <w:tblHeader/>
          <w:ins w:id="4345" w:author="Vijay Shah" w:date="2014-04-17T10:44:00Z"/>
          <w:trPrChange w:id="4346" w:author="Vijay Shah" w:date="2014-04-17T10:48:00Z">
            <w:trPr>
              <w:gridBefore w:val="1"/>
              <w:gridAfter w:val="0"/>
              <w:trHeight w:val="908"/>
              <w:tblHeader/>
            </w:trPr>
          </w:trPrChange>
        </w:trPr>
        <w:tc>
          <w:tcPr>
            <w:tcW w:w="1710" w:type="dxa"/>
            <w:shd w:val="clear" w:color="auto" w:fill="548DD4" w:themeFill="text2" w:themeFillTint="99"/>
            <w:vAlign w:val="center"/>
            <w:tcPrChange w:id="4347" w:author="Vijay Shah" w:date="2014-04-17T10:48:00Z">
              <w:tcPr>
                <w:tcW w:w="1710" w:type="dxa"/>
                <w:shd w:val="clear" w:color="auto" w:fill="548DD4" w:themeFill="text2" w:themeFillTint="99"/>
                <w:vAlign w:val="center"/>
              </w:tcPr>
            </w:tcPrChange>
          </w:tcPr>
          <w:p w:rsidR="004C4950" w:rsidRPr="004C4950" w:rsidRDefault="004C4950" w:rsidP="00710A40">
            <w:pPr>
              <w:keepNext/>
              <w:rPr>
                <w:ins w:id="4348" w:author="Vijay Shah" w:date="2014-04-17T10:44:00Z"/>
                <w:color w:val="FFFFFF" w:themeColor="background1"/>
                <w:sz w:val="20"/>
                <w:rPrChange w:id="4349" w:author="Vijay Shah" w:date="2014-04-17T10:47:00Z">
                  <w:rPr>
                    <w:ins w:id="4350" w:author="Vijay Shah" w:date="2014-04-17T10:44:00Z"/>
                    <w:color w:val="FFFFFF" w:themeColor="background1"/>
                  </w:rPr>
                </w:rPrChange>
              </w:rPr>
            </w:pPr>
            <w:ins w:id="4351" w:author="Vijay Shah" w:date="2014-04-17T10:44:00Z">
              <w:r w:rsidRPr="004C4950">
                <w:rPr>
                  <w:color w:val="FFFFFF" w:themeColor="background1"/>
                  <w:sz w:val="20"/>
                  <w:rPrChange w:id="4352" w:author="Vijay Shah" w:date="2014-04-17T10:47:00Z">
                    <w:rPr>
                      <w:color w:val="FFFFFF" w:themeColor="background1"/>
                    </w:rPr>
                  </w:rPrChange>
                </w:rPr>
                <w:t>Element Name</w:t>
              </w:r>
            </w:ins>
          </w:p>
        </w:tc>
        <w:tc>
          <w:tcPr>
            <w:tcW w:w="2520" w:type="dxa"/>
            <w:shd w:val="clear" w:color="auto" w:fill="548DD4" w:themeFill="text2" w:themeFillTint="99"/>
            <w:vAlign w:val="center"/>
            <w:tcPrChange w:id="4353" w:author="Vijay Shah" w:date="2014-04-17T10:48:00Z">
              <w:tcPr>
                <w:tcW w:w="2340" w:type="dxa"/>
                <w:gridSpan w:val="2"/>
                <w:shd w:val="clear" w:color="auto" w:fill="548DD4" w:themeFill="text2" w:themeFillTint="99"/>
                <w:vAlign w:val="center"/>
              </w:tcPr>
            </w:tcPrChange>
          </w:tcPr>
          <w:p w:rsidR="004C4950" w:rsidRPr="004C4950" w:rsidRDefault="004C4950" w:rsidP="00710A40">
            <w:pPr>
              <w:keepNext/>
              <w:jc w:val="center"/>
              <w:rPr>
                <w:ins w:id="4354" w:author="Vijay Shah" w:date="2014-04-17T10:44:00Z"/>
                <w:color w:val="FFFFFF" w:themeColor="background1"/>
                <w:sz w:val="20"/>
                <w:rPrChange w:id="4355" w:author="Vijay Shah" w:date="2014-04-17T10:47:00Z">
                  <w:rPr>
                    <w:ins w:id="4356" w:author="Vijay Shah" w:date="2014-04-17T10:44:00Z"/>
                    <w:color w:val="FFFFFF" w:themeColor="background1"/>
                  </w:rPr>
                </w:rPrChange>
              </w:rPr>
            </w:pPr>
            <w:ins w:id="4357" w:author="Vijay Shah" w:date="2014-04-17T10:44:00Z">
              <w:r w:rsidRPr="004C4950">
                <w:rPr>
                  <w:color w:val="FFFFFF" w:themeColor="background1"/>
                  <w:sz w:val="20"/>
                  <w:rPrChange w:id="4358" w:author="Vijay Shah" w:date="2014-04-17T10:47:00Z">
                    <w:rPr>
                      <w:color w:val="FFFFFF" w:themeColor="background1"/>
                    </w:rPr>
                  </w:rPrChange>
                </w:rPr>
                <w:t>Description</w:t>
              </w:r>
            </w:ins>
          </w:p>
        </w:tc>
        <w:tc>
          <w:tcPr>
            <w:tcW w:w="900" w:type="dxa"/>
            <w:shd w:val="clear" w:color="auto" w:fill="548DD4" w:themeFill="text2" w:themeFillTint="99"/>
            <w:vAlign w:val="center"/>
            <w:tcPrChange w:id="4359" w:author="Vijay Shah" w:date="2014-04-17T10:48:00Z">
              <w:tcPr>
                <w:tcW w:w="810" w:type="dxa"/>
                <w:gridSpan w:val="2"/>
                <w:shd w:val="clear" w:color="auto" w:fill="548DD4" w:themeFill="text2" w:themeFillTint="99"/>
                <w:vAlign w:val="center"/>
              </w:tcPr>
            </w:tcPrChange>
          </w:tcPr>
          <w:p w:rsidR="004C4950" w:rsidRPr="004C4950" w:rsidRDefault="004C4950" w:rsidP="00710A40">
            <w:pPr>
              <w:keepNext/>
              <w:jc w:val="center"/>
              <w:rPr>
                <w:ins w:id="4360" w:author="Vijay Shah" w:date="2014-04-17T10:44:00Z"/>
                <w:color w:val="FFFFFF" w:themeColor="background1"/>
                <w:sz w:val="20"/>
                <w:rPrChange w:id="4361" w:author="Vijay Shah" w:date="2014-04-17T10:47:00Z">
                  <w:rPr>
                    <w:ins w:id="4362" w:author="Vijay Shah" w:date="2014-04-17T10:44:00Z"/>
                    <w:color w:val="FFFFFF" w:themeColor="background1"/>
                  </w:rPr>
                </w:rPrChange>
              </w:rPr>
            </w:pPr>
            <w:ins w:id="4363" w:author="Vijay Shah" w:date="2014-04-17T10:44:00Z">
              <w:r w:rsidRPr="004C4950">
                <w:rPr>
                  <w:color w:val="FFFFFF" w:themeColor="background1"/>
                  <w:sz w:val="20"/>
                  <w:rPrChange w:id="4364" w:author="Vijay Shah" w:date="2014-04-17T10:47:00Z">
                    <w:rPr>
                      <w:color w:val="FFFFFF" w:themeColor="background1"/>
                    </w:rPr>
                  </w:rPrChange>
                </w:rPr>
                <w:t>Card.</w:t>
              </w:r>
            </w:ins>
          </w:p>
        </w:tc>
        <w:tc>
          <w:tcPr>
            <w:tcW w:w="990" w:type="dxa"/>
            <w:shd w:val="clear" w:color="auto" w:fill="548DD4" w:themeFill="text2" w:themeFillTint="99"/>
            <w:vAlign w:val="center"/>
            <w:tcPrChange w:id="4365" w:author="Vijay Shah" w:date="2014-04-17T10:48:00Z">
              <w:tcPr>
                <w:tcW w:w="1080" w:type="dxa"/>
                <w:gridSpan w:val="2"/>
                <w:shd w:val="clear" w:color="auto" w:fill="548DD4" w:themeFill="text2" w:themeFillTint="99"/>
                <w:vAlign w:val="center"/>
              </w:tcPr>
            </w:tcPrChange>
          </w:tcPr>
          <w:p w:rsidR="004C4950" w:rsidRPr="004C4950" w:rsidRDefault="004C4950" w:rsidP="00710A40">
            <w:pPr>
              <w:keepNext/>
              <w:jc w:val="center"/>
              <w:rPr>
                <w:ins w:id="4366" w:author="Vijay Shah" w:date="2014-04-17T10:44:00Z"/>
                <w:color w:val="FFFFFF" w:themeColor="background1"/>
                <w:sz w:val="20"/>
                <w:rPrChange w:id="4367" w:author="Vijay Shah" w:date="2014-04-17T10:47:00Z">
                  <w:rPr>
                    <w:ins w:id="4368" w:author="Vijay Shah" w:date="2014-04-17T10:44:00Z"/>
                    <w:color w:val="FFFFFF" w:themeColor="background1"/>
                  </w:rPr>
                </w:rPrChange>
              </w:rPr>
            </w:pPr>
            <w:ins w:id="4369" w:author="Vijay Shah" w:date="2014-04-17T10:44:00Z">
              <w:r w:rsidRPr="004C4950">
                <w:rPr>
                  <w:color w:val="FFFFFF" w:themeColor="background1"/>
                  <w:sz w:val="20"/>
                  <w:rPrChange w:id="4370" w:author="Vijay Shah" w:date="2014-04-17T10:47:00Z">
                    <w:rPr>
                      <w:color w:val="FFFFFF" w:themeColor="background1"/>
                    </w:rPr>
                  </w:rPrChange>
                </w:rPr>
                <w:t>Verb</w:t>
              </w:r>
            </w:ins>
          </w:p>
        </w:tc>
        <w:tc>
          <w:tcPr>
            <w:tcW w:w="1080" w:type="dxa"/>
            <w:shd w:val="clear" w:color="auto" w:fill="548DD4" w:themeFill="text2" w:themeFillTint="99"/>
            <w:vAlign w:val="center"/>
            <w:tcPrChange w:id="4371" w:author="Vijay Shah" w:date="2014-04-17T10:48:00Z">
              <w:tcPr>
                <w:tcW w:w="1440" w:type="dxa"/>
                <w:shd w:val="clear" w:color="auto" w:fill="548DD4" w:themeFill="text2" w:themeFillTint="99"/>
                <w:vAlign w:val="center"/>
              </w:tcPr>
            </w:tcPrChange>
          </w:tcPr>
          <w:p w:rsidR="004C4950" w:rsidRPr="004C4950" w:rsidRDefault="004C4950" w:rsidP="00710A40">
            <w:pPr>
              <w:keepNext/>
              <w:jc w:val="center"/>
              <w:rPr>
                <w:ins w:id="4372" w:author="Vijay Shah" w:date="2014-04-17T10:44:00Z"/>
                <w:color w:val="FFFFFF" w:themeColor="background1"/>
                <w:sz w:val="20"/>
                <w:rPrChange w:id="4373" w:author="Vijay Shah" w:date="2014-04-17T10:47:00Z">
                  <w:rPr>
                    <w:ins w:id="4374" w:author="Vijay Shah" w:date="2014-04-17T10:44:00Z"/>
                    <w:color w:val="FFFFFF" w:themeColor="background1"/>
                  </w:rPr>
                </w:rPrChange>
              </w:rPr>
            </w:pPr>
            <w:ins w:id="4375" w:author="Vijay Shah" w:date="2014-04-17T10:44:00Z">
              <w:r w:rsidRPr="004C4950">
                <w:rPr>
                  <w:color w:val="FFFFFF" w:themeColor="background1"/>
                  <w:sz w:val="20"/>
                  <w:rPrChange w:id="4376" w:author="Vijay Shah" w:date="2014-04-17T10:47:00Z">
                    <w:rPr>
                      <w:color w:val="FFFFFF" w:themeColor="background1"/>
                    </w:rPr>
                  </w:rPrChange>
                </w:rPr>
                <w:t>Data Type</w:t>
              </w:r>
            </w:ins>
          </w:p>
        </w:tc>
        <w:tc>
          <w:tcPr>
            <w:tcW w:w="2070" w:type="dxa"/>
            <w:shd w:val="clear" w:color="auto" w:fill="548DD4" w:themeFill="text2" w:themeFillTint="99"/>
            <w:vAlign w:val="center"/>
            <w:tcPrChange w:id="4377" w:author="Vijay Shah" w:date="2014-04-17T10:48:00Z">
              <w:tcPr>
                <w:tcW w:w="1890" w:type="dxa"/>
                <w:gridSpan w:val="3"/>
                <w:shd w:val="clear" w:color="auto" w:fill="548DD4" w:themeFill="text2" w:themeFillTint="99"/>
                <w:vAlign w:val="center"/>
              </w:tcPr>
            </w:tcPrChange>
          </w:tcPr>
          <w:p w:rsidR="004C4950" w:rsidRPr="004C4950" w:rsidRDefault="004C4950" w:rsidP="00710A40">
            <w:pPr>
              <w:keepNext/>
              <w:jc w:val="center"/>
              <w:rPr>
                <w:ins w:id="4378" w:author="Vijay Shah" w:date="2014-04-17T10:44:00Z"/>
                <w:color w:val="FFFFFF" w:themeColor="background1"/>
                <w:sz w:val="20"/>
                <w:rPrChange w:id="4379" w:author="Vijay Shah" w:date="2014-04-17T10:47:00Z">
                  <w:rPr>
                    <w:ins w:id="4380" w:author="Vijay Shah" w:date="2014-04-17T10:44:00Z"/>
                    <w:color w:val="FFFFFF" w:themeColor="background1"/>
                  </w:rPr>
                </w:rPrChange>
              </w:rPr>
            </w:pPr>
            <w:ins w:id="4381" w:author="Vijay Shah" w:date="2014-04-17T10:44:00Z">
              <w:r w:rsidRPr="004C4950">
                <w:rPr>
                  <w:color w:val="FFFFFF" w:themeColor="background1"/>
                  <w:sz w:val="20"/>
                  <w:rPrChange w:id="4382" w:author="Vijay Shah" w:date="2014-04-17T10:47:00Z">
                    <w:rPr>
                      <w:color w:val="FFFFFF" w:themeColor="background1"/>
                    </w:rPr>
                  </w:rPrChange>
                </w:rPr>
                <w:t>Value Constraint</w:t>
              </w:r>
            </w:ins>
          </w:p>
        </w:tc>
      </w:tr>
      <w:tr w:rsidR="007539EB" w:rsidRPr="004C4950" w:rsidTr="004C4950">
        <w:tblPrEx>
          <w:tblPrExChange w:id="4383" w:author="Vijay Shah" w:date="2014-04-17T10:48:00Z">
            <w:tblPrEx>
              <w:tblW w:w="9090" w:type="dxa"/>
            </w:tblPrEx>
          </w:tblPrExChange>
        </w:tblPrEx>
        <w:trPr>
          <w:ins w:id="4384" w:author="Vijay Shah" w:date="2014-03-14T10:34:00Z"/>
        </w:trPr>
        <w:tc>
          <w:tcPr>
            <w:tcW w:w="1710" w:type="dxa"/>
            <w:tcPrChange w:id="4385" w:author="Vijay Shah" w:date="2014-04-17T10:48:00Z">
              <w:tcPr>
                <w:tcW w:w="2250" w:type="dxa"/>
                <w:gridSpan w:val="3"/>
              </w:tcPr>
            </w:tcPrChange>
          </w:tcPr>
          <w:p w:rsidR="007539EB" w:rsidRPr="004C4950" w:rsidRDefault="007539EB" w:rsidP="001F59C1">
            <w:pPr>
              <w:rPr>
                <w:ins w:id="4386" w:author="Vijay Shah" w:date="2014-03-14T10:34:00Z"/>
                <w:sz w:val="20"/>
                <w:rPrChange w:id="4387" w:author="Vijay Shah" w:date="2014-04-17T10:47:00Z">
                  <w:rPr>
                    <w:ins w:id="4388" w:author="Vijay Shah" w:date="2014-03-14T10:34:00Z"/>
                  </w:rPr>
                </w:rPrChange>
              </w:rPr>
            </w:pPr>
            <w:ins w:id="4389" w:author="Vijay Shah" w:date="2014-03-14T10:34:00Z">
              <w:r w:rsidRPr="004C4950">
                <w:rPr>
                  <w:sz w:val="20"/>
                  <w:rPrChange w:id="4390" w:author="Vijay Shah" w:date="2014-04-17T10:47:00Z">
                    <w:rPr/>
                  </w:rPrChange>
                </w:rPr>
                <w:t>URL</w:t>
              </w:r>
            </w:ins>
          </w:p>
        </w:tc>
        <w:tc>
          <w:tcPr>
            <w:tcW w:w="2520" w:type="dxa"/>
            <w:tcPrChange w:id="4391" w:author="Vijay Shah" w:date="2014-04-17T10:48:00Z">
              <w:tcPr>
                <w:tcW w:w="2610" w:type="dxa"/>
                <w:gridSpan w:val="2"/>
              </w:tcPr>
            </w:tcPrChange>
          </w:tcPr>
          <w:p w:rsidR="007539EB" w:rsidRPr="004C4950" w:rsidRDefault="007539EB" w:rsidP="001F59C1">
            <w:pPr>
              <w:rPr>
                <w:ins w:id="4392" w:author="Vijay Shah" w:date="2014-03-14T10:34:00Z"/>
                <w:sz w:val="20"/>
                <w:rPrChange w:id="4393" w:author="Vijay Shah" w:date="2014-04-17T10:47:00Z">
                  <w:rPr>
                    <w:ins w:id="4394" w:author="Vijay Shah" w:date="2014-03-14T10:34:00Z"/>
                  </w:rPr>
                </w:rPrChange>
              </w:rPr>
            </w:pPr>
            <w:ins w:id="4395" w:author="Vijay Shah" w:date="2014-03-14T10:34:00Z">
              <w:r w:rsidRPr="004C4950">
                <w:rPr>
                  <w:sz w:val="20"/>
                  <w:rPrChange w:id="4396" w:author="Vijay Shah" w:date="2014-04-17T10:47:00Z">
                    <w:rPr/>
                  </w:rPrChange>
                </w:rPr>
                <w:t>The xml element container for the return of a pointer to the form.</w:t>
              </w:r>
            </w:ins>
          </w:p>
        </w:tc>
        <w:tc>
          <w:tcPr>
            <w:tcW w:w="900" w:type="dxa"/>
            <w:tcPrChange w:id="4397" w:author="Vijay Shah" w:date="2014-04-17T10:48:00Z">
              <w:tcPr>
                <w:tcW w:w="990" w:type="dxa"/>
                <w:gridSpan w:val="2"/>
              </w:tcPr>
            </w:tcPrChange>
          </w:tcPr>
          <w:p w:rsidR="007539EB" w:rsidRPr="004C4950" w:rsidRDefault="007539EB" w:rsidP="001F59C1">
            <w:pPr>
              <w:rPr>
                <w:ins w:id="4398" w:author="Vijay Shah" w:date="2014-03-14T10:34:00Z"/>
                <w:sz w:val="20"/>
                <w:rPrChange w:id="4399" w:author="Vijay Shah" w:date="2014-04-17T10:47:00Z">
                  <w:rPr>
                    <w:ins w:id="4400" w:author="Vijay Shah" w:date="2014-03-14T10:34:00Z"/>
                  </w:rPr>
                </w:rPrChange>
              </w:rPr>
            </w:pPr>
            <w:ins w:id="4401" w:author="Vijay Shah" w:date="2014-03-14T10:34:00Z">
              <w:r w:rsidRPr="004C4950">
                <w:rPr>
                  <w:sz w:val="20"/>
                  <w:rPrChange w:id="4402" w:author="Vijay Shah" w:date="2014-04-17T10:47:00Z">
                    <w:rPr/>
                  </w:rPrChange>
                </w:rPr>
                <w:t>0..1</w:t>
              </w:r>
            </w:ins>
          </w:p>
        </w:tc>
        <w:tc>
          <w:tcPr>
            <w:tcW w:w="990" w:type="dxa"/>
            <w:tcPrChange w:id="4403" w:author="Vijay Shah" w:date="2014-04-17T10:48:00Z">
              <w:tcPr>
                <w:tcW w:w="1710" w:type="dxa"/>
                <w:gridSpan w:val="3"/>
              </w:tcPr>
            </w:tcPrChange>
          </w:tcPr>
          <w:p w:rsidR="007539EB" w:rsidRPr="004C4950" w:rsidRDefault="007539EB" w:rsidP="00E15A23">
            <w:pPr>
              <w:rPr>
                <w:ins w:id="4404" w:author="Vijay Shah" w:date="2014-03-14T10:34:00Z"/>
                <w:sz w:val="20"/>
                <w:rPrChange w:id="4405" w:author="Vijay Shah" w:date="2014-04-17T10:47:00Z">
                  <w:rPr>
                    <w:ins w:id="4406" w:author="Vijay Shah" w:date="2014-03-14T10:34:00Z"/>
                  </w:rPr>
                </w:rPrChange>
              </w:rPr>
            </w:pPr>
            <w:ins w:id="4407" w:author="Vijay Shah" w:date="2014-03-14T10:34:00Z">
              <w:r w:rsidRPr="004C4950">
                <w:rPr>
                  <w:sz w:val="20"/>
                  <w:rPrChange w:id="4408" w:author="Vijay Shah" w:date="2014-04-17T10:47:00Z">
                    <w:rPr/>
                  </w:rPrChange>
                </w:rPr>
                <w:t>May</w:t>
              </w:r>
            </w:ins>
          </w:p>
        </w:tc>
        <w:tc>
          <w:tcPr>
            <w:tcW w:w="1080" w:type="dxa"/>
            <w:tcPrChange w:id="4409" w:author="Vijay Shah" w:date="2014-04-17T10:48:00Z">
              <w:tcPr>
                <w:tcW w:w="1530" w:type="dxa"/>
              </w:tcPr>
            </w:tcPrChange>
          </w:tcPr>
          <w:p w:rsidR="007539EB" w:rsidRPr="004C4950" w:rsidRDefault="007539EB" w:rsidP="001F59C1">
            <w:pPr>
              <w:rPr>
                <w:ins w:id="4410" w:author="Vijay Shah" w:date="2014-03-14T10:34:00Z"/>
                <w:sz w:val="20"/>
                <w:rPrChange w:id="4411" w:author="Vijay Shah" w:date="2014-04-17T10:47:00Z">
                  <w:rPr>
                    <w:ins w:id="4412" w:author="Vijay Shah" w:date="2014-03-14T10:34:00Z"/>
                  </w:rPr>
                </w:rPrChange>
              </w:rPr>
            </w:pPr>
            <w:ins w:id="4413" w:author="Vijay Shah" w:date="2014-03-14T10:34:00Z">
              <w:r w:rsidRPr="004C4950">
                <w:rPr>
                  <w:sz w:val="20"/>
                  <w:rPrChange w:id="4414" w:author="Vijay Shah" w:date="2014-04-17T10:47:00Z">
                    <w:rPr/>
                  </w:rPrChange>
                </w:rPr>
                <w:t>anyURI</w:t>
              </w:r>
            </w:ins>
          </w:p>
        </w:tc>
        <w:tc>
          <w:tcPr>
            <w:tcW w:w="2070" w:type="dxa"/>
            <w:tcPrChange w:id="4415" w:author="Vijay Shah" w:date="2014-04-17T10:48:00Z">
              <w:tcPr>
                <w:tcW w:w="1530" w:type="dxa"/>
                <w:gridSpan w:val="2"/>
              </w:tcPr>
            </w:tcPrChange>
          </w:tcPr>
          <w:p w:rsidR="007539EB" w:rsidRPr="004C4950" w:rsidRDefault="007539EB" w:rsidP="001F59C1">
            <w:pPr>
              <w:rPr>
                <w:ins w:id="4416" w:author="Vijay Shah" w:date="2014-03-14T11:53:00Z"/>
                <w:sz w:val="20"/>
                <w:rPrChange w:id="4417" w:author="Vijay Shah" w:date="2014-04-17T10:47:00Z">
                  <w:rPr>
                    <w:ins w:id="4418" w:author="Vijay Shah" w:date="2014-03-14T11:53:00Z"/>
                  </w:rPr>
                </w:rPrChange>
              </w:rPr>
            </w:pPr>
          </w:p>
        </w:tc>
      </w:tr>
      <w:tr w:rsidR="007539EB" w:rsidRPr="004C4950" w:rsidTr="004C4950">
        <w:tblPrEx>
          <w:tblPrExChange w:id="4419" w:author="Vijay Shah" w:date="2014-04-17T10:48:00Z">
            <w:tblPrEx>
              <w:tblW w:w="9090" w:type="dxa"/>
            </w:tblPrEx>
          </w:tblPrExChange>
        </w:tblPrEx>
        <w:trPr>
          <w:ins w:id="4420" w:author="Vijay Shah" w:date="2014-03-14T10:34:00Z"/>
        </w:trPr>
        <w:tc>
          <w:tcPr>
            <w:tcW w:w="1710" w:type="dxa"/>
            <w:tcPrChange w:id="4421" w:author="Vijay Shah" w:date="2014-04-17T10:48:00Z">
              <w:tcPr>
                <w:tcW w:w="2250" w:type="dxa"/>
                <w:gridSpan w:val="3"/>
              </w:tcPr>
            </w:tcPrChange>
          </w:tcPr>
          <w:p w:rsidR="007539EB" w:rsidRPr="004C4950" w:rsidRDefault="007539EB" w:rsidP="001F59C1">
            <w:pPr>
              <w:rPr>
                <w:ins w:id="4422" w:author="Vijay Shah" w:date="2014-03-14T10:34:00Z"/>
                <w:sz w:val="20"/>
                <w:rPrChange w:id="4423" w:author="Vijay Shah" w:date="2014-04-17T10:47:00Z">
                  <w:rPr>
                    <w:ins w:id="4424" w:author="Vijay Shah" w:date="2014-03-14T10:34:00Z"/>
                  </w:rPr>
                </w:rPrChange>
              </w:rPr>
            </w:pPr>
            <w:ins w:id="4425" w:author="Vijay Shah" w:date="2014-03-14T10:34:00Z">
              <w:r w:rsidRPr="004C4950">
                <w:rPr>
                  <w:sz w:val="20"/>
                  <w:rPrChange w:id="4426" w:author="Vijay Shah" w:date="2014-04-17T10:47:00Z">
                    <w:rPr/>
                  </w:rPrChange>
                </w:rPr>
                <w:t>contentType</w:t>
              </w:r>
            </w:ins>
          </w:p>
        </w:tc>
        <w:tc>
          <w:tcPr>
            <w:tcW w:w="2520" w:type="dxa"/>
            <w:tcPrChange w:id="4427" w:author="Vijay Shah" w:date="2014-04-17T10:48:00Z">
              <w:tcPr>
                <w:tcW w:w="2610" w:type="dxa"/>
                <w:gridSpan w:val="2"/>
              </w:tcPr>
            </w:tcPrChange>
          </w:tcPr>
          <w:p w:rsidR="007539EB" w:rsidRPr="004C4950" w:rsidRDefault="007539EB" w:rsidP="007539EB">
            <w:pPr>
              <w:rPr>
                <w:ins w:id="4428" w:author="Vijay Shah" w:date="2014-03-14T10:34:00Z"/>
                <w:sz w:val="20"/>
                <w:rPrChange w:id="4429" w:author="Vijay Shah" w:date="2014-04-17T10:47:00Z">
                  <w:rPr>
                    <w:ins w:id="4430" w:author="Vijay Shah" w:date="2014-03-14T10:34:00Z"/>
                  </w:rPr>
                </w:rPrChange>
              </w:rPr>
            </w:pPr>
            <w:ins w:id="4431" w:author="Vijay Shah" w:date="2014-03-14T10:34:00Z">
              <w:r w:rsidRPr="004C4950">
                <w:rPr>
                  <w:sz w:val="20"/>
                  <w:rPrChange w:id="4432" w:author="Vijay Shah" w:date="2014-04-17T10:47:00Z">
                    <w:rPr/>
                  </w:rPrChange>
                </w:rPr>
                <w:t xml:space="preserve">The type of the returned </w:t>
              </w:r>
            </w:ins>
            <w:ins w:id="4433" w:author="Vijay Shah" w:date="2014-03-14T10:35:00Z">
              <w:r w:rsidRPr="004C4950">
                <w:rPr>
                  <w:sz w:val="20"/>
                  <w:rPrChange w:id="4434" w:author="Vijay Shah" w:date="2014-04-17T10:47:00Z">
                    <w:rPr/>
                  </w:rPrChange>
                </w:rPr>
                <w:t>response</w:t>
              </w:r>
            </w:ins>
            <w:ins w:id="4435" w:author="Vijay Shah" w:date="2014-03-14T11:54:00Z">
              <w:r w:rsidRPr="004C4950">
                <w:rPr>
                  <w:sz w:val="20"/>
                  <w:rPrChange w:id="4436" w:author="Vijay Shah" w:date="2014-04-17T10:47:00Z">
                    <w:rPr/>
                  </w:rPrChange>
                </w:rPr>
                <w:t>.</w:t>
              </w:r>
            </w:ins>
          </w:p>
        </w:tc>
        <w:tc>
          <w:tcPr>
            <w:tcW w:w="900" w:type="dxa"/>
            <w:tcPrChange w:id="4437" w:author="Vijay Shah" w:date="2014-04-17T10:48:00Z">
              <w:tcPr>
                <w:tcW w:w="990" w:type="dxa"/>
                <w:gridSpan w:val="2"/>
              </w:tcPr>
            </w:tcPrChange>
          </w:tcPr>
          <w:p w:rsidR="007539EB" w:rsidRPr="004C4950" w:rsidRDefault="007539EB" w:rsidP="001F59C1">
            <w:pPr>
              <w:rPr>
                <w:ins w:id="4438" w:author="Vijay Shah" w:date="2014-03-14T10:34:00Z"/>
                <w:sz w:val="20"/>
                <w:rPrChange w:id="4439" w:author="Vijay Shah" w:date="2014-04-17T10:47:00Z">
                  <w:rPr>
                    <w:ins w:id="4440" w:author="Vijay Shah" w:date="2014-03-14T10:34:00Z"/>
                  </w:rPr>
                </w:rPrChange>
              </w:rPr>
            </w:pPr>
            <w:ins w:id="4441" w:author="Vijay Shah" w:date="2014-03-14T10:34:00Z">
              <w:r w:rsidRPr="004C4950">
                <w:rPr>
                  <w:sz w:val="20"/>
                  <w:rPrChange w:id="4442" w:author="Vijay Shah" w:date="2014-04-17T10:47:00Z">
                    <w:rPr/>
                  </w:rPrChange>
                </w:rPr>
                <w:t>1..1</w:t>
              </w:r>
            </w:ins>
          </w:p>
        </w:tc>
        <w:tc>
          <w:tcPr>
            <w:tcW w:w="990" w:type="dxa"/>
            <w:tcPrChange w:id="4443" w:author="Vijay Shah" w:date="2014-04-17T10:48:00Z">
              <w:tcPr>
                <w:tcW w:w="1710" w:type="dxa"/>
                <w:gridSpan w:val="3"/>
              </w:tcPr>
            </w:tcPrChange>
          </w:tcPr>
          <w:p w:rsidR="007539EB" w:rsidRPr="004C4950" w:rsidRDefault="007539EB" w:rsidP="00E15A23">
            <w:pPr>
              <w:rPr>
                <w:ins w:id="4444" w:author="Vijay Shah" w:date="2014-03-14T10:34:00Z"/>
                <w:sz w:val="20"/>
                <w:rPrChange w:id="4445" w:author="Vijay Shah" w:date="2014-04-17T10:47:00Z">
                  <w:rPr>
                    <w:ins w:id="4446" w:author="Vijay Shah" w:date="2014-03-14T10:34:00Z"/>
                  </w:rPr>
                </w:rPrChange>
              </w:rPr>
            </w:pPr>
            <w:ins w:id="4447" w:author="Vijay Shah" w:date="2014-03-14T10:34:00Z">
              <w:r w:rsidRPr="004C4950">
                <w:rPr>
                  <w:sz w:val="20"/>
                  <w:rPrChange w:id="4448" w:author="Vijay Shah" w:date="2014-04-17T10:47:00Z">
                    <w:rPr/>
                  </w:rPrChange>
                </w:rPr>
                <w:t xml:space="preserve">Required </w:t>
              </w:r>
            </w:ins>
          </w:p>
        </w:tc>
        <w:tc>
          <w:tcPr>
            <w:tcW w:w="1080" w:type="dxa"/>
            <w:tcPrChange w:id="4449" w:author="Vijay Shah" w:date="2014-04-17T10:48:00Z">
              <w:tcPr>
                <w:tcW w:w="1530" w:type="dxa"/>
              </w:tcPr>
            </w:tcPrChange>
          </w:tcPr>
          <w:p w:rsidR="007539EB" w:rsidRPr="004C4950" w:rsidRDefault="006C397B" w:rsidP="001F59C1">
            <w:pPr>
              <w:rPr>
                <w:ins w:id="4450" w:author="Vijay Shah" w:date="2014-03-14T10:34:00Z"/>
                <w:sz w:val="20"/>
                <w:rPrChange w:id="4451" w:author="Vijay Shah" w:date="2014-04-17T10:47:00Z">
                  <w:rPr>
                    <w:ins w:id="4452" w:author="Vijay Shah" w:date="2014-03-14T10:34:00Z"/>
                  </w:rPr>
                </w:rPrChange>
              </w:rPr>
            </w:pPr>
            <w:ins w:id="4453" w:author="Vijay Shah" w:date="2014-03-14T10:34:00Z">
              <w:r w:rsidRPr="004C4950">
                <w:rPr>
                  <w:sz w:val="20"/>
                  <w:rPrChange w:id="4454" w:author="Vijay Shah" w:date="2014-04-17T10:47:00Z">
                    <w:rPr/>
                  </w:rPrChange>
                </w:rPr>
                <w:t>S</w:t>
              </w:r>
              <w:r w:rsidR="007539EB" w:rsidRPr="004C4950">
                <w:rPr>
                  <w:sz w:val="20"/>
                  <w:rPrChange w:id="4455" w:author="Vijay Shah" w:date="2014-04-17T10:47:00Z">
                    <w:rPr/>
                  </w:rPrChange>
                </w:rPr>
                <w:t>tring</w:t>
              </w:r>
            </w:ins>
          </w:p>
        </w:tc>
        <w:tc>
          <w:tcPr>
            <w:tcW w:w="2070" w:type="dxa"/>
            <w:tcPrChange w:id="4456" w:author="Vijay Shah" w:date="2014-04-17T10:48:00Z">
              <w:tcPr>
                <w:tcW w:w="1530" w:type="dxa"/>
                <w:gridSpan w:val="2"/>
              </w:tcPr>
            </w:tcPrChange>
          </w:tcPr>
          <w:p w:rsidR="007539EB" w:rsidRPr="004C4950" w:rsidRDefault="007539EB" w:rsidP="00F40FE1">
            <w:pPr>
              <w:rPr>
                <w:ins w:id="4457" w:author="Vijay Shah" w:date="2014-03-14T11:53:00Z"/>
                <w:sz w:val="20"/>
                <w:rPrChange w:id="4458" w:author="Vijay Shah" w:date="2014-04-17T10:47:00Z">
                  <w:rPr>
                    <w:ins w:id="4459" w:author="Vijay Shah" w:date="2014-03-14T11:53:00Z"/>
                  </w:rPr>
                </w:rPrChange>
              </w:rPr>
            </w:pPr>
            <w:ins w:id="4460" w:author="Vijay Shah" w:date="2014-03-14T11:54:00Z">
              <w:r w:rsidRPr="004C4950">
                <w:rPr>
                  <w:sz w:val="20"/>
                  <w:rPrChange w:id="4461" w:author="Vijay Shah" w:date="2014-04-17T10:47:00Z">
                    <w:rPr/>
                  </w:rPrChange>
                </w:rPr>
                <w:t>Value shall be “</w:t>
              </w:r>
            </w:ins>
            <w:ins w:id="4462" w:author="Vijay Shah" w:date="2014-04-16T00:06:00Z">
              <w:r w:rsidR="00F40FE1" w:rsidRPr="004C4950">
                <w:rPr>
                  <w:sz w:val="20"/>
                  <w:rPrChange w:id="4463" w:author="Vijay Shah" w:date="2014-04-17T10:47:00Z">
                    <w:rPr/>
                  </w:rPrChange>
                </w:rPr>
                <w:t>UNSTRUCTURED</w:t>
              </w:r>
            </w:ins>
            <w:ins w:id="4464" w:author="Vijay Shah" w:date="2014-03-14T11:54:00Z">
              <w:r w:rsidRPr="004C4950">
                <w:rPr>
                  <w:sz w:val="20"/>
                  <w:rPrChange w:id="4465" w:author="Vijay Shah" w:date="2014-04-17T10:47:00Z">
                    <w:rPr/>
                  </w:rPrChange>
                </w:rPr>
                <w:t>”</w:t>
              </w:r>
            </w:ins>
          </w:p>
        </w:tc>
      </w:tr>
    </w:tbl>
    <w:p w:rsidR="00551642" w:rsidRDefault="00551642">
      <w:pPr>
        <w:pStyle w:val="BodyText"/>
        <w:rPr>
          <w:ins w:id="4466" w:author="Vijay Shah" w:date="2014-03-14T10:32:00Z"/>
        </w:rPr>
        <w:pPrChange w:id="4467" w:author="Vijay Shah" w:date="2014-03-14T10:32:00Z">
          <w:pPr>
            <w:pStyle w:val="Note"/>
          </w:pPr>
        </w:pPrChange>
      </w:pPr>
    </w:p>
    <w:p w:rsidR="00551642" w:rsidRPr="0010300F" w:rsidRDefault="00551642">
      <w:pPr>
        <w:pStyle w:val="CodeLine"/>
        <w:pBdr>
          <w:right w:val="single" w:sz="4" w:space="0" w:color="auto"/>
        </w:pBdr>
        <w:rPr>
          <w:ins w:id="4468" w:author="Vijay Shah" w:date="2014-03-14T10:33:00Z"/>
          <w:rFonts w:eastAsiaTheme="minorHAnsi"/>
          <w:color w:val="000000"/>
          <w:highlight w:val="white"/>
        </w:rPr>
        <w:pPrChange w:id="4469" w:author="Vijay Shah" w:date="2014-04-17T09:42:00Z">
          <w:pPr>
            <w:pStyle w:val="CodeLine"/>
          </w:pPr>
        </w:pPrChange>
      </w:pPr>
      <w:ins w:id="4470" w:author="Vijay Shah" w:date="2014-03-14T10:33:00Z">
        <w:r w:rsidRPr="0010300F">
          <w:rPr>
            <w:rFonts w:eastAsiaTheme="minorHAnsi"/>
            <w:highlight w:val="white"/>
          </w:rPr>
          <w:t>&lt;</w:t>
        </w:r>
        <w:r w:rsidRPr="0010300F">
          <w:rPr>
            <w:rFonts w:eastAsiaTheme="minorHAnsi"/>
            <w:color w:val="A31515"/>
            <w:highlight w:val="white"/>
          </w:rPr>
          <w:t>RetrieveFormResponse</w:t>
        </w:r>
        <w:r w:rsidRPr="0010300F">
          <w:rPr>
            <w:rFonts w:eastAsiaTheme="minorHAnsi"/>
            <w:highlight w:val="white"/>
          </w:rPr>
          <w:br/>
        </w:r>
        <w:r w:rsidRPr="0010300F">
          <w:rPr>
            <w:rFonts w:eastAsiaTheme="minorHAnsi"/>
            <w:color w:val="FF0000"/>
            <w:highlight w:val="white"/>
          </w:rPr>
          <w:t xml:space="preserve">   xmlns</w:t>
        </w:r>
        <w:r w:rsidRPr="0010300F">
          <w:rPr>
            <w:rFonts w:eastAsiaTheme="minorHAnsi"/>
            <w:highlight w:val="white"/>
          </w:rPr>
          <w:t>=</w:t>
        </w:r>
        <w:r w:rsidRPr="0010300F">
          <w:rPr>
            <w:rFonts w:eastAsiaTheme="minorHAnsi"/>
            <w:color w:val="000000"/>
            <w:highlight w:val="white"/>
          </w:rPr>
          <w:t>"</w:t>
        </w:r>
        <w:r w:rsidRPr="0010300F">
          <w:rPr>
            <w:rFonts w:eastAsiaTheme="minorHAnsi"/>
            <w:highlight w:val="white"/>
          </w:rPr>
          <w:t>urn:ihe:iti:rfd:2007</w:t>
        </w:r>
        <w:r w:rsidRPr="0010300F">
          <w:rPr>
            <w:rFonts w:eastAsiaTheme="minorHAnsi"/>
            <w:color w:val="000000"/>
            <w:highlight w:val="white"/>
          </w:rPr>
          <w:t>"</w:t>
        </w:r>
        <w:r w:rsidRPr="0010300F">
          <w:rPr>
            <w:rFonts w:eastAsiaTheme="minorHAnsi"/>
            <w:highlight w:val="white"/>
          </w:rPr>
          <w:br/>
        </w:r>
        <w:r w:rsidRPr="0010300F">
          <w:rPr>
            <w:rFonts w:eastAsiaTheme="minorHAnsi"/>
            <w:color w:val="FF0000"/>
            <w:highlight w:val="white"/>
          </w:rPr>
          <w:t xml:space="preserve">   xmlns:xsi</w:t>
        </w:r>
        <w:r w:rsidRPr="0010300F">
          <w:rPr>
            <w:rFonts w:eastAsiaTheme="minorHAnsi"/>
            <w:highlight w:val="white"/>
          </w:rPr>
          <w:t>=</w:t>
        </w:r>
        <w:r w:rsidRPr="0010300F">
          <w:rPr>
            <w:rFonts w:eastAsiaTheme="minorHAnsi"/>
            <w:color w:val="000000"/>
            <w:highlight w:val="white"/>
          </w:rPr>
          <w:t>"</w:t>
        </w:r>
        <w:r>
          <w:fldChar w:fldCharType="begin"/>
        </w:r>
        <w:r>
          <w:instrText xml:space="preserve"> HYPERLINK "http://www.w3.org/2001/XMLSchema-instance" </w:instrText>
        </w:r>
        <w:r>
          <w:fldChar w:fldCharType="separate"/>
        </w:r>
        <w:r w:rsidRPr="0010300F">
          <w:rPr>
            <w:rFonts w:eastAsiaTheme="minorHAnsi"/>
            <w:highlight w:val="white"/>
            <w:u w:val="single"/>
          </w:rPr>
          <w:t>http://www.w3.org/2001/XMLSchema-instance</w:t>
        </w:r>
        <w:r>
          <w:rPr>
            <w:rFonts w:eastAsiaTheme="minorHAnsi"/>
            <w:highlight w:val="white"/>
            <w:u w:val="single"/>
          </w:rPr>
          <w:fldChar w:fldCharType="end"/>
        </w:r>
        <w:r w:rsidRPr="0010300F">
          <w:rPr>
            <w:rFonts w:eastAsiaTheme="minorHAnsi"/>
            <w:color w:val="000000"/>
            <w:highlight w:val="white"/>
          </w:rPr>
          <w:t>"</w:t>
        </w:r>
        <w:r w:rsidRPr="0010300F">
          <w:rPr>
            <w:rFonts w:eastAsiaTheme="minorHAnsi"/>
            <w:highlight w:val="white"/>
          </w:rPr>
          <w:br/>
        </w:r>
        <w:r w:rsidRPr="0010300F">
          <w:rPr>
            <w:rFonts w:eastAsiaTheme="minorHAnsi"/>
            <w:color w:val="FF0000"/>
            <w:highlight w:val="white"/>
          </w:rPr>
          <w:t xml:space="preserve">   xmlns:sdc</w:t>
        </w:r>
        <w:r w:rsidRPr="0010300F">
          <w:rPr>
            <w:rFonts w:eastAsiaTheme="minorHAnsi"/>
            <w:highlight w:val="white"/>
          </w:rPr>
          <w:t>=</w:t>
        </w:r>
        <w:r w:rsidRPr="0010300F">
          <w:rPr>
            <w:rFonts w:eastAsiaTheme="minorHAnsi"/>
            <w:color w:val="000000"/>
            <w:highlight w:val="white"/>
          </w:rPr>
          <w:t>"</w:t>
        </w:r>
        <w:r w:rsidRPr="0010300F">
          <w:rPr>
            <w:rFonts w:eastAsiaTheme="minorHAnsi"/>
            <w:highlight w:val="white"/>
          </w:rPr>
          <w:t>urn:ihe:qrph:sdc:2014</w:t>
        </w:r>
        <w:r w:rsidRPr="0010300F">
          <w:rPr>
            <w:rFonts w:eastAsiaTheme="minorHAnsi"/>
            <w:color w:val="000000"/>
            <w:highlight w:val="white"/>
          </w:rPr>
          <w:t>"</w:t>
        </w:r>
        <w:r w:rsidRPr="0010300F">
          <w:rPr>
            <w:rFonts w:eastAsiaTheme="minorHAnsi"/>
            <w:highlight w:val="white"/>
          </w:rPr>
          <w:t>&gt;</w:t>
        </w:r>
      </w:ins>
    </w:p>
    <w:p w:rsidR="00551642" w:rsidRPr="0010300F" w:rsidRDefault="00551642">
      <w:pPr>
        <w:pStyle w:val="CodeLine"/>
        <w:pBdr>
          <w:right w:val="single" w:sz="4" w:space="0" w:color="auto"/>
        </w:pBdr>
        <w:rPr>
          <w:ins w:id="4471" w:author="Vijay Shah" w:date="2014-03-14T10:33:00Z"/>
          <w:rFonts w:eastAsiaTheme="minorHAnsi"/>
          <w:color w:val="000000"/>
          <w:highlight w:val="white"/>
        </w:rPr>
        <w:pPrChange w:id="4472" w:author="Vijay Shah" w:date="2014-04-17T09:42:00Z">
          <w:pPr>
            <w:pStyle w:val="CodeLine"/>
          </w:pPr>
        </w:pPrChange>
      </w:pPr>
      <w:ins w:id="4473" w:author="Vijay Shah" w:date="2014-03-14T10:33:00Z">
        <w:r>
          <w:rPr>
            <w:rFonts w:eastAsiaTheme="minorHAnsi"/>
            <w:highlight w:val="white"/>
          </w:rPr>
          <w:tab/>
        </w:r>
        <w:r w:rsidRPr="0010300F">
          <w:rPr>
            <w:rFonts w:eastAsiaTheme="minorHAnsi"/>
            <w:highlight w:val="white"/>
          </w:rPr>
          <w:t>&lt;</w:t>
        </w:r>
        <w:r w:rsidRPr="0010300F">
          <w:rPr>
            <w:rFonts w:eastAsiaTheme="minorHAnsi"/>
            <w:color w:val="A31515"/>
            <w:highlight w:val="white"/>
          </w:rPr>
          <w:t>form</w:t>
        </w:r>
        <w:r w:rsidRPr="0010300F">
          <w:rPr>
            <w:rFonts w:eastAsiaTheme="minorHAnsi"/>
            <w:highlight w:val="white"/>
          </w:rPr>
          <w:t>&gt;</w:t>
        </w:r>
      </w:ins>
    </w:p>
    <w:p w:rsidR="00551642" w:rsidRPr="0010300F" w:rsidRDefault="00551642">
      <w:pPr>
        <w:pStyle w:val="CodeLine"/>
        <w:pBdr>
          <w:right w:val="single" w:sz="4" w:space="0" w:color="auto"/>
        </w:pBdr>
        <w:rPr>
          <w:ins w:id="4474" w:author="Vijay Shah" w:date="2014-03-14T10:33:00Z"/>
          <w:rFonts w:eastAsiaTheme="minorHAnsi"/>
          <w:color w:val="000000"/>
          <w:highlight w:val="white"/>
        </w:rPr>
        <w:pPrChange w:id="4475" w:author="Vijay Shah" w:date="2014-04-17T09:42:00Z">
          <w:pPr>
            <w:pStyle w:val="CodeLine"/>
          </w:pPr>
        </w:pPrChange>
      </w:pPr>
      <w:ins w:id="4476" w:author="Vijay Shah" w:date="2014-03-14T10:33:00Z">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A31515"/>
            <w:highlight w:val="white"/>
          </w:rPr>
          <w:t>URL</w:t>
        </w:r>
        <w:r w:rsidRPr="0010300F">
          <w:rPr>
            <w:rFonts w:eastAsiaTheme="minorHAnsi"/>
            <w:highlight w:val="white"/>
          </w:rPr>
          <w:t>&gt;</w:t>
        </w:r>
      </w:ins>
    </w:p>
    <w:p w:rsidR="00551642" w:rsidRPr="0010300F" w:rsidRDefault="00551642">
      <w:pPr>
        <w:pStyle w:val="CodeLine"/>
        <w:pBdr>
          <w:right w:val="single" w:sz="4" w:space="0" w:color="auto"/>
        </w:pBdr>
        <w:rPr>
          <w:ins w:id="4477" w:author="Vijay Shah" w:date="2014-03-14T10:33:00Z"/>
          <w:rFonts w:eastAsiaTheme="minorHAnsi"/>
          <w:color w:val="000000"/>
          <w:highlight w:val="white"/>
        </w:rPr>
        <w:pPrChange w:id="4478" w:author="Vijay Shah" w:date="2014-04-17T09:42:00Z">
          <w:pPr>
            <w:pStyle w:val="CodeLine"/>
          </w:pPr>
        </w:pPrChange>
      </w:pPr>
      <w:ins w:id="4479" w:author="Vijay Shah" w:date="2014-03-14T10:33:00Z">
        <w:r>
          <w:rPr>
            <w:rFonts w:eastAsiaTheme="minorHAnsi"/>
            <w:highlight w:val="white"/>
          </w:rPr>
          <w:tab/>
        </w:r>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008000"/>
            <w:highlight w:val="white"/>
          </w:rPr>
          <w:t>URL FOR THE INSTANCE OF THIS FORM GOES HERE</w:t>
        </w:r>
        <w:r w:rsidRPr="0010300F">
          <w:rPr>
            <w:rFonts w:eastAsiaTheme="minorHAnsi"/>
            <w:highlight w:val="white"/>
          </w:rPr>
          <w:t>--&gt;</w:t>
        </w:r>
      </w:ins>
    </w:p>
    <w:p w:rsidR="00551642" w:rsidRPr="0010300F" w:rsidRDefault="00551642">
      <w:pPr>
        <w:pStyle w:val="CodeLine"/>
        <w:pBdr>
          <w:right w:val="single" w:sz="4" w:space="0" w:color="auto"/>
        </w:pBdr>
        <w:rPr>
          <w:ins w:id="4480" w:author="Vijay Shah" w:date="2014-03-14T10:33:00Z"/>
          <w:rFonts w:eastAsiaTheme="minorHAnsi"/>
          <w:color w:val="000000"/>
          <w:highlight w:val="white"/>
        </w:rPr>
        <w:pPrChange w:id="4481" w:author="Vijay Shah" w:date="2014-04-17T09:42:00Z">
          <w:pPr>
            <w:pStyle w:val="CodeLine"/>
          </w:pPr>
        </w:pPrChange>
      </w:pPr>
      <w:ins w:id="4482" w:author="Vijay Shah" w:date="2014-03-14T10:33:00Z">
        <w:r>
          <w:tab/>
        </w:r>
        <w:r>
          <w:tab/>
        </w:r>
        <w:r>
          <w:tab/>
        </w:r>
        <w:r>
          <w:fldChar w:fldCharType="begin"/>
        </w:r>
        <w:r>
          <w:instrText xml:space="preserve"> HYPERLINK "http://www.weBeForms.com/1.2.3.4.5" </w:instrText>
        </w:r>
        <w:r>
          <w:fldChar w:fldCharType="separate"/>
        </w:r>
        <w:r w:rsidRPr="0010300F">
          <w:rPr>
            <w:rFonts w:eastAsiaTheme="minorHAnsi"/>
            <w:highlight w:val="white"/>
            <w:u w:val="single"/>
          </w:rPr>
          <w:t>www.weBeForms.com/1.2.3.4.5</w:t>
        </w:r>
        <w:r>
          <w:rPr>
            <w:rFonts w:eastAsiaTheme="minorHAnsi"/>
            <w:highlight w:val="white"/>
            <w:u w:val="single"/>
          </w:rPr>
          <w:fldChar w:fldCharType="end"/>
        </w:r>
      </w:ins>
    </w:p>
    <w:p w:rsidR="00551642" w:rsidRPr="0010300F" w:rsidRDefault="00551642">
      <w:pPr>
        <w:pStyle w:val="CodeLine"/>
        <w:pBdr>
          <w:right w:val="single" w:sz="4" w:space="0" w:color="auto"/>
        </w:pBdr>
        <w:rPr>
          <w:ins w:id="4483" w:author="Vijay Shah" w:date="2014-03-14T10:33:00Z"/>
          <w:rFonts w:eastAsiaTheme="minorHAnsi"/>
          <w:color w:val="000000"/>
          <w:highlight w:val="white"/>
        </w:rPr>
        <w:pPrChange w:id="4484" w:author="Vijay Shah" w:date="2014-04-17T09:42:00Z">
          <w:pPr>
            <w:pStyle w:val="CodeLine"/>
          </w:pPr>
        </w:pPrChange>
      </w:pPr>
      <w:ins w:id="4485" w:author="Vijay Shah" w:date="2014-03-14T10:33:00Z">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A31515"/>
            <w:highlight w:val="white"/>
          </w:rPr>
          <w:t>URL</w:t>
        </w:r>
        <w:r w:rsidRPr="0010300F">
          <w:rPr>
            <w:rFonts w:eastAsiaTheme="minorHAnsi"/>
            <w:highlight w:val="white"/>
          </w:rPr>
          <w:t>&gt;</w:t>
        </w:r>
      </w:ins>
    </w:p>
    <w:p w:rsidR="00551642" w:rsidRPr="0010300F" w:rsidRDefault="00551642">
      <w:pPr>
        <w:pStyle w:val="CodeLine"/>
        <w:pBdr>
          <w:right w:val="single" w:sz="4" w:space="0" w:color="auto"/>
        </w:pBdr>
        <w:rPr>
          <w:ins w:id="4486" w:author="Vijay Shah" w:date="2014-03-14T10:33:00Z"/>
          <w:rFonts w:eastAsiaTheme="minorHAnsi"/>
          <w:color w:val="000000"/>
          <w:highlight w:val="white"/>
        </w:rPr>
        <w:pPrChange w:id="4487" w:author="Vijay Shah" w:date="2014-04-17T09:42:00Z">
          <w:pPr>
            <w:pStyle w:val="CodeLine"/>
          </w:pPr>
        </w:pPrChange>
      </w:pPr>
      <w:ins w:id="4488" w:author="Vijay Shah" w:date="2014-03-14T10:33:00Z">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A31515"/>
            <w:highlight w:val="white"/>
          </w:rPr>
          <w:t>instanceID</w:t>
        </w:r>
        <w:r w:rsidRPr="0010300F">
          <w:rPr>
            <w:rFonts w:eastAsiaTheme="minorHAnsi"/>
            <w:highlight w:val="white"/>
          </w:rPr>
          <w:t>&gt;</w:t>
        </w:r>
        <w:r w:rsidRPr="0010300F">
          <w:rPr>
            <w:rFonts w:eastAsiaTheme="minorHAnsi"/>
            <w:color w:val="000000"/>
            <w:highlight w:val="white"/>
          </w:rPr>
          <w:t>1.2.3.4.5</w:t>
        </w:r>
        <w:r w:rsidRPr="0010300F">
          <w:rPr>
            <w:rFonts w:eastAsiaTheme="minorHAnsi"/>
            <w:highlight w:val="white"/>
          </w:rPr>
          <w:t>&lt;/</w:t>
        </w:r>
        <w:r w:rsidRPr="0010300F">
          <w:rPr>
            <w:rFonts w:eastAsiaTheme="minorHAnsi"/>
            <w:color w:val="A31515"/>
            <w:highlight w:val="white"/>
          </w:rPr>
          <w:t>instanceID</w:t>
        </w:r>
        <w:r w:rsidRPr="0010300F">
          <w:rPr>
            <w:rFonts w:eastAsiaTheme="minorHAnsi"/>
            <w:highlight w:val="white"/>
          </w:rPr>
          <w:t>&gt;</w:t>
        </w:r>
      </w:ins>
    </w:p>
    <w:p w:rsidR="00551642" w:rsidRPr="0010300F" w:rsidRDefault="00551642">
      <w:pPr>
        <w:pStyle w:val="CodeLine"/>
        <w:pBdr>
          <w:right w:val="single" w:sz="4" w:space="0" w:color="auto"/>
        </w:pBdr>
        <w:rPr>
          <w:ins w:id="4489" w:author="Vijay Shah" w:date="2014-03-14T10:33:00Z"/>
          <w:rFonts w:eastAsiaTheme="minorHAnsi"/>
          <w:color w:val="000000"/>
          <w:highlight w:val="white"/>
        </w:rPr>
        <w:pPrChange w:id="4490" w:author="Vijay Shah" w:date="2014-04-17T09:42:00Z">
          <w:pPr>
            <w:pStyle w:val="CodeLine"/>
          </w:pPr>
        </w:pPrChange>
      </w:pPr>
      <w:ins w:id="4491" w:author="Vijay Shah" w:date="2014-03-14T10:33:00Z">
        <w:r>
          <w:rPr>
            <w:rFonts w:eastAsiaTheme="minorHAnsi"/>
            <w:highlight w:val="white"/>
          </w:rPr>
          <w:tab/>
        </w:r>
        <w:r w:rsidRPr="0010300F">
          <w:rPr>
            <w:rFonts w:eastAsiaTheme="minorHAnsi"/>
            <w:highlight w:val="white"/>
          </w:rPr>
          <w:t>&lt;/</w:t>
        </w:r>
        <w:r w:rsidRPr="0010300F">
          <w:rPr>
            <w:rFonts w:eastAsiaTheme="minorHAnsi"/>
            <w:color w:val="A31515"/>
            <w:highlight w:val="white"/>
          </w:rPr>
          <w:t>form</w:t>
        </w:r>
        <w:r w:rsidRPr="0010300F">
          <w:rPr>
            <w:rFonts w:eastAsiaTheme="minorHAnsi"/>
            <w:highlight w:val="white"/>
          </w:rPr>
          <w:t>&gt;</w:t>
        </w:r>
      </w:ins>
    </w:p>
    <w:p w:rsidR="00551642" w:rsidRPr="0010300F" w:rsidRDefault="00551642">
      <w:pPr>
        <w:pStyle w:val="CodeLine"/>
        <w:pBdr>
          <w:right w:val="single" w:sz="4" w:space="0" w:color="auto"/>
        </w:pBdr>
        <w:rPr>
          <w:ins w:id="4492" w:author="Vijay Shah" w:date="2014-03-14T10:33:00Z"/>
          <w:rFonts w:eastAsiaTheme="minorHAnsi"/>
          <w:color w:val="000000"/>
          <w:highlight w:val="white"/>
        </w:rPr>
        <w:pPrChange w:id="4493" w:author="Vijay Shah" w:date="2014-04-17T09:42:00Z">
          <w:pPr>
            <w:pStyle w:val="CodeLine"/>
          </w:pPr>
        </w:pPrChange>
      </w:pPr>
      <w:ins w:id="4494" w:author="Vijay Shah" w:date="2014-03-14T10:33:00Z">
        <w:r>
          <w:rPr>
            <w:rFonts w:eastAsiaTheme="minorHAnsi"/>
            <w:highlight w:val="white"/>
          </w:rPr>
          <w:tab/>
        </w:r>
        <w:r w:rsidRPr="0010300F">
          <w:rPr>
            <w:rFonts w:eastAsiaTheme="minorHAnsi"/>
            <w:highlight w:val="white"/>
          </w:rPr>
          <w:t>&lt;</w:t>
        </w:r>
        <w:r w:rsidRPr="0010300F">
          <w:rPr>
            <w:rFonts w:eastAsiaTheme="minorHAnsi"/>
            <w:color w:val="A31515"/>
            <w:highlight w:val="white"/>
          </w:rPr>
          <w:t>contentType</w:t>
        </w:r>
        <w:r w:rsidRPr="0010300F">
          <w:rPr>
            <w:rFonts w:eastAsiaTheme="minorHAnsi"/>
            <w:highlight w:val="white"/>
          </w:rPr>
          <w:t>&gt;</w:t>
        </w:r>
        <w:r w:rsidRPr="0010300F">
          <w:rPr>
            <w:rFonts w:eastAsiaTheme="minorHAnsi"/>
            <w:color w:val="000000"/>
            <w:highlight w:val="white"/>
          </w:rPr>
          <w:t>UNSTRUCTURED</w:t>
        </w:r>
        <w:r w:rsidRPr="0010300F">
          <w:rPr>
            <w:rFonts w:eastAsiaTheme="minorHAnsi"/>
            <w:highlight w:val="white"/>
          </w:rPr>
          <w:t>&lt;/</w:t>
        </w:r>
        <w:r w:rsidRPr="0010300F">
          <w:rPr>
            <w:rFonts w:eastAsiaTheme="minorHAnsi"/>
            <w:color w:val="A31515"/>
            <w:highlight w:val="white"/>
          </w:rPr>
          <w:t>contentType</w:t>
        </w:r>
        <w:r w:rsidRPr="0010300F">
          <w:rPr>
            <w:rFonts w:eastAsiaTheme="minorHAnsi"/>
            <w:highlight w:val="white"/>
          </w:rPr>
          <w:t>&gt;</w:t>
        </w:r>
      </w:ins>
    </w:p>
    <w:p w:rsidR="00551642" w:rsidRPr="0010300F" w:rsidRDefault="00551642">
      <w:pPr>
        <w:pStyle w:val="CodeLine"/>
        <w:pBdr>
          <w:right w:val="single" w:sz="4" w:space="0" w:color="auto"/>
        </w:pBdr>
        <w:rPr>
          <w:ins w:id="4495" w:author="Vijay Shah" w:date="2014-03-14T10:33:00Z"/>
          <w:rFonts w:eastAsiaTheme="minorHAnsi"/>
          <w:color w:val="000000"/>
          <w:highlight w:val="white"/>
        </w:rPr>
        <w:pPrChange w:id="4496" w:author="Vijay Shah" w:date="2014-04-17T09:42:00Z">
          <w:pPr>
            <w:pStyle w:val="CodeLine"/>
          </w:pPr>
        </w:pPrChange>
      </w:pPr>
      <w:ins w:id="4497" w:author="Vijay Shah" w:date="2014-03-14T10:33:00Z">
        <w:r>
          <w:rPr>
            <w:rFonts w:eastAsiaTheme="minorHAnsi"/>
            <w:highlight w:val="white"/>
          </w:rPr>
          <w:tab/>
        </w:r>
        <w:r w:rsidRPr="0010300F">
          <w:rPr>
            <w:rFonts w:eastAsiaTheme="minorHAnsi"/>
            <w:highlight w:val="white"/>
          </w:rPr>
          <w:t>&lt;</w:t>
        </w:r>
        <w:r w:rsidRPr="0010300F">
          <w:rPr>
            <w:rFonts w:eastAsiaTheme="minorHAnsi"/>
            <w:color w:val="A31515"/>
            <w:highlight w:val="white"/>
          </w:rPr>
          <w:t>responseCode</w:t>
        </w:r>
        <w:r w:rsidRPr="0010300F">
          <w:rPr>
            <w:rFonts w:eastAsiaTheme="minorHAnsi"/>
            <w:highlight w:val="white"/>
          </w:rPr>
          <w:t>/&gt;</w:t>
        </w:r>
      </w:ins>
    </w:p>
    <w:p w:rsidR="00551642" w:rsidRPr="0010300F" w:rsidRDefault="00551642">
      <w:pPr>
        <w:pStyle w:val="CodeLine"/>
        <w:pBdr>
          <w:right w:val="single" w:sz="4" w:space="0" w:color="auto"/>
        </w:pBdr>
        <w:rPr>
          <w:ins w:id="4498" w:author="Vijay Shah" w:date="2014-03-14T10:33:00Z"/>
          <w:rFonts w:eastAsiaTheme="minorHAnsi"/>
          <w:color w:val="000000"/>
          <w:highlight w:val="white"/>
        </w:rPr>
        <w:pPrChange w:id="4499" w:author="Vijay Shah" w:date="2014-04-17T09:42:00Z">
          <w:pPr>
            <w:pStyle w:val="CodeLine"/>
          </w:pPr>
        </w:pPrChange>
      </w:pPr>
      <w:ins w:id="4500" w:author="Vijay Shah" w:date="2014-03-14T10:33:00Z">
        <w:r w:rsidRPr="0010300F">
          <w:rPr>
            <w:rFonts w:eastAsiaTheme="minorHAnsi"/>
            <w:highlight w:val="white"/>
          </w:rPr>
          <w:t>&lt;/</w:t>
        </w:r>
        <w:r w:rsidRPr="0010300F">
          <w:rPr>
            <w:rFonts w:eastAsiaTheme="minorHAnsi"/>
            <w:color w:val="A31515"/>
            <w:highlight w:val="white"/>
          </w:rPr>
          <w:t>RetrieveFormResponse</w:t>
        </w:r>
        <w:r w:rsidRPr="0010300F">
          <w:rPr>
            <w:rFonts w:eastAsiaTheme="minorHAnsi"/>
            <w:highlight w:val="white"/>
          </w:rPr>
          <w:t>&gt;</w:t>
        </w:r>
      </w:ins>
    </w:p>
    <w:p w:rsidR="00327257" w:rsidRDefault="00327257" w:rsidP="00327257">
      <w:pPr>
        <w:pStyle w:val="BodyText"/>
        <w:rPr>
          <w:ins w:id="4501" w:author="Vijay Shah" w:date="2014-04-16T00:07:00Z"/>
          <w:lang w:eastAsia="x-none"/>
        </w:rPr>
      </w:pPr>
      <w:ins w:id="4502" w:author="Vijay Shah" w:date="2014-04-16T00:07:00Z">
        <w:r>
          <w:rPr>
            <w:lang w:eastAsia="x-none"/>
          </w:rPr>
          <w:t>Form Manager/Form Processor SHALL ensure that the &lt;contentType&gt; element always has value “UNSTRUCTURED” when returning Form URI information.</w:t>
        </w:r>
      </w:ins>
    </w:p>
    <w:p w:rsidR="004676CD" w:rsidRDefault="002F71AB">
      <w:pPr>
        <w:pStyle w:val="Heading4"/>
        <w:ind w:left="864" w:hanging="864"/>
        <w:rPr>
          <w:ins w:id="4503" w:author="Vijay Shah" w:date="2014-04-11T12:00:00Z"/>
        </w:rPr>
        <w:pPrChange w:id="4504" w:author="Vijay Shah" w:date="2014-04-10T23:24:00Z">
          <w:pPr>
            <w:pStyle w:val="Note"/>
          </w:pPr>
        </w:pPrChange>
      </w:pPr>
      <w:bookmarkStart w:id="4505" w:name="_Toc384977707"/>
      <w:commentRangeStart w:id="4506"/>
      <w:ins w:id="4507" w:author="Vijay Shah" w:date="2014-02-25T11:56:00Z">
        <w:r>
          <w:rPr>
            <w:noProof w:val="0"/>
          </w:rPr>
          <w:t xml:space="preserve">Q.5 </w:t>
        </w:r>
      </w:ins>
      <w:ins w:id="4508" w:author="Vijay Shah" w:date="2014-04-11T11:06:00Z">
        <w:r w:rsidR="004676CD">
          <w:rPr>
            <w:noProof w:val="0"/>
          </w:rPr>
          <w:t>SDC Submission Data</w:t>
        </w:r>
      </w:ins>
      <w:ins w:id="4509" w:author="Vijay Shah" w:date="2014-02-25T11:56:00Z">
        <w:r>
          <w:rPr>
            <w:noProof w:val="0"/>
          </w:rPr>
          <w:t xml:space="preserve"> Content Module</w:t>
        </w:r>
      </w:ins>
      <w:commentRangeEnd w:id="4506"/>
      <w:r w:rsidR="00DA069D" w:rsidRPr="00D14721">
        <w:rPr>
          <w:rPrChange w:id="4510" w:author="Vijay Shah" w:date="2014-04-10T23:24:00Z">
            <w:rPr>
              <w:rStyle w:val="CommentReference"/>
            </w:rPr>
          </w:rPrChange>
        </w:rPr>
        <w:commentReference w:id="4506"/>
      </w:r>
      <w:bookmarkEnd w:id="4505"/>
    </w:p>
    <w:p w:rsidR="006C397B" w:rsidRDefault="006C397B">
      <w:pPr>
        <w:pStyle w:val="BodyText"/>
        <w:rPr>
          <w:ins w:id="4511" w:author="Vijay Shah" w:date="2014-04-17T10:04:00Z"/>
          <w:lang w:eastAsia="x-none"/>
        </w:rPr>
        <w:pPrChange w:id="4512" w:author="Vijay Shah" w:date="2014-04-17T09:54:00Z">
          <w:pPr>
            <w:pStyle w:val="Note"/>
            <w:ind w:left="0" w:firstLine="0"/>
          </w:pPr>
        </w:pPrChange>
      </w:pPr>
      <w:ins w:id="4513" w:author="Vijay Shah" w:date="2014-04-17T10:04:00Z">
        <w:r>
          <w:rPr>
            <w:lang w:eastAsia="x-none"/>
          </w:rPr>
          <w:t>This is a constraint on &lt;submitFormRequest&gt; element defined in RFD profile.  In SDC, the &lt;submitFormRequest&gt; element SHALL c</w:t>
        </w:r>
      </w:ins>
      <w:ins w:id="4514" w:author="Vijay Shah" w:date="2014-04-17T10:05:00Z">
        <w:r>
          <w:rPr>
            <w:lang w:eastAsia="x-none"/>
          </w:rPr>
          <w:t>arry</w:t>
        </w:r>
      </w:ins>
      <w:ins w:id="4515" w:author="Vijay Shah" w:date="2014-04-17T10:04:00Z">
        <w:r>
          <w:rPr>
            <w:lang w:eastAsia="x-none"/>
          </w:rPr>
          <w:t xml:space="preserve"> a single &lt;sdc:form_data&gt; </w:t>
        </w:r>
      </w:ins>
      <w:ins w:id="4516" w:author="Vijay Shah" w:date="2014-04-17T10:05:00Z">
        <w:r>
          <w:rPr>
            <w:lang w:eastAsia="x-none"/>
          </w:rPr>
          <w:t xml:space="preserve">element containing </w:t>
        </w:r>
      </w:ins>
      <w:ins w:id="4517" w:author="Vijay Shah" w:date="2014-04-17T10:06:00Z">
        <w:r>
          <w:rPr>
            <w:lang w:eastAsia="x-none"/>
          </w:rPr>
          <w:t xml:space="preserve">form </w:t>
        </w:r>
      </w:ins>
      <w:ins w:id="4518" w:author="Vijay Shah" w:date="2014-04-17T10:05:00Z">
        <w:r>
          <w:rPr>
            <w:lang w:eastAsia="x-none"/>
          </w:rPr>
          <w:t xml:space="preserve">data </w:t>
        </w:r>
      </w:ins>
      <w:ins w:id="4519" w:author="Vijay Shah" w:date="2014-04-17T10:06:00Z">
        <w:r>
          <w:rPr>
            <w:lang w:eastAsia="x-none"/>
          </w:rPr>
          <w:t xml:space="preserve">as </w:t>
        </w:r>
      </w:ins>
      <w:ins w:id="4520" w:author="Vijay Shah" w:date="2014-04-17T10:05:00Z">
        <w:r>
          <w:rPr>
            <w:lang w:eastAsia="x-none"/>
          </w:rPr>
          <w:t>question-answer pair</w:t>
        </w:r>
      </w:ins>
      <w:ins w:id="4521" w:author="Vijay Shah" w:date="2014-04-17T10:06:00Z">
        <w:r>
          <w:rPr>
            <w:lang w:eastAsia="x-none"/>
          </w:rPr>
          <w:t>s</w:t>
        </w:r>
      </w:ins>
      <w:ins w:id="4522" w:author="Vijay Shah" w:date="2014-04-17T10:05:00Z">
        <w:r>
          <w:rPr>
            <w:lang w:eastAsia="x-none"/>
          </w:rPr>
          <w:t>.</w:t>
        </w:r>
      </w:ins>
    </w:p>
    <w:p w:rsidR="006C27B2" w:rsidRDefault="006C397B">
      <w:pPr>
        <w:pStyle w:val="BodyText"/>
        <w:rPr>
          <w:ins w:id="4523" w:author="Vijay Shah" w:date="2014-04-17T09:52:00Z"/>
          <w:lang w:eastAsia="x-none"/>
        </w:rPr>
        <w:pPrChange w:id="4524" w:author="Vijay Shah" w:date="2014-04-17T09:54:00Z">
          <w:pPr>
            <w:pStyle w:val="Note"/>
            <w:ind w:left="0" w:firstLine="0"/>
          </w:pPr>
        </w:pPrChange>
      </w:pPr>
      <w:ins w:id="4525" w:author="Vijay Shah" w:date="2014-04-17T10:06:00Z">
        <w:r>
          <w:rPr>
            <w:lang w:eastAsia="x-none"/>
          </w:rPr>
          <w:t>The SDC Submission Data content module specifies the structure in which the form data needs to be sent to the Form Receive</w:t>
        </w:r>
      </w:ins>
      <w:ins w:id="4526" w:author="Vijay Shah" w:date="2014-04-17T10:09:00Z">
        <w:r>
          <w:rPr>
            <w:lang w:eastAsia="x-none"/>
          </w:rPr>
          <w:t xml:space="preserve">r.  Using this content module, Form Filler sends only relevant data instead of sending the entire form itself.  The structure of the form data is defined in a manner to </w:t>
        </w:r>
      </w:ins>
      <w:ins w:id="4527" w:author="Vijay Shah" w:date="2014-04-17T10:12:00Z">
        <w:r>
          <w:rPr>
            <w:lang w:eastAsia="x-none"/>
          </w:rPr>
          <w:t>create</w:t>
        </w:r>
      </w:ins>
      <w:ins w:id="4528" w:author="Vijay Shah" w:date="2014-04-17T10:09:00Z">
        <w:r>
          <w:rPr>
            <w:lang w:eastAsia="x-none"/>
          </w:rPr>
          <w:t xml:space="preserve"> </w:t>
        </w:r>
      </w:ins>
      <w:ins w:id="4529" w:author="Vijay Shah" w:date="2014-04-17T10:12:00Z">
        <w:r>
          <w:rPr>
            <w:lang w:eastAsia="x-none"/>
          </w:rPr>
          <w:t>fi</w:t>
        </w:r>
        <w:r w:rsidR="00147726">
          <w:rPr>
            <w:lang w:eastAsia="x-none"/>
          </w:rPr>
          <w:t xml:space="preserve">ne balance between </w:t>
        </w:r>
      </w:ins>
      <w:ins w:id="4530" w:author="Vijay Shah" w:date="2014-04-17T10:13:00Z">
        <w:r w:rsidR="00147726">
          <w:rPr>
            <w:lang w:eastAsia="x-none"/>
          </w:rPr>
          <w:t xml:space="preserve">sending sufficienet data alogn with necessary context information so that Form Receiver can re-create the form and its data, if necessary.  The context and relevant information are </w:t>
        </w:r>
      </w:ins>
      <w:ins w:id="4531" w:author="Vijay Shah" w:date="2014-04-17T10:14:00Z">
        <w:r w:rsidR="00147726">
          <w:rPr>
            <w:lang w:eastAsia="x-none"/>
          </w:rPr>
          <w:t>derived</w:t>
        </w:r>
      </w:ins>
      <w:ins w:id="4532" w:author="Vijay Shah" w:date="2014-04-17T10:13:00Z">
        <w:r w:rsidR="00147726">
          <w:rPr>
            <w:lang w:eastAsia="x-none"/>
          </w:rPr>
          <w:t xml:space="preserve"> </w:t>
        </w:r>
      </w:ins>
      <w:ins w:id="4533" w:author="Vijay Shah" w:date="2014-04-17T10:14:00Z">
        <w:r w:rsidR="00147726">
          <w:rPr>
            <w:lang w:eastAsia="x-none"/>
          </w:rPr>
          <w:t>from</w:t>
        </w:r>
      </w:ins>
      <w:ins w:id="4534" w:author="Vijay Shah" w:date="2014-04-17T10:13:00Z">
        <w:r w:rsidR="00147726">
          <w:rPr>
            <w:lang w:eastAsia="x-none"/>
          </w:rPr>
          <w:t xml:space="preserve"> the SDC XML Form Definition </w:t>
        </w:r>
      </w:ins>
      <w:ins w:id="4535" w:author="Vijay Shah" w:date="2014-04-17T10:14:00Z">
        <w:r w:rsidR="00147726">
          <w:rPr>
            <w:lang w:eastAsia="x-none"/>
          </w:rPr>
          <w:t xml:space="preserve">and can be very easily referenced using the appropriate form ID </w:t>
        </w:r>
      </w:ins>
      <w:ins w:id="4536" w:author="Vijay Shah" w:date="2014-04-17T10:15:00Z">
        <w:r w:rsidR="00147726">
          <w:rPr>
            <w:lang w:eastAsia="x-none"/>
          </w:rPr>
          <w:t>information</w:t>
        </w:r>
      </w:ins>
      <w:ins w:id="4537" w:author="Vijay Shah" w:date="2014-04-17T10:14:00Z">
        <w:r w:rsidR="00147726">
          <w:rPr>
            <w:lang w:eastAsia="x-none"/>
          </w:rPr>
          <w:t>.</w:t>
        </w:r>
      </w:ins>
      <w:ins w:id="4538" w:author="Vijay Shah" w:date="2014-04-17T10:15:00Z">
        <w:r w:rsidR="00147726">
          <w:rPr>
            <w:lang w:eastAsia="x-none"/>
          </w:rPr>
          <w:t xml:space="preserve"> </w:t>
        </w:r>
      </w:ins>
    </w:p>
    <w:tbl>
      <w:tblPr>
        <w:tblW w:w="88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430"/>
        <w:gridCol w:w="2520"/>
        <w:gridCol w:w="810"/>
        <w:gridCol w:w="990"/>
        <w:gridCol w:w="810"/>
        <w:gridCol w:w="1260"/>
      </w:tblGrid>
      <w:tr w:rsidR="00FB75EA" w:rsidRPr="004C4950" w:rsidTr="00710A40">
        <w:trPr>
          <w:trHeight w:val="908"/>
          <w:tblHeader/>
          <w:ins w:id="4539" w:author="Vijay Shah" w:date="2014-04-17T09:52:00Z"/>
        </w:trPr>
        <w:tc>
          <w:tcPr>
            <w:tcW w:w="2430" w:type="dxa"/>
            <w:shd w:val="clear" w:color="auto" w:fill="548DD4" w:themeFill="text2" w:themeFillTint="99"/>
            <w:vAlign w:val="center"/>
          </w:tcPr>
          <w:p w:rsidR="00FB75EA" w:rsidRPr="004C4950" w:rsidRDefault="00FB75EA" w:rsidP="00710A40">
            <w:pPr>
              <w:keepNext/>
              <w:rPr>
                <w:ins w:id="4540" w:author="Vijay Shah" w:date="2014-04-17T09:52:00Z"/>
                <w:color w:val="FFFFFF" w:themeColor="background1"/>
                <w:sz w:val="20"/>
                <w:rPrChange w:id="4541" w:author="Vijay Shah" w:date="2014-04-17T10:49:00Z">
                  <w:rPr>
                    <w:ins w:id="4542" w:author="Vijay Shah" w:date="2014-04-17T09:52:00Z"/>
                    <w:color w:val="FFFFFF" w:themeColor="background1"/>
                  </w:rPr>
                </w:rPrChange>
              </w:rPr>
            </w:pPr>
            <w:ins w:id="4543" w:author="Vijay Shah" w:date="2014-04-17T09:52:00Z">
              <w:r w:rsidRPr="004C4950">
                <w:rPr>
                  <w:color w:val="FFFFFF" w:themeColor="background1"/>
                  <w:sz w:val="20"/>
                  <w:rPrChange w:id="4544" w:author="Vijay Shah" w:date="2014-04-17T10:49:00Z">
                    <w:rPr>
                      <w:color w:val="FFFFFF" w:themeColor="background1"/>
                    </w:rPr>
                  </w:rPrChange>
                </w:rPr>
                <w:t>Element Name</w:t>
              </w:r>
            </w:ins>
          </w:p>
        </w:tc>
        <w:tc>
          <w:tcPr>
            <w:tcW w:w="2520" w:type="dxa"/>
            <w:shd w:val="clear" w:color="auto" w:fill="548DD4" w:themeFill="text2" w:themeFillTint="99"/>
            <w:vAlign w:val="center"/>
          </w:tcPr>
          <w:p w:rsidR="00FB75EA" w:rsidRPr="004C4950" w:rsidRDefault="00FB75EA" w:rsidP="00710A40">
            <w:pPr>
              <w:keepNext/>
              <w:jc w:val="center"/>
              <w:rPr>
                <w:ins w:id="4545" w:author="Vijay Shah" w:date="2014-04-17T09:52:00Z"/>
                <w:color w:val="FFFFFF" w:themeColor="background1"/>
                <w:sz w:val="20"/>
                <w:rPrChange w:id="4546" w:author="Vijay Shah" w:date="2014-04-17T10:49:00Z">
                  <w:rPr>
                    <w:ins w:id="4547" w:author="Vijay Shah" w:date="2014-04-17T09:52:00Z"/>
                    <w:color w:val="FFFFFF" w:themeColor="background1"/>
                  </w:rPr>
                </w:rPrChange>
              </w:rPr>
            </w:pPr>
            <w:ins w:id="4548" w:author="Vijay Shah" w:date="2014-04-17T09:52:00Z">
              <w:r w:rsidRPr="004C4950">
                <w:rPr>
                  <w:color w:val="FFFFFF" w:themeColor="background1"/>
                  <w:sz w:val="20"/>
                  <w:rPrChange w:id="4549" w:author="Vijay Shah" w:date="2014-04-17T10:49:00Z">
                    <w:rPr>
                      <w:color w:val="FFFFFF" w:themeColor="background1"/>
                    </w:rPr>
                  </w:rPrChange>
                </w:rPr>
                <w:t>Description</w:t>
              </w:r>
            </w:ins>
          </w:p>
        </w:tc>
        <w:tc>
          <w:tcPr>
            <w:tcW w:w="810" w:type="dxa"/>
            <w:shd w:val="clear" w:color="auto" w:fill="548DD4" w:themeFill="text2" w:themeFillTint="99"/>
            <w:vAlign w:val="center"/>
          </w:tcPr>
          <w:p w:rsidR="00FB75EA" w:rsidRPr="004C4950" w:rsidRDefault="00FB75EA" w:rsidP="00710A40">
            <w:pPr>
              <w:keepNext/>
              <w:jc w:val="center"/>
              <w:rPr>
                <w:ins w:id="4550" w:author="Vijay Shah" w:date="2014-04-17T09:52:00Z"/>
                <w:color w:val="FFFFFF" w:themeColor="background1"/>
                <w:sz w:val="20"/>
                <w:rPrChange w:id="4551" w:author="Vijay Shah" w:date="2014-04-17T10:49:00Z">
                  <w:rPr>
                    <w:ins w:id="4552" w:author="Vijay Shah" w:date="2014-04-17T09:52:00Z"/>
                    <w:color w:val="FFFFFF" w:themeColor="background1"/>
                  </w:rPr>
                </w:rPrChange>
              </w:rPr>
            </w:pPr>
            <w:ins w:id="4553" w:author="Vijay Shah" w:date="2014-04-17T09:52:00Z">
              <w:r w:rsidRPr="004C4950">
                <w:rPr>
                  <w:color w:val="FFFFFF" w:themeColor="background1"/>
                  <w:sz w:val="20"/>
                  <w:rPrChange w:id="4554" w:author="Vijay Shah" w:date="2014-04-17T10:49:00Z">
                    <w:rPr>
                      <w:color w:val="FFFFFF" w:themeColor="background1"/>
                    </w:rPr>
                  </w:rPrChange>
                </w:rPr>
                <w:t>Card.</w:t>
              </w:r>
            </w:ins>
          </w:p>
        </w:tc>
        <w:tc>
          <w:tcPr>
            <w:tcW w:w="990" w:type="dxa"/>
            <w:shd w:val="clear" w:color="auto" w:fill="548DD4" w:themeFill="text2" w:themeFillTint="99"/>
            <w:vAlign w:val="center"/>
          </w:tcPr>
          <w:p w:rsidR="00FB75EA" w:rsidRPr="004C4950" w:rsidRDefault="00FB75EA" w:rsidP="00710A40">
            <w:pPr>
              <w:keepNext/>
              <w:jc w:val="center"/>
              <w:rPr>
                <w:ins w:id="4555" w:author="Vijay Shah" w:date="2014-04-17T09:52:00Z"/>
                <w:color w:val="FFFFFF" w:themeColor="background1"/>
                <w:sz w:val="20"/>
                <w:rPrChange w:id="4556" w:author="Vijay Shah" w:date="2014-04-17T10:49:00Z">
                  <w:rPr>
                    <w:ins w:id="4557" w:author="Vijay Shah" w:date="2014-04-17T09:52:00Z"/>
                    <w:color w:val="FFFFFF" w:themeColor="background1"/>
                  </w:rPr>
                </w:rPrChange>
              </w:rPr>
            </w:pPr>
            <w:ins w:id="4558" w:author="Vijay Shah" w:date="2014-04-17T09:52:00Z">
              <w:r w:rsidRPr="004C4950">
                <w:rPr>
                  <w:color w:val="FFFFFF" w:themeColor="background1"/>
                  <w:sz w:val="20"/>
                  <w:rPrChange w:id="4559" w:author="Vijay Shah" w:date="2014-04-17T10:49:00Z">
                    <w:rPr>
                      <w:color w:val="FFFFFF" w:themeColor="background1"/>
                    </w:rPr>
                  </w:rPrChange>
                </w:rPr>
                <w:t>Verb</w:t>
              </w:r>
            </w:ins>
          </w:p>
        </w:tc>
        <w:tc>
          <w:tcPr>
            <w:tcW w:w="810" w:type="dxa"/>
            <w:shd w:val="clear" w:color="auto" w:fill="548DD4" w:themeFill="text2" w:themeFillTint="99"/>
            <w:vAlign w:val="center"/>
          </w:tcPr>
          <w:p w:rsidR="00FB75EA" w:rsidRPr="004C4950" w:rsidRDefault="00FB75EA" w:rsidP="00710A40">
            <w:pPr>
              <w:keepNext/>
              <w:jc w:val="center"/>
              <w:rPr>
                <w:ins w:id="4560" w:author="Vijay Shah" w:date="2014-04-17T09:52:00Z"/>
                <w:color w:val="FFFFFF" w:themeColor="background1"/>
                <w:sz w:val="20"/>
                <w:rPrChange w:id="4561" w:author="Vijay Shah" w:date="2014-04-17T10:49:00Z">
                  <w:rPr>
                    <w:ins w:id="4562" w:author="Vijay Shah" w:date="2014-04-17T09:52:00Z"/>
                    <w:color w:val="FFFFFF" w:themeColor="background1"/>
                  </w:rPr>
                </w:rPrChange>
              </w:rPr>
            </w:pPr>
            <w:ins w:id="4563" w:author="Vijay Shah" w:date="2014-04-17T09:52:00Z">
              <w:r w:rsidRPr="004C4950">
                <w:rPr>
                  <w:color w:val="FFFFFF" w:themeColor="background1"/>
                  <w:sz w:val="20"/>
                  <w:rPrChange w:id="4564" w:author="Vijay Shah" w:date="2014-04-17T10:49:00Z">
                    <w:rPr>
                      <w:color w:val="FFFFFF" w:themeColor="background1"/>
                    </w:rPr>
                  </w:rPrChange>
                </w:rPr>
                <w:t>Data Type</w:t>
              </w:r>
            </w:ins>
          </w:p>
        </w:tc>
        <w:tc>
          <w:tcPr>
            <w:tcW w:w="1260" w:type="dxa"/>
            <w:shd w:val="clear" w:color="auto" w:fill="548DD4" w:themeFill="text2" w:themeFillTint="99"/>
            <w:vAlign w:val="center"/>
          </w:tcPr>
          <w:p w:rsidR="00FB75EA" w:rsidRPr="004C4950" w:rsidRDefault="00FB75EA" w:rsidP="00710A40">
            <w:pPr>
              <w:keepNext/>
              <w:jc w:val="center"/>
              <w:rPr>
                <w:ins w:id="4565" w:author="Vijay Shah" w:date="2014-04-17T09:52:00Z"/>
                <w:color w:val="FFFFFF" w:themeColor="background1"/>
                <w:sz w:val="20"/>
                <w:rPrChange w:id="4566" w:author="Vijay Shah" w:date="2014-04-17T10:49:00Z">
                  <w:rPr>
                    <w:ins w:id="4567" w:author="Vijay Shah" w:date="2014-04-17T09:52:00Z"/>
                    <w:color w:val="FFFFFF" w:themeColor="background1"/>
                  </w:rPr>
                </w:rPrChange>
              </w:rPr>
            </w:pPr>
            <w:ins w:id="4568" w:author="Vijay Shah" w:date="2014-04-17T09:52:00Z">
              <w:r w:rsidRPr="004C4950">
                <w:rPr>
                  <w:color w:val="FFFFFF" w:themeColor="background1"/>
                  <w:sz w:val="20"/>
                  <w:rPrChange w:id="4569" w:author="Vijay Shah" w:date="2014-04-17T10:49:00Z">
                    <w:rPr>
                      <w:color w:val="FFFFFF" w:themeColor="background1"/>
                    </w:rPr>
                  </w:rPrChange>
                </w:rPr>
                <w:t>Value Constraint</w:t>
              </w:r>
            </w:ins>
          </w:p>
        </w:tc>
      </w:tr>
      <w:tr w:rsidR="00FB75EA" w:rsidRPr="007F7F26" w:rsidTr="00710A40">
        <w:trPr>
          <w:ins w:id="4570" w:author="Vijay Shah" w:date="2014-04-17T09:52:00Z"/>
        </w:trPr>
        <w:tc>
          <w:tcPr>
            <w:tcW w:w="2430" w:type="dxa"/>
          </w:tcPr>
          <w:p w:rsidR="00FB75EA" w:rsidRPr="00D45A87" w:rsidRDefault="00FB75EA" w:rsidP="00710A40">
            <w:pPr>
              <w:keepNext/>
              <w:rPr>
                <w:ins w:id="4571" w:author="Vijay Shah" w:date="2014-04-17T09:52:00Z"/>
                <w:sz w:val="20"/>
              </w:rPr>
            </w:pPr>
            <w:ins w:id="4572" w:author="Vijay Shah" w:date="2014-04-17T09:52:00Z">
              <w:r w:rsidRPr="00D45A87">
                <w:rPr>
                  <w:sz w:val="20"/>
                </w:rPr>
                <w:t>SubmitFormRequest</w:t>
              </w:r>
            </w:ins>
          </w:p>
        </w:tc>
        <w:tc>
          <w:tcPr>
            <w:tcW w:w="2520" w:type="dxa"/>
          </w:tcPr>
          <w:p w:rsidR="00FB75EA" w:rsidRPr="00D45A87" w:rsidRDefault="00FB75EA" w:rsidP="00710A40">
            <w:pPr>
              <w:keepNext/>
              <w:rPr>
                <w:ins w:id="4573" w:author="Vijay Shah" w:date="2014-04-17T09:52:00Z"/>
                <w:sz w:val="20"/>
              </w:rPr>
            </w:pPr>
            <w:ins w:id="4574" w:author="Vijay Shah" w:date="2014-04-17T09:52:00Z">
              <w:r w:rsidRPr="00D45A87">
                <w:rPr>
                  <w:sz w:val="20"/>
                </w:rPr>
                <w:t xml:space="preserve">The top-level container element </w:t>
              </w:r>
            </w:ins>
          </w:p>
        </w:tc>
        <w:tc>
          <w:tcPr>
            <w:tcW w:w="810" w:type="dxa"/>
          </w:tcPr>
          <w:p w:rsidR="00FB75EA" w:rsidRPr="00D45A87" w:rsidRDefault="00FB75EA" w:rsidP="00710A40">
            <w:pPr>
              <w:keepNext/>
              <w:rPr>
                <w:ins w:id="4575" w:author="Vijay Shah" w:date="2014-04-17T09:52:00Z"/>
                <w:sz w:val="20"/>
              </w:rPr>
            </w:pPr>
            <w:ins w:id="4576" w:author="Vijay Shah" w:date="2014-04-17T09:52:00Z">
              <w:r w:rsidRPr="00D45A87">
                <w:rPr>
                  <w:sz w:val="20"/>
                </w:rPr>
                <w:t>1..1</w:t>
              </w:r>
            </w:ins>
          </w:p>
        </w:tc>
        <w:tc>
          <w:tcPr>
            <w:tcW w:w="990" w:type="dxa"/>
          </w:tcPr>
          <w:p w:rsidR="00FB75EA" w:rsidRPr="00D45A87" w:rsidRDefault="00FB75EA" w:rsidP="00710A40">
            <w:pPr>
              <w:keepNext/>
              <w:rPr>
                <w:ins w:id="4577" w:author="Vijay Shah" w:date="2014-04-17T09:52:00Z"/>
                <w:sz w:val="20"/>
              </w:rPr>
            </w:pPr>
            <w:ins w:id="4578" w:author="Vijay Shah" w:date="2014-04-17T09:52:00Z">
              <w:r w:rsidRPr="00D45A87">
                <w:rPr>
                  <w:sz w:val="20"/>
                </w:rPr>
                <w:t>Required</w:t>
              </w:r>
            </w:ins>
          </w:p>
        </w:tc>
        <w:tc>
          <w:tcPr>
            <w:tcW w:w="810" w:type="dxa"/>
          </w:tcPr>
          <w:p w:rsidR="00FB75EA" w:rsidRPr="00D45A87" w:rsidRDefault="00FB75EA" w:rsidP="00710A40">
            <w:pPr>
              <w:keepNext/>
              <w:rPr>
                <w:ins w:id="4579" w:author="Vijay Shah" w:date="2014-04-17T09:52:00Z"/>
                <w:sz w:val="20"/>
              </w:rPr>
            </w:pPr>
          </w:p>
        </w:tc>
        <w:tc>
          <w:tcPr>
            <w:tcW w:w="1260" w:type="dxa"/>
          </w:tcPr>
          <w:p w:rsidR="00FB75EA" w:rsidRPr="00D45A87" w:rsidRDefault="00FB75EA" w:rsidP="00710A40">
            <w:pPr>
              <w:keepNext/>
              <w:rPr>
                <w:ins w:id="4580" w:author="Vijay Shah" w:date="2014-04-17T09:52:00Z"/>
                <w:sz w:val="20"/>
              </w:rPr>
            </w:pPr>
          </w:p>
        </w:tc>
      </w:tr>
      <w:tr w:rsidR="00FB75EA" w:rsidRPr="007F7F26" w:rsidTr="00710A40">
        <w:trPr>
          <w:ins w:id="4581" w:author="Vijay Shah" w:date="2014-04-17T09:52:00Z"/>
        </w:trPr>
        <w:tc>
          <w:tcPr>
            <w:tcW w:w="2430" w:type="dxa"/>
          </w:tcPr>
          <w:p w:rsidR="00FB75EA" w:rsidRPr="00D45A87" w:rsidRDefault="00FB75EA" w:rsidP="00710A40">
            <w:pPr>
              <w:keepNext/>
              <w:rPr>
                <w:ins w:id="4582" w:author="Vijay Shah" w:date="2014-04-17T09:52:00Z"/>
                <w:sz w:val="20"/>
              </w:rPr>
            </w:pPr>
            <w:ins w:id="4583" w:author="Vijay Shah" w:date="2014-04-17T09:52:00Z">
              <w:r w:rsidRPr="00D45A87">
                <w:rPr>
                  <w:sz w:val="20"/>
                </w:rPr>
                <w:t>+form_data</w:t>
              </w:r>
            </w:ins>
          </w:p>
        </w:tc>
        <w:tc>
          <w:tcPr>
            <w:tcW w:w="2520" w:type="dxa"/>
          </w:tcPr>
          <w:p w:rsidR="00FB75EA" w:rsidRPr="00D45A87" w:rsidRDefault="00FB75EA" w:rsidP="00710A40">
            <w:pPr>
              <w:keepNext/>
              <w:rPr>
                <w:ins w:id="4584" w:author="Vijay Shah" w:date="2014-04-17T09:52:00Z"/>
                <w:sz w:val="20"/>
              </w:rPr>
            </w:pPr>
            <w:ins w:id="4585" w:author="Vijay Shah" w:date="2014-04-17T09:52:00Z">
              <w:r w:rsidRPr="00D45A87">
                <w:rPr>
                  <w:sz w:val="20"/>
                </w:rPr>
                <w:t>The xml element that contains the form data</w:t>
              </w:r>
            </w:ins>
          </w:p>
        </w:tc>
        <w:tc>
          <w:tcPr>
            <w:tcW w:w="810" w:type="dxa"/>
          </w:tcPr>
          <w:p w:rsidR="00FB75EA" w:rsidRPr="00D45A87" w:rsidRDefault="00FB75EA" w:rsidP="00710A40">
            <w:pPr>
              <w:keepNext/>
              <w:rPr>
                <w:ins w:id="4586" w:author="Vijay Shah" w:date="2014-04-17T09:52:00Z"/>
                <w:sz w:val="20"/>
              </w:rPr>
            </w:pPr>
            <w:ins w:id="4587" w:author="Vijay Shah" w:date="2014-04-17T09:52:00Z">
              <w:r w:rsidRPr="00D45A87">
                <w:rPr>
                  <w:sz w:val="20"/>
                </w:rPr>
                <w:t>1..1</w:t>
              </w:r>
            </w:ins>
          </w:p>
        </w:tc>
        <w:tc>
          <w:tcPr>
            <w:tcW w:w="990" w:type="dxa"/>
          </w:tcPr>
          <w:p w:rsidR="00FB75EA" w:rsidRPr="00D45A87" w:rsidRDefault="00FB75EA" w:rsidP="00710A40">
            <w:pPr>
              <w:keepNext/>
              <w:rPr>
                <w:ins w:id="4588" w:author="Vijay Shah" w:date="2014-04-17T09:52:00Z"/>
                <w:sz w:val="20"/>
              </w:rPr>
            </w:pPr>
            <w:ins w:id="4589" w:author="Vijay Shah" w:date="2014-04-17T09:52:00Z">
              <w:r w:rsidRPr="00D45A87">
                <w:rPr>
                  <w:sz w:val="20"/>
                </w:rPr>
                <w:t>Required</w:t>
              </w:r>
            </w:ins>
          </w:p>
        </w:tc>
        <w:tc>
          <w:tcPr>
            <w:tcW w:w="810" w:type="dxa"/>
          </w:tcPr>
          <w:p w:rsidR="00FB75EA" w:rsidRPr="00D45A87" w:rsidRDefault="00FB75EA" w:rsidP="00710A40">
            <w:pPr>
              <w:keepNext/>
              <w:rPr>
                <w:ins w:id="4590" w:author="Vijay Shah" w:date="2014-04-17T09:52:00Z"/>
                <w:sz w:val="20"/>
              </w:rPr>
            </w:pPr>
          </w:p>
        </w:tc>
        <w:tc>
          <w:tcPr>
            <w:tcW w:w="1260" w:type="dxa"/>
          </w:tcPr>
          <w:p w:rsidR="00FB75EA" w:rsidRPr="00D45A87" w:rsidRDefault="00FB75EA" w:rsidP="00710A40">
            <w:pPr>
              <w:keepNext/>
              <w:rPr>
                <w:ins w:id="4591" w:author="Vijay Shah" w:date="2014-04-17T09:52:00Z"/>
                <w:sz w:val="20"/>
              </w:rPr>
            </w:pPr>
          </w:p>
        </w:tc>
      </w:tr>
      <w:tr w:rsidR="00FB75EA" w:rsidRPr="007F7F26" w:rsidTr="00710A40">
        <w:trPr>
          <w:ins w:id="4592" w:author="Vijay Shah" w:date="2014-04-17T09:52:00Z"/>
        </w:trPr>
        <w:tc>
          <w:tcPr>
            <w:tcW w:w="2430" w:type="dxa"/>
          </w:tcPr>
          <w:p w:rsidR="00FB75EA" w:rsidRPr="00D45A87" w:rsidRDefault="00FB75EA" w:rsidP="00710A40">
            <w:pPr>
              <w:keepNext/>
              <w:rPr>
                <w:ins w:id="4593" w:author="Vijay Shah" w:date="2014-04-17T09:52:00Z"/>
                <w:sz w:val="20"/>
              </w:rPr>
            </w:pPr>
            <w:ins w:id="4594" w:author="Vijay Shah" w:date="2014-04-17T09:52:00Z">
              <w:r w:rsidRPr="00D45A87">
                <w:rPr>
                  <w:sz w:val="20"/>
                </w:rPr>
                <w:t>+@form_name</w:t>
              </w:r>
            </w:ins>
          </w:p>
        </w:tc>
        <w:tc>
          <w:tcPr>
            <w:tcW w:w="2520" w:type="dxa"/>
          </w:tcPr>
          <w:p w:rsidR="00FB75EA" w:rsidRPr="00D45A87" w:rsidRDefault="00FB75EA" w:rsidP="00710A40">
            <w:pPr>
              <w:keepNext/>
              <w:rPr>
                <w:ins w:id="4595" w:author="Vijay Shah" w:date="2014-04-17T09:52:00Z"/>
                <w:sz w:val="20"/>
              </w:rPr>
            </w:pPr>
            <w:ins w:id="4596" w:author="Vijay Shah" w:date="2014-04-17T09:52:00Z">
              <w:r w:rsidRPr="00D45A87">
                <w:rPr>
                  <w:sz w:val="20"/>
                </w:rPr>
                <w:t>Name of the form</w:t>
              </w:r>
            </w:ins>
          </w:p>
        </w:tc>
        <w:tc>
          <w:tcPr>
            <w:tcW w:w="810" w:type="dxa"/>
          </w:tcPr>
          <w:p w:rsidR="00FB75EA" w:rsidRPr="00D45A87" w:rsidRDefault="00FB75EA" w:rsidP="00710A40">
            <w:pPr>
              <w:keepNext/>
              <w:rPr>
                <w:ins w:id="4597" w:author="Vijay Shah" w:date="2014-04-17T09:52:00Z"/>
                <w:sz w:val="20"/>
              </w:rPr>
            </w:pPr>
            <w:ins w:id="4598" w:author="Vijay Shah" w:date="2014-04-17T09:52:00Z">
              <w:r w:rsidRPr="00D45A87">
                <w:rPr>
                  <w:sz w:val="20"/>
                </w:rPr>
                <w:t>0..1</w:t>
              </w:r>
            </w:ins>
          </w:p>
        </w:tc>
        <w:tc>
          <w:tcPr>
            <w:tcW w:w="990" w:type="dxa"/>
          </w:tcPr>
          <w:p w:rsidR="00FB75EA" w:rsidRPr="00D45A87" w:rsidRDefault="00FB75EA" w:rsidP="00710A40">
            <w:pPr>
              <w:keepNext/>
              <w:rPr>
                <w:ins w:id="4599" w:author="Vijay Shah" w:date="2014-04-17T09:52:00Z"/>
                <w:sz w:val="20"/>
              </w:rPr>
            </w:pPr>
            <w:ins w:id="4600" w:author="Vijay Shah" w:date="2014-04-17T09:52:00Z">
              <w:r w:rsidRPr="00D45A87">
                <w:rPr>
                  <w:sz w:val="20"/>
                </w:rPr>
                <w:t>May</w:t>
              </w:r>
            </w:ins>
          </w:p>
        </w:tc>
        <w:tc>
          <w:tcPr>
            <w:tcW w:w="810" w:type="dxa"/>
          </w:tcPr>
          <w:p w:rsidR="00FB75EA" w:rsidRPr="00D45A87" w:rsidRDefault="00FB75EA" w:rsidP="00710A40">
            <w:pPr>
              <w:keepNext/>
              <w:rPr>
                <w:ins w:id="4601" w:author="Vijay Shah" w:date="2014-04-17T09:52:00Z"/>
                <w:sz w:val="20"/>
              </w:rPr>
            </w:pPr>
            <w:ins w:id="4602" w:author="Vijay Shah" w:date="2014-04-17T09:52:00Z">
              <w:r>
                <w:rPr>
                  <w:color w:val="000000"/>
                  <w:sz w:val="20"/>
                </w:rPr>
                <w:t>String</w:t>
              </w:r>
            </w:ins>
          </w:p>
        </w:tc>
        <w:tc>
          <w:tcPr>
            <w:tcW w:w="1260" w:type="dxa"/>
          </w:tcPr>
          <w:p w:rsidR="00FB75EA" w:rsidRPr="00D45A87" w:rsidRDefault="00FB75EA" w:rsidP="00710A40">
            <w:pPr>
              <w:keepNext/>
              <w:rPr>
                <w:ins w:id="4603" w:author="Vijay Shah" w:date="2014-04-17T09:52:00Z"/>
                <w:color w:val="000000"/>
                <w:sz w:val="20"/>
              </w:rPr>
            </w:pPr>
            <w:ins w:id="4604" w:author="Vijay Shah" w:date="2014-04-17T09:52:00Z">
              <w:r>
                <w:rPr>
                  <w:color w:val="000000"/>
                  <w:sz w:val="20"/>
                </w:rPr>
                <w:t>None</w:t>
              </w:r>
            </w:ins>
          </w:p>
        </w:tc>
      </w:tr>
      <w:tr w:rsidR="00FB75EA" w:rsidRPr="007F7F26" w:rsidTr="00710A40">
        <w:trPr>
          <w:ins w:id="4605" w:author="Vijay Shah" w:date="2014-04-17T09:52:00Z"/>
        </w:trPr>
        <w:tc>
          <w:tcPr>
            <w:tcW w:w="2430" w:type="dxa"/>
          </w:tcPr>
          <w:p w:rsidR="00FB75EA" w:rsidRPr="00D45A87" w:rsidRDefault="00FB75EA" w:rsidP="00710A40">
            <w:pPr>
              <w:keepNext/>
              <w:rPr>
                <w:ins w:id="4606" w:author="Vijay Shah" w:date="2014-04-17T09:52:00Z"/>
                <w:sz w:val="20"/>
              </w:rPr>
            </w:pPr>
            <w:ins w:id="4607" w:author="Vijay Shah" w:date="2014-04-17T09:52:00Z">
              <w:r w:rsidRPr="00D45A87">
                <w:rPr>
                  <w:sz w:val="20"/>
                </w:rPr>
                <w:t>+@form_design_identifier</w:t>
              </w:r>
            </w:ins>
          </w:p>
        </w:tc>
        <w:tc>
          <w:tcPr>
            <w:tcW w:w="2520" w:type="dxa"/>
          </w:tcPr>
          <w:p w:rsidR="00FB75EA" w:rsidRPr="00D45A87" w:rsidRDefault="00FB75EA" w:rsidP="00710A40">
            <w:pPr>
              <w:keepNext/>
              <w:rPr>
                <w:ins w:id="4608" w:author="Vijay Shah" w:date="2014-04-17T09:52:00Z"/>
                <w:sz w:val="20"/>
              </w:rPr>
            </w:pPr>
            <w:ins w:id="4609" w:author="Vijay Shah" w:date="2014-04-17T09:52:00Z">
              <w:r w:rsidRPr="00D45A87">
                <w:rPr>
                  <w:sz w:val="20"/>
                </w:rPr>
                <w:t>Identifier for the form design</w:t>
              </w:r>
            </w:ins>
          </w:p>
        </w:tc>
        <w:tc>
          <w:tcPr>
            <w:tcW w:w="810" w:type="dxa"/>
          </w:tcPr>
          <w:p w:rsidR="00FB75EA" w:rsidRPr="00D45A87" w:rsidRDefault="00FB75EA" w:rsidP="00710A40">
            <w:pPr>
              <w:keepNext/>
              <w:rPr>
                <w:ins w:id="4610" w:author="Vijay Shah" w:date="2014-04-17T09:52:00Z"/>
                <w:sz w:val="20"/>
              </w:rPr>
            </w:pPr>
            <w:ins w:id="4611" w:author="Vijay Shah" w:date="2014-04-17T09:52:00Z">
              <w:r w:rsidRPr="00D45A87">
                <w:rPr>
                  <w:sz w:val="20"/>
                </w:rPr>
                <w:t>1..1</w:t>
              </w:r>
            </w:ins>
          </w:p>
        </w:tc>
        <w:tc>
          <w:tcPr>
            <w:tcW w:w="990" w:type="dxa"/>
          </w:tcPr>
          <w:p w:rsidR="00FB75EA" w:rsidRPr="00D45A87" w:rsidRDefault="00FB75EA" w:rsidP="00710A40">
            <w:pPr>
              <w:keepNext/>
              <w:rPr>
                <w:ins w:id="4612" w:author="Vijay Shah" w:date="2014-04-17T09:52:00Z"/>
                <w:sz w:val="20"/>
              </w:rPr>
            </w:pPr>
            <w:ins w:id="4613" w:author="Vijay Shah" w:date="2014-04-17T09:52:00Z">
              <w:r w:rsidRPr="00D45A87">
                <w:rPr>
                  <w:sz w:val="20"/>
                </w:rPr>
                <w:t>Required</w:t>
              </w:r>
            </w:ins>
          </w:p>
        </w:tc>
        <w:tc>
          <w:tcPr>
            <w:tcW w:w="810" w:type="dxa"/>
          </w:tcPr>
          <w:p w:rsidR="00FB75EA" w:rsidRDefault="00FB75EA" w:rsidP="00710A40">
            <w:pPr>
              <w:rPr>
                <w:ins w:id="4614" w:author="Vijay Shah" w:date="2014-04-17T09:52:00Z"/>
              </w:rPr>
            </w:pPr>
            <w:ins w:id="4615" w:author="Vijay Shah" w:date="2014-04-17T09:52:00Z">
              <w:r w:rsidRPr="007F6B93">
                <w:rPr>
                  <w:color w:val="000000"/>
                  <w:sz w:val="20"/>
                </w:rPr>
                <w:t>String</w:t>
              </w:r>
            </w:ins>
          </w:p>
        </w:tc>
        <w:tc>
          <w:tcPr>
            <w:tcW w:w="1260" w:type="dxa"/>
          </w:tcPr>
          <w:p w:rsidR="00FB75EA" w:rsidRDefault="00FB75EA" w:rsidP="00710A40">
            <w:pPr>
              <w:rPr>
                <w:ins w:id="4616" w:author="Vijay Shah" w:date="2014-04-17T09:52:00Z"/>
              </w:rPr>
            </w:pPr>
            <w:ins w:id="4617" w:author="Vijay Shah" w:date="2014-04-17T09:52:00Z">
              <w:r w:rsidRPr="009D3E8D">
                <w:rPr>
                  <w:color w:val="000000"/>
                  <w:sz w:val="20"/>
                </w:rPr>
                <w:t>None</w:t>
              </w:r>
            </w:ins>
          </w:p>
        </w:tc>
      </w:tr>
      <w:tr w:rsidR="00FB75EA" w:rsidRPr="007F7F26" w:rsidTr="00710A40">
        <w:trPr>
          <w:ins w:id="4618" w:author="Vijay Shah" w:date="2014-04-17T09:52:00Z"/>
        </w:trPr>
        <w:tc>
          <w:tcPr>
            <w:tcW w:w="2430" w:type="dxa"/>
          </w:tcPr>
          <w:p w:rsidR="00FB75EA" w:rsidRPr="00D45A87" w:rsidRDefault="00FB75EA" w:rsidP="00710A40">
            <w:pPr>
              <w:keepNext/>
              <w:rPr>
                <w:ins w:id="4619" w:author="Vijay Shah" w:date="2014-04-17T09:52:00Z"/>
                <w:sz w:val="20"/>
              </w:rPr>
            </w:pPr>
            <w:ins w:id="4620" w:author="Vijay Shah" w:date="2014-04-17T09:52:00Z">
              <w:r w:rsidRPr="00D45A87">
                <w:rPr>
                  <w:sz w:val="20"/>
                </w:rPr>
                <w:t>+@form_representation_identifier</w:t>
              </w:r>
            </w:ins>
          </w:p>
        </w:tc>
        <w:tc>
          <w:tcPr>
            <w:tcW w:w="2520" w:type="dxa"/>
          </w:tcPr>
          <w:p w:rsidR="00FB75EA" w:rsidRPr="00D45A87" w:rsidRDefault="00FB75EA" w:rsidP="00710A40">
            <w:pPr>
              <w:keepNext/>
              <w:rPr>
                <w:ins w:id="4621" w:author="Vijay Shah" w:date="2014-04-17T09:52:00Z"/>
                <w:sz w:val="20"/>
              </w:rPr>
            </w:pPr>
            <w:ins w:id="4622" w:author="Vijay Shah" w:date="2014-04-17T09:52:00Z">
              <w:r w:rsidRPr="00D45A87">
                <w:rPr>
                  <w:sz w:val="20"/>
                </w:rPr>
                <w:t>Identifier for the representation or modality of the form design.</w:t>
              </w:r>
            </w:ins>
          </w:p>
        </w:tc>
        <w:tc>
          <w:tcPr>
            <w:tcW w:w="810" w:type="dxa"/>
          </w:tcPr>
          <w:p w:rsidR="00FB75EA" w:rsidRPr="00D45A87" w:rsidRDefault="00FB75EA" w:rsidP="00710A40">
            <w:pPr>
              <w:keepNext/>
              <w:rPr>
                <w:ins w:id="4623" w:author="Vijay Shah" w:date="2014-04-17T09:52:00Z"/>
                <w:sz w:val="20"/>
              </w:rPr>
            </w:pPr>
            <w:ins w:id="4624" w:author="Vijay Shah" w:date="2014-04-17T09:52:00Z">
              <w:r w:rsidRPr="00D45A87">
                <w:rPr>
                  <w:sz w:val="20"/>
                </w:rPr>
                <w:t>1..1</w:t>
              </w:r>
            </w:ins>
          </w:p>
        </w:tc>
        <w:tc>
          <w:tcPr>
            <w:tcW w:w="990" w:type="dxa"/>
          </w:tcPr>
          <w:p w:rsidR="00FB75EA" w:rsidRPr="00D45A87" w:rsidRDefault="00FB75EA" w:rsidP="00710A40">
            <w:pPr>
              <w:keepNext/>
              <w:rPr>
                <w:ins w:id="4625" w:author="Vijay Shah" w:date="2014-04-17T09:52:00Z"/>
                <w:sz w:val="20"/>
              </w:rPr>
            </w:pPr>
            <w:ins w:id="4626" w:author="Vijay Shah" w:date="2014-04-17T09:52:00Z">
              <w:r w:rsidRPr="00D45A87">
                <w:rPr>
                  <w:sz w:val="20"/>
                </w:rPr>
                <w:t>Required</w:t>
              </w:r>
            </w:ins>
          </w:p>
        </w:tc>
        <w:tc>
          <w:tcPr>
            <w:tcW w:w="810" w:type="dxa"/>
          </w:tcPr>
          <w:p w:rsidR="00FB75EA" w:rsidRDefault="00FB75EA" w:rsidP="00710A40">
            <w:pPr>
              <w:rPr>
                <w:ins w:id="4627" w:author="Vijay Shah" w:date="2014-04-17T09:52:00Z"/>
              </w:rPr>
            </w:pPr>
            <w:ins w:id="4628" w:author="Vijay Shah" w:date="2014-04-17T09:52:00Z">
              <w:r w:rsidRPr="007F6B93">
                <w:rPr>
                  <w:color w:val="000000"/>
                  <w:sz w:val="20"/>
                </w:rPr>
                <w:t>String</w:t>
              </w:r>
            </w:ins>
          </w:p>
        </w:tc>
        <w:tc>
          <w:tcPr>
            <w:tcW w:w="1260" w:type="dxa"/>
          </w:tcPr>
          <w:p w:rsidR="00FB75EA" w:rsidRDefault="00FB75EA" w:rsidP="00710A40">
            <w:pPr>
              <w:rPr>
                <w:ins w:id="4629" w:author="Vijay Shah" w:date="2014-04-17T09:52:00Z"/>
              </w:rPr>
            </w:pPr>
            <w:ins w:id="4630" w:author="Vijay Shah" w:date="2014-04-17T09:52:00Z">
              <w:r w:rsidRPr="009D3E8D">
                <w:rPr>
                  <w:color w:val="000000"/>
                  <w:sz w:val="20"/>
                </w:rPr>
                <w:t>None</w:t>
              </w:r>
            </w:ins>
          </w:p>
        </w:tc>
      </w:tr>
      <w:tr w:rsidR="00FB75EA" w:rsidRPr="007F7F26" w:rsidTr="00710A40">
        <w:trPr>
          <w:ins w:id="4631" w:author="Vijay Shah" w:date="2014-04-17T09:52:00Z"/>
        </w:trPr>
        <w:tc>
          <w:tcPr>
            <w:tcW w:w="2430" w:type="dxa"/>
          </w:tcPr>
          <w:p w:rsidR="00FB75EA" w:rsidRPr="00D45A87" w:rsidRDefault="00FB75EA" w:rsidP="00710A40">
            <w:pPr>
              <w:keepNext/>
              <w:rPr>
                <w:ins w:id="4632" w:author="Vijay Shah" w:date="2014-04-17T09:52:00Z"/>
                <w:sz w:val="20"/>
              </w:rPr>
            </w:pPr>
            <w:ins w:id="4633" w:author="Vijay Shah" w:date="2014-04-17T09:52:00Z">
              <w:r w:rsidRPr="00D45A87">
                <w:rPr>
                  <w:sz w:val="20"/>
                </w:rPr>
                <w:t>++Header</w:t>
              </w:r>
            </w:ins>
          </w:p>
        </w:tc>
        <w:tc>
          <w:tcPr>
            <w:tcW w:w="2520" w:type="dxa"/>
          </w:tcPr>
          <w:p w:rsidR="00FB75EA" w:rsidRPr="00D45A87" w:rsidRDefault="00FB75EA" w:rsidP="00710A40">
            <w:pPr>
              <w:keepNext/>
              <w:rPr>
                <w:ins w:id="4634" w:author="Vijay Shah" w:date="2014-04-17T09:52:00Z"/>
                <w:sz w:val="20"/>
              </w:rPr>
            </w:pPr>
            <w:ins w:id="4635" w:author="Vijay Shah" w:date="2014-04-17T09:52:00Z">
              <w:r w:rsidRPr="00D45A87">
                <w:rPr>
                  <w:sz w:val="20"/>
                </w:rPr>
                <w:t>The xml element container for Header question-answer set</w:t>
              </w:r>
            </w:ins>
          </w:p>
        </w:tc>
        <w:tc>
          <w:tcPr>
            <w:tcW w:w="810" w:type="dxa"/>
          </w:tcPr>
          <w:p w:rsidR="00FB75EA" w:rsidRPr="00D45A87" w:rsidRDefault="00FB75EA" w:rsidP="00710A40">
            <w:pPr>
              <w:keepNext/>
              <w:rPr>
                <w:ins w:id="4636" w:author="Vijay Shah" w:date="2014-04-17T09:52:00Z"/>
                <w:sz w:val="20"/>
              </w:rPr>
            </w:pPr>
            <w:ins w:id="4637" w:author="Vijay Shah" w:date="2014-04-17T09:52:00Z">
              <w:r w:rsidRPr="00D45A87">
                <w:rPr>
                  <w:sz w:val="20"/>
                </w:rPr>
                <w:t>0..1</w:t>
              </w:r>
            </w:ins>
          </w:p>
        </w:tc>
        <w:tc>
          <w:tcPr>
            <w:tcW w:w="990" w:type="dxa"/>
          </w:tcPr>
          <w:p w:rsidR="00FB75EA" w:rsidRPr="00D45A87" w:rsidRDefault="00FB75EA" w:rsidP="00710A40">
            <w:pPr>
              <w:keepNext/>
              <w:rPr>
                <w:ins w:id="4638" w:author="Vijay Shah" w:date="2014-04-17T09:52:00Z"/>
                <w:sz w:val="20"/>
              </w:rPr>
            </w:pPr>
            <w:ins w:id="4639" w:author="Vijay Shah" w:date="2014-04-17T09:52:00Z">
              <w:r w:rsidRPr="00D45A87">
                <w:rPr>
                  <w:sz w:val="20"/>
                </w:rPr>
                <w:t>Required</w:t>
              </w:r>
            </w:ins>
          </w:p>
        </w:tc>
        <w:tc>
          <w:tcPr>
            <w:tcW w:w="810" w:type="dxa"/>
          </w:tcPr>
          <w:p w:rsidR="00FB75EA" w:rsidRPr="00D45A87" w:rsidRDefault="00FB75EA" w:rsidP="00710A40">
            <w:pPr>
              <w:keepNext/>
              <w:rPr>
                <w:ins w:id="4640" w:author="Vijay Shah" w:date="2014-04-17T09:52:00Z"/>
                <w:sz w:val="20"/>
              </w:rPr>
            </w:pPr>
          </w:p>
        </w:tc>
        <w:tc>
          <w:tcPr>
            <w:tcW w:w="1260" w:type="dxa"/>
          </w:tcPr>
          <w:p w:rsidR="00FB75EA" w:rsidRPr="00D45A87" w:rsidRDefault="00FB75EA" w:rsidP="00710A40">
            <w:pPr>
              <w:keepNext/>
              <w:rPr>
                <w:ins w:id="4641" w:author="Vijay Shah" w:date="2014-04-17T09:52:00Z"/>
                <w:sz w:val="20"/>
              </w:rPr>
            </w:pPr>
          </w:p>
        </w:tc>
      </w:tr>
      <w:tr w:rsidR="00FB75EA" w:rsidRPr="007F7F26" w:rsidTr="00710A40">
        <w:trPr>
          <w:ins w:id="4642" w:author="Vijay Shah" w:date="2014-04-17T09:52:00Z"/>
        </w:trPr>
        <w:tc>
          <w:tcPr>
            <w:tcW w:w="243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ins w:id="4643" w:author="Vijay Shah" w:date="2014-04-17T09:52:00Z"/>
                <w:sz w:val="20"/>
              </w:rPr>
            </w:pPr>
            <w:ins w:id="4644" w:author="Vijay Shah" w:date="2014-04-17T09:52:00Z">
              <w:r w:rsidRPr="00D45A87">
                <w:rPr>
                  <w:sz w:val="20"/>
                </w:rPr>
                <w:t>++Body</w:t>
              </w:r>
            </w:ins>
          </w:p>
        </w:tc>
        <w:tc>
          <w:tcPr>
            <w:tcW w:w="252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ins w:id="4645" w:author="Vijay Shah" w:date="2014-04-17T09:52:00Z"/>
                <w:sz w:val="20"/>
              </w:rPr>
            </w:pPr>
            <w:ins w:id="4646" w:author="Vijay Shah" w:date="2014-04-17T09:52:00Z">
              <w:r w:rsidRPr="00D45A87">
                <w:rPr>
                  <w:sz w:val="20"/>
                </w:rPr>
                <w:t>The xml element container for Body question-answer set</w:t>
              </w:r>
            </w:ins>
          </w:p>
        </w:tc>
        <w:tc>
          <w:tcPr>
            <w:tcW w:w="81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ins w:id="4647" w:author="Vijay Shah" w:date="2014-04-17T09:52:00Z"/>
                <w:sz w:val="20"/>
              </w:rPr>
            </w:pPr>
            <w:ins w:id="4648" w:author="Vijay Shah" w:date="2014-04-17T09:52:00Z">
              <w:r w:rsidRPr="00D45A87">
                <w:rPr>
                  <w:sz w:val="20"/>
                </w:rPr>
                <w:t>1..1</w:t>
              </w:r>
            </w:ins>
          </w:p>
        </w:tc>
        <w:tc>
          <w:tcPr>
            <w:tcW w:w="99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ins w:id="4649" w:author="Vijay Shah" w:date="2014-04-17T09:52:00Z"/>
                <w:sz w:val="20"/>
              </w:rPr>
            </w:pPr>
            <w:ins w:id="4650" w:author="Vijay Shah" w:date="2014-04-17T09:52:00Z">
              <w:r w:rsidRPr="00D45A87">
                <w:rPr>
                  <w:sz w:val="20"/>
                </w:rPr>
                <w:t>Required</w:t>
              </w:r>
            </w:ins>
          </w:p>
        </w:tc>
        <w:tc>
          <w:tcPr>
            <w:tcW w:w="81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ins w:id="4651" w:author="Vijay Shah" w:date="2014-04-17T09:52:00Z"/>
                <w:sz w:val="20"/>
              </w:rPr>
            </w:pPr>
          </w:p>
        </w:tc>
        <w:tc>
          <w:tcPr>
            <w:tcW w:w="126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ins w:id="4652" w:author="Vijay Shah" w:date="2014-04-17T09:52:00Z"/>
                <w:sz w:val="20"/>
              </w:rPr>
            </w:pPr>
          </w:p>
        </w:tc>
      </w:tr>
      <w:tr w:rsidR="00FB75EA" w:rsidRPr="007F7F26" w:rsidTr="00710A40">
        <w:trPr>
          <w:ins w:id="4653" w:author="Vijay Shah" w:date="2014-04-17T09:52:00Z"/>
        </w:trPr>
        <w:tc>
          <w:tcPr>
            <w:tcW w:w="2430" w:type="dxa"/>
          </w:tcPr>
          <w:p w:rsidR="00FB75EA" w:rsidRPr="00D45A87" w:rsidRDefault="00FB75EA" w:rsidP="00710A40">
            <w:pPr>
              <w:keepNext/>
              <w:rPr>
                <w:ins w:id="4654" w:author="Vijay Shah" w:date="2014-04-17T09:52:00Z"/>
                <w:sz w:val="20"/>
              </w:rPr>
            </w:pPr>
            <w:ins w:id="4655" w:author="Vijay Shah" w:date="2014-04-17T09:52:00Z">
              <w:r w:rsidRPr="00D45A87">
                <w:rPr>
                  <w:sz w:val="20"/>
                </w:rPr>
                <w:t>++++Question</w:t>
              </w:r>
            </w:ins>
          </w:p>
        </w:tc>
        <w:tc>
          <w:tcPr>
            <w:tcW w:w="2520" w:type="dxa"/>
          </w:tcPr>
          <w:p w:rsidR="00FB75EA" w:rsidRPr="00D45A87" w:rsidRDefault="00FB75EA" w:rsidP="00710A40">
            <w:pPr>
              <w:keepNext/>
              <w:rPr>
                <w:ins w:id="4656" w:author="Vijay Shah" w:date="2014-04-17T09:52:00Z"/>
                <w:sz w:val="20"/>
              </w:rPr>
            </w:pPr>
            <w:ins w:id="4657" w:author="Vijay Shah" w:date="2014-04-17T09:52:00Z">
              <w:r w:rsidRPr="00D45A87">
                <w:rPr>
                  <w:sz w:val="20"/>
                </w:rPr>
                <w:t>The xml element identifying the Question</w:t>
              </w:r>
            </w:ins>
          </w:p>
        </w:tc>
        <w:tc>
          <w:tcPr>
            <w:tcW w:w="810" w:type="dxa"/>
          </w:tcPr>
          <w:p w:rsidR="00FB75EA" w:rsidRPr="00D45A87" w:rsidRDefault="00FB75EA" w:rsidP="00710A40">
            <w:pPr>
              <w:keepNext/>
              <w:rPr>
                <w:ins w:id="4658" w:author="Vijay Shah" w:date="2014-04-17T09:52:00Z"/>
                <w:sz w:val="20"/>
              </w:rPr>
            </w:pPr>
            <w:ins w:id="4659" w:author="Vijay Shah" w:date="2014-04-17T09:52:00Z">
              <w:r w:rsidRPr="00D45A87">
                <w:rPr>
                  <w:sz w:val="20"/>
                </w:rPr>
                <w:t>0..*</w:t>
              </w:r>
            </w:ins>
          </w:p>
        </w:tc>
        <w:tc>
          <w:tcPr>
            <w:tcW w:w="990" w:type="dxa"/>
          </w:tcPr>
          <w:p w:rsidR="00FB75EA" w:rsidRPr="00D45A87" w:rsidRDefault="00FB75EA" w:rsidP="00710A40">
            <w:pPr>
              <w:keepNext/>
              <w:rPr>
                <w:ins w:id="4660" w:author="Vijay Shah" w:date="2014-04-17T09:52:00Z"/>
                <w:sz w:val="20"/>
              </w:rPr>
            </w:pPr>
            <w:ins w:id="4661" w:author="Vijay Shah" w:date="2014-04-17T09:52:00Z">
              <w:r w:rsidRPr="00D45A87">
                <w:rPr>
                  <w:sz w:val="20"/>
                </w:rPr>
                <w:t>May</w:t>
              </w:r>
            </w:ins>
          </w:p>
        </w:tc>
        <w:tc>
          <w:tcPr>
            <w:tcW w:w="810" w:type="dxa"/>
          </w:tcPr>
          <w:p w:rsidR="00FB75EA" w:rsidRPr="00D45A87" w:rsidRDefault="00FB75EA" w:rsidP="00710A40">
            <w:pPr>
              <w:keepNext/>
              <w:rPr>
                <w:ins w:id="4662" w:author="Vijay Shah" w:date="2014-04-17T09:52:00Z"/>
                <w:sz w:val="20"/>
              </w:rPr>
            </w:pPr>
          </w:p>
        </w:tc>
        <w:tc>
          <w:tcPr>
            <w:tcW w:w="1260" w:type="dxa"/>
          </w:tcPr>
          <w:p w:rsidR="00FB75EA" w:rsidRPr="00D45A87" w:rsidRDefault="00FB75EA" w:rsidP="00710A40">
            <w:pPr>
              <w:keepNext/>
              <w:rPr>
                <w:ins w:id="4663" w:author="Vijay Shah" w:date="2014-04-17T09:52:00Z"/>
                <w:sz w:val="20"/>
              </w:rPr>
            </w:pPr>
          </w:p>
        </w:tc>
      </w:tr>
      <w:tr w:rsidR="00FB75EA" w:rsidRPr="007F7F26" w:rsidTr="00710A40">
        <w:trPr>
          <w:ins w:id="4664" w:author="Vijay Shah" w:date="2014-04-17T09:52:00Z"/>
        </w:trPr>
        <w:tc>
          <w:tcPr>
            <w:tcW w:w="2430" w:type="dxa"/>
          </w:tcPr>
          <w:p w:rsidR="00FB75EA" w:rsidRPr="00D45A87" w:rsidRDefault="00FB75EA" w:rsidP="00710A40">
            <w:pPr>
              <w:keepNext/>
              <w:rPr>
                <w:ins w:id="4665" w:author="Vijay Shah" w:date="2014-04-17T09:52:00Z"/>
                <w:sz w:val="20"/>
              </w:rPr>
            </w:pPr>
            <w:ins w:id="4666" w:author="Vijay Shah" w:date="2014-04-17T09:52:00Z">
              <w:r w:rsidRPr="00D45A87">
                <w:rPr>
                  <w:sz w:val="20"/>
                </w:rPr>
                <w:t>+++++@section_identifier</w:t>
              </w:r>
            </w:ins>
          </w:p>
        </w:tc>
        <w:tc>
          <w:tcPr>
            <w:tcW w:w="2520" w:type="dxa"/>
          </w:tcPr>
          <w:p w:rsidR="00FB75EA" w:rsidRPr="00D45A87" w:rsidRDefault="00FB75EA" w:rsidP="00710A40">
            <w:pPr>
              <w:keepNext/>
              <w:rPr>
                <w:ins w:id="4667" w:author="Vijay Shah" w:date="2014-04-17T09:52:00Z"/>
                <w:sz w:val="20"/>
              </w:rPr>
            </w:pPr>
            <w:ins w:id="4668" w:author="Vijay Shah" w:date="2014-04-17T09:52:00Z">
              <w:r w:rsidRPr="00D45A87">
                <w:rPr>
                  <w:sz w:val="20"/>
                </w:rPr>
                <w:t>identifier for the section of the form to which the question belongs</w:t>
              </w:r>
            </w:ins>
          </w:p>
        </w:tc>
        <w:tc>
          <w:tcPr>
            <w:tcW w:w="810" w:type="dxa"/>
          </w:tcPr>
          <w:p w:rsidR="00FB75EA" w:rsidRPr="00D45A87" w:rsidRDefault="00FB75EA" w:rsidP="00710A40">
            <w:pPr>
              <w:keepNext/>
              <w:rPr>
                <w:ins w:id="4669" w:author="Vijay Shah" w:date="2014-04-17T09:52:00Z"/>
                <w:sz w:val="20"/>
              </w:rPr>
            </w:pPr>
            <w:ins w:id="4670" w:author="Vijay Shah" w:date="2014-04-17T09:52:00Z">
              <w:r w:rsidRPr="00D45A87">
                <w:rPr>
                  <w:sz w:val="20"/>
                </w:rPr>
                <w:t>1..1</w:t>
              </w:r>
            </w:ins>
          </w:p>
        </w:tc>
        <w:tc>
          <w:tcPr>
            <w:tcW w:w="990" w:type="dxa"/>
          </w:tcPr>
          <w:p w:rsidR="00FB75EA" w:rsidRPr="00D45A87" w:rsidRDefault="00FB75EA" w:rsidP="00710A40">
            <w:pPr>
              <w:keepNext/>
              <w:rPr>
                <w:ins w:id="4671" w:author="Vijay Shah" w:date="2014-04-17T09:52:00Z"/>
                <w:sz w:val="20"/>
              </w:rPr>
            </w:pPr>
            <w:ins w:id="4672" w:author="Vijay Shah" w:date="2014-04-17T09:52:00Z">
              <w:r w:rsidRPr="00D45A87">
                <w:rPr>
                  <w:sz w:val="20"/>
                </w:rPr>
                <w:t>Required</w:t>
              </w:r>
            </w:ins>
          </w:p>
        </w:tc>
        <w:tc>
          <w:tcPr>
            <w:tcW w:w="810" w:type="dxa"/>
          </w:tcPr>
          <w:p w:rsidR="00FB75EA" w:rsidRDefault="00FB75EA" w:rsidP="00710A40">
            <w:pPr>
              <w:rPr>
                <w:ins w:id="4673" w:author="Vijay Shah" w:date="2014-04-17T09:52:00Z"/>
              </w:rPr>
            </w:pPr>
            <w:ins w:id="4674" w:author="Vijay Shah" w:date="2014-04-17T09:52:00Z">
              <w:r w:rsidRPr="00CA3955">
                <w:rPr>
                  <w:color w:val="000000"/>
                  <w:sz w:val="20"/>
                </w:rPr>
                <w:t>String</w:t>
              </w:r>
            </w:ins>
          </w:p>
        </w:tc>
        <w:tc>
          <w:tcPr>
            <w:tcW w:w="1260" w:type="dxa"/>
          </w:tcPr>
          <w:p w:rsidR="00FB75EA" w:rsidRDefault="00FB75EA" w:rsidP="00710A40">
            <w:pPr>
              <w:rPr>
                <w:ins w:id="4675" w:author="Vijay Shah" w:date="2014-04-17T09:52:00Z"/>
              </w:rPr>
            </w:pPr>
            <w:ins w:id="4676" w:author="Vijay Shah" w:date="2014-04-17T09:52:00Z">
              <w:r w:rsidRPr="00227B11">
                <w:rPr>
                  <w:color w:val="000000"/>
                  <w:sz w:val="20"/>
                </w:rPr>
                <w:t>None</w:t>
              </w:r>
            </w:ins>
          </w:p>
        </w:tc>
      </w:tr>
      <w:tr w:rsidR="00FB75EA" w:rsidRPr="007F7F26" w:rsidTr="00710A40">
        <w:trPr>
          <w:ins w:id="4677" w:author="Vijay Shah" w:date="2014-04-17T09:52:00Z"/>
        </w:trPr>
        <w:tc>
          <w:tcPr>
            <w:tcW w:w="2430" w:type="dxa"/>
          </w:tcPr>
          <w:p w:rsidR="00FB75EA" w:rsidRPr="00D45A87" w:rsidRDefault="00FB75EA" w:rsidP="00710A40">
            <w:pPr>
              <w:keepNext/>
              <w:rPr>
                <w:ins w:id="4678" w:author="Vijay Shah" w:date="2014-04-17T09:52:00Z"/>
                <w:sz w:val="20"/>
              </w:rPr>
            </w:pPr>
            <w:ins w:id="4679" w:author="Vijay Shah" w:date="2014-04-17T09:52:00Z">
              <w:r w:rsidRPr="00D45A87">
                <w:rPr>
                  <w:sz w:val="20"/>
                </w:rPr>
                <w:t>+++++@parent_identifier</w:t>
              </w:r>
            </w:ins>
          </w:p>
        </w:tc>
        <w:tc>
          <w:tcPr>
            <w:tcW w:w="2520" w:type="dxa"/>
          </w:tcPr>
          <w:p w:rsidR="00FB75EA" w:rsidRPr="00D45A87" w:rsidRDefault="00FB75EA" w:rsidP="00710A40">
            <w:pPr>
              <w:keepNext/>
              <w:rPr>
                <w:ins w:id="4680" w:author="Vijay Shah" w:date="2014-04-17T09:52:00Z"/>
                <w:sz w:val="20"/>
              </w:rPr>
            </w:pPr>
            <w:ins w:id="4681" w:author="Vijay Shah" w:date="2014-04-17T09:52:00Z">
              <w:r w:rsidRPr="00D45A87">
                <w:rPr>
                  <w:sz w:val="20"/>
                </w:rPr>
                <w:t>Identifier of the parent element, this may be a section, question or list_itemquestion</w:t>
              </w:r>
            </w:ins>
          </w:p>
        </w:tc>
        <w:tc>
          <w:tcPr>
            <w:tcW w:w="810" w:type="dxa"/>
          </w:tcPr>
          <w:p w:rsidR="00FB75EA" w:rsidRPr="00D45A87" w:rsidRDefault="00FB75EA" w:rsidP="00710A40">
            <w:pPr>
              <w:keepNext/>
              <w:rPr>
                <w:ins w:id="4682" w:author="Vijay Shah" w:date="2014-04-17T09:52:00Z"/>
                <w:sz w:val="20"/>
              </w:rPr>
            </w:pPr>
            <w:ins w:id="4683" w:author="Vijay Shah" w:date="2014-04-17T09:52:00Z">
              <w:r w:rsidRPr="00D45A87">
                <w:rPr>
                  <w:sz w:val="20"/>
                </w:rPr>
                <w:t>0..1</w:t>
              </w:r>
            </w:ins>
          </w:p>
        </w:tc>
        <w:tc>
          <w:tcPr>
            <w:tcW w:w="990" w:type="dxa"/>
          </w:tcPr>
          <w:p w:rsidR="00FB75EA" w:rsidRPr="00D45A87" w:rsidRDefault="00FB75EA" w:rsidP="00710A40">
            <w:pPr>
              <w:keepNext/>
              <w:rPr>
                <w:ins w:id="4684" w:author="Vijay Shah" w:date="2014-04-17T09:52:00Z"/>
                <w:sz w:val="20"/>
              </w:rPr>
            </w:pPr>
            <w:ins w:id="4685" w:author="Vijay Shah" w:date="2014-04-17T09:52:00Z">
              <w:r w:rsidRPr="00D45A87">
                <w:rPr>
                  <w:sz w:val="20"/>
                </w:rPr>
                <w:t>May</w:t>
              </w:r>
            </w:ins>
          </w:p>
        </w:tc>
        <w:tc>
          <w:tcPr>
            <w:tcW w:w="810" w:type="dxa"/>
          </w:tcPr>
          <w:p w:rsidR="00FB75EA" w:rsidRDefault="00FB75EA" w:rsidP="00710A40">
            <w:pPr>
              <w:rPr>
                <w:ins w:id="4686" w:author="Vijay Shah" w:date="2014-04-17T09:52:00Z"/>
              </w:rPr>
            </w:pPr>
            <w:ins w:id="4687" w:author="Vijay Shah" w:date="2014-04-17T09:52:00Z">
              <w:r w:rsidRPr="00CA3955">
                <w:rPr>
                  <w:color w:val="000000"/>
                  <w:sz w:val="20"/>
                </w:rPr>
                <w:t>String</w:t>
              </w:r>
            </w:ins>
          </w:p>
        </w:tc>
        <w:tc>
          <w:tcPr>
            <w:tcW w:w="1260" w:type="dxa"/>
          </w:tcPr>
          <w:p w:rsidR="00FB75EA" w:rsidRDefault="00FB75EA" w:rsidP="00710A40">
            <w:pPr>
              <w:rPr>
                <w:ins w:id="4688" w:author="Vijay Shah" w:date="2014-04-17T09:52:00Z"/>
              </w:rPr>
            </w:pPr>
            <w:ins w:id="4689" w:author="Vijay Shah" w:date="2014-04-17T09:52:00Z">
              <w:r w:rsidRPr="00227B11">
                <w:rPr>
                  <w:color w:val="000000"/>
                  <w:sz w:val="20"/>
                </w:rPr>
                <w:t>None</w:t>
              </w:r>
            </w:ins>
          </w:p>
        </w:tc>
      </w:tr>
      <w:tr w:rsidR="00FB75EA" w:rsidRPr="007F7F26" w:rsidTr="00710A40">
        <w:trPr>
          <w:ins w:id="4690" w:author="Vijay Shah" w:date="2014-04-17T09:52:00Z"/>
        </w:trPr>
        <w:tc>
          <w:tcPr>
            <w:tcW w:w="2430" w:type="dxa"/>
          </w:tcPr>
          <w:p w:rsidR="00FB75EA" w:rsidRPr="00D45A87" w:rsidRDefault="00FB75EA" w:rsidP="00710A40">
            <w:pPr>
              <w:keepNext/>
              <w:rPr>
                <w:ins w:id="4691" w:author="Vijay Shah" w:date="2014-04-17T09:52:00Z"/>
                <w:sz w:val="20"/>
              </w:rPr>
            </w:pPr>
            <w:ins w:id="4692" w:author="Vijay Shah" w:date="2014-04-17T09:52:00Z">
              <w:r w:rsidRPr="00D45A87">
                <w:rPr>
                  <w:sz w:val="20"/>
                </w:rPr>
                <w:t>+++++@question_prompt</w:t>
              </w:r>
            </w:ins>
          </w:p>
        </w:tc>
        <w:tc>
          <w:tcPr>
            <w:tcW w:w="2520" w:type="dxa"/>
          </w:tcPr>
          <w:p w:rsidR="00FB75EA" w:rsidRPr="00D45A87" w:rsidRDefault="00FB75EA" w:rsidP="00710A40">
            <w:pPr>
              <w:keepNext/>
              <w:rPr>
                <w:ins w:id="4693" w:author="Vijay Shah" w:date="2014-04-17T09:52:00Z"/>
                <w:sz w:val="20"/>
              </w:rPr>
            </w:pPr>
            <w:ins w:id="4694" w:author="Vijay Shah" w:date="2014-04-17T09:52:00Z">
              <w:r w:rsidRPr="00D45A87">
                <w:rPr>
                  <w:sz w:val="20"/>
                </w:rPr>
                <w:t>Question text as it appears in the form</w:t>
              </w:r>
            </w:ins>
          </w:p>
        </w:tc>
        <w:tc>
          <w:tcPr>
            <w:tcW w:w="810" w:type="dxa"/>
          </w:tcPr>
          <w:p w:rsidR="00FB75EA" w:rsidRPr="00D45A87" w:rsidRDefault="00FB75EA" w:rsidP="00710A40">
            <w:pPr>
              <w:keepNext/>
              <w:rPr>
                <w:ins w:id="4695" w:author="Vijay Shah" w:date="2014-04-17T09:52:00Z"/>
                <w:sz w:val="20"/>
              </w:rPr>
            </w:pPr>
            <w:ins w:id="4696" w:author="Vijay Shah" w:date="2014-04-17T09:52:00Z">
              <w:r w:rsidRPr="00D45A87">
                <w:rPr>
                  <w:sz w:val="20"/>
                </w:rPr>
                <w:t>1..1</w:t>
              </w:r>
            </w:ins>
          </w:p>
        </w:tc>
        <w:tc>
          <w:tcPr>
            <w:tcW w:w="990" w:type="dxa"/>
          </w:tcPr>
          <w:p w:rsidR="00FB75EA" w:rsidRPr="00D45A87" w:rsidRDefault="00FB75EA" w:rsidP="00710A40">
            <w:pPr>
              <w:keepNext/>
              <w:rPr>
                <w:ins w:id="4697" w:author="Vijay Shah" w:date="2014-04-17T09:52:00Z"/>
                <w:sz w:val="20"/>
              </w:rPr>
            </w:pPr>
            <w:ins w:id="4698" w:author="Vijay Shah" w:date="2014-04-17T09:52:00Z">
              <w:r w:rsidRPr="00D45A87">
                <w:rPr>
                  <w:sz w:val="20"/>
                </w:rPr>
                <w:t>Required</w:t>
              </w:r>
            </w:ins>
          </w:p>
        </w:tc>
        <w:tc>
          <w:tcPr>
            <w:tcW w:w="810" w:type="dxa"/>
          </w:tcPr>
          <w:p w:rsidR="00FB75EA" w:rsidRDefault="00FB75EA" w:rsidP="00710A40">
            <w:pPr>
              <w:rPr>
                <w:ins w:id="4699" w:author="Vijay Shah" w:date="2014-04-17T09:52:00Z"/>
              </w:rPr>
            </w:pPr>
            <w:ins w:id="4700" w:author="Vijay Shah" w:date="2014-04-17T09:52:00Z">
              <w:r w:rsidRPr="00CA3955">
                <w:rPr>
                  <w:color w:val="000000"/>
                  <w:sz w:val="20"/>
                </w:rPr>
                <w:t>String</w:t>
              </w:r>
            </w:ins>
          </w:p>
        </w:tc>
        <w:tc>
          <w:tcPr>
            <w:tcW w:w="1260" w:type="dxa"/>
          </w:tcPr>
          <w:p w:rsidR="00FB75EA" w:rsidRDefault="00FB75EA" w:rsidP="00710A40">
            <w:pPr>
              <w:rPr>
                <w:ins w:id="4701" w:author="Vijay Shah" w:date="2014-04-17T09:52:00Z"/>
              </w:rPr>
            </w:pPr>
            <w:ins w:id="4702" w:author="Vijay Shah" w:date="2014-04-17T09:52:00Z">
              <w:r w:rsidRPr="00227B11">
                <w:rPr>
                  <w:color w:val="000000"/>
                  <w:sz w:val="20"/>
                </w:rPr>
                <w:t>None</w:t>
              </w:r>
            </w:ins>
          </w:p>
        </w:tc>
      </w:tr>
      <w:tr w:rsidR="00FB75EA" w:rsidRPr="007F7F26" w:rsidTr="00710A40">
        <w:trPr>
          <w:ins w:id="4703" w:author="Vijay Shah" w:date="2014-04-17T09:52:00Z"/>
        </w:trPr>
        <w:tc>
          <w:tcPr>
            <w:tcW w:w="2430" w:type="dxa"/>
          </w:tcPr>
          <w:p w:rsidR="00FB75EA" w:rsidRPr="00D45A87" w:rsidRDefault="00FB75EA" w:rsidP="00710A40">
            <w:pPr>
              <w:keepNext/>
              <w:rPr>
                <w:ins w:id="4704" w:author="Vijay Shah" w:date="2014-04-17T09:52:00Z"/>
                <w:sz w:val="20"/>
              </w:rPr>
            </w:pPr>
            <w:ins w:id="4705" w:author="Vijay Shah" w:date="2014-04-17T09:52:00Z">
              <w:r w:rsidRPr="00D45A87">
                <w:rPr>
                  <w:sz w:val="20"/>
                </w:rPr>
                <w:t>+++++@question_repeat</w:t>
              </w:r>
            </w:ins>
          </w:p>
        </w:tc>
        <w:tc>
          <w:tcPr>
            <w:tcW w:w="2520" w:type="dxa"/>
          </w:tcPr>
          <w:p w:rsidR="00FB75EA" w:rsidRPr="00D45A87" w:rsidRDefault="00FB75EA" w:rsidP="00710A40">
            <w:pPr>
              <w:keepNext/>
              <w:rPr>
                <w:ins w:id="4706" w:author="Vijay Shah" w:date="2014-04-17T09:52:00Z"/>
                <w:sz w:val="20"/>
              </w:rPr>
            </w:pPr>
            <w:ins w:id="4707" w:author="Vijay Shah" w:date="2014-04-17T09:52:00Z">
              <w:r w:rsidRPr="00D45A87">
                <w:rPr>
                  <w:sz w:val="20"/>
                </w:rPr>
                <w:t>Indicator ifThe repeat number for this instance if the  the question is repeated multiple times, e.g. 1, 2, 3</w:t>
              </w:r>
            </w:ins>
          </w:p>
        </w:tc>
        <w:tc>
          <w:tcPr>
            <w:tcW w:w="810" w:type="dxa"/>
          </w:tcPr>
          <w:p w:rsidR="00FB75EA" w:rsidRPr="00D45A87" w:rsidRDefault="00FB75EA" w:rsidP="00710A40">
            <w:pPr>
              <w:keepNext/>
              <w:rPr>
                <w:ins w:id="4708" w:author="Vijay Shah" w:date="2014-04-17T09:52:00Z"/>
                <w:sz w:val="20"/>
              </w:rPr>
            </w:pPr>
            <w:ins w:id="4709" w:author="Vijay Shah" w:date="2014-04-17T09:52:00Z">
              <w:r w:rsidRPr="00D45A87">
                <w:rPr>
                  <w:sz w:val="20"/>
                </w:rPr>
                <w:t>1..1</w:t>
              </w:r>
            </w:ins>
          </w:p>
        </w:tc>
        <w:tc>
          <w:tcPr>
            <w:tcW w:w="990" w:type="dxa"/>
          </w:tcPr>
          <w:p w:rsidR="00FB75EA" w:rsidRPr="00D45A87" w:rsidRDefault="00FB75EA" w:rsidP="00710A40">
            <w:pPr>
              <w:keepNext/>
              <w:rPr>
                <w:ins w:id="4710" w:author="Vijay Shah" w:date="2014-04-17T09:52:00Z"/>
                <w:sz w:val="20"/>
              </w:rPr>
            </w:pPr>
            <w:ins w:id="4711" w:author="Vijay Shah" w:date="2014-04-17T09:52:00Z">
              <w:r w:rsidRPr="00D45A87">
                <w:rPr>
                  <w:sz w:val="20"/>
                </w:rPr>
                <w:t>Required</w:t>
              </w:r>
            </w:ins>
          </w:p>
        </w:tc>
        <w:tc>
          <w:tcPr>
            <w:tcW w:w="810" w:type="dxa"/>
          </w:tcPr>
          <w:p w:rsidR="00FB75EA" w:rsidRDefault="00FB75EA" w:rsidP="00710A40">
            <w:pPr>
              <w:rPr>
                <w:ins w:id="4712" w:author="Vijay Shah" w:date="2014-04-17T09:52:00Z"/>
              </w:rPr>
            </w:pPr>
            <w:ins w:id="4713" w:author="Vijay Shah" w:date="2014-04-17T09:52:00Z">
              <w:r w:rsidRPr="00CA3955">
                <w:rPr>
                  <w:color w:val="000000"/>
                  <w:sz w:val="20"/>
                </w:rPr>
                <w:t>String</w:t>
              </w:r>
            </w:ins>
          </w:p>
        </w:tc>
        <w:tc>
          <w:tcPr>
            <w:tcW w:w="1260" w:type="dxa"/>
          </w:tcPr>
          <w:p w:rsidR="00FB75EA" w:rsidRDefault="00FB75EA" w:rsidP="00710A40">
            <w:pPr>
              <w:rPr>
                <w:ins w:id="4714" w:author="Vijay Shah" w:date="2014-04-17T09:52:00Z"/>
              </w:rPr>
            </w:pPr>
            <w:ins w:id="4715" w:author="Vijay Shah" w:date="2014-04-17T09:52:00Z">
              <w:r w:rsidRPr="00227B11">
                <w:rPr>
                  <w:color w:val="000000"/>
                  <w:sz w:val="20"/>
                </w:rPr>
                <w:t>None</w:t>
              </w:r>
            </w:ins>
          </w:p>
        </w:tc>
      </w:tr>
      <w:tr w:rsidR="00FB75EA" w:rsidRPr="007F7F26" w:rsidTr="00710A40">
        <w:trPr>
          <w:ins w:id="4716" w:author="Vijay Shah" w:date="2014-04-17T09:52:00Z"/>
        </w:trPr>
        <w:tc>
          <w:tcPr>
            <w:tcW w:w="2430" w:type="dxa"/>
          </w:tcPr>
          <w:p w:rsidR="00FB75EA" w:rsidRPr="00D45A87" w:rsidRDefault="00FB75EA" w:rsidP="00710A40">
            <w:pPr>
              <w:keepNext/>
              <w:rPr>
                <w:ins w:id="4717" w:author="Vijay Shah" w:date="2014-04-17T09:52:00Z"/>
                <w:sz w:val="20"/>
              </w:rPr>
            </w:pPr>
            <w:ins w:id="4718" w:author="Vijay Shah" w:date="2014-04-17T09:52:00Z">
              <w:r w:rsidRPr="00D45A87">
                <w:rPr>
                  <w:sz w:val="20"/>
                </w:rPr>
                <w:t>+++++@question_identifier</w:t>
              </w:r>
            </w:ins>
          </w:p>
        </w:tc>
        <w:tc>
          <w:tcPr>
            <w:tcW w:w="2520" w:type="dxa"/>
          </w:tcPr>
          <w:p w:rsidR="00FB75EA" w:rsidRPr="00D45A87" w:rsidRDefault="00FB75EA" w:rsidP="00710A40">
            <w:pPr>
              <w:keepNext/>
              <w:rPr>
                <w:ins w:id="4719" w:author="Vijay Shah" w:date="2014-04-17T09:52:00Z"/>
                <w:sz w:val="20"/>
              </w:rPr>
            </w:pPr>
            <w:ins w:id="4720" w:author="Vijay Shah" w:date="2014-04-17T09:52:00Z">
              <w:r w:rsidRPr="00D45A87">
                <w:rPr>
                  <w:sz w:val="20"/>
                </w:rPr>
                <w:t>Unique identifier for the question</w:t>
              </w:r>
            </w:ins>
          </w:p>
        </w:tc>
        <w:tc>
          <w:tcPr>
            <w:tcW w:w="810" w:type="dxa"/>
          </w:tcPr>
          <w:p w:rsidR="00FB75EA" w:rsidRPr="00D45A87" w:rsidRDefault="00FB75EA" w:rsidP="00710A40">
            <w:pPr>
              <w:keepNext/>
              <w:rPr>
                <w:ins w:id="4721" w:author="Vijay Shah" w:date="2014-04-17T09:52:00Z"/>
                <w:sz w:val="20"/>
              </w:rPr>
            </w:pPr>
            <w:ins w:id="4722" w:author="Vijay Shah" w:date="2014-04-17T09:52:00Z">
              <w:r w:rsidRPr="00D45A87">
                <w:rPr>
                  <w:sz w:val="20"/>
                </w:rPr>
                <w:t>1..1</w:t>
              </w:r>
            </w:ins>
          </w:p>
        </w:tc>
        <w:tc>
          <w:tcPr>
            <w:tcW w:w="990" w:type="dxa"/>
          </w:tcPr>
          <w:p w:rsidR="00FB75EA" w:rsidRPr="00D45A87" w:rsidRDefault="00FB75EA" w:rsidP="00710A40">
            <w:pPr>
              <w:keepNext/>
              <w:rPr>
                <w:ins w:id="4723" w:author="Vijay Shah" w:date="2014-04-17T09:52:00Z"/>
                <w:sz w:val="20"/>
              </w:rPr>
            </w:pPr>
            <w:ins w:id="4724" w:author="Vijay Shah" w:date="2014-04-17T09:52:00Z">
              <w:r w:rsidRPr="00D45A87">
                <w:rPr>
                  <w:sz w:val="20"/>
                </w:rPr>
                <w:t>Required</w:t>
              </w:r>
            </w:ins>
          </w:p>
        </w:tc>
        <w:tc>
          <w:tcPr>
            <w:tcW w:w="810" w:type="dxa"/>
          </w:tcPr>
          <w:p w:rsidR="00FB75EA" w:rsidRDefault="00FB75EA" w:rsidP="00710A40">
            <w:pPr>
              <w:rPr>
                <w:ins w:id="4725" w:author="Vijay Shah" w:date="2014-04-17T09:52:00Z"/>
              </w:rPr>
            </w:pPr>
            <w:ins w:id="4726" w:author="Vijay Shah" w:date="2014-04-17T09:52:00Z">
              <w:r w:rsidRPr="00CA3955">
                <w:rPr>
                  <w:color w:val="000000"/>
                  <w:sz w:val="20"/>
                </w:rPr>
                <w:t>String</w:t>
              </w:r>
            </w:ins>
          </w:p>
        </w:tc>
        <w:tc>
          <w:tcPr>
            <w:tcW w:w="1260" w:type="dxa"/>
          </w:tcPr>
          <w:p w:rsidR="00FB75EA" w:rsidRDefault="00FB75EA" w:rsidP="00710A40">
            <w:pPr>
              <w:rPr>
                <w:ins w:id="4727" w:author="Vijay Shah" w:date="2014-04-17T09:52:00Z"/>
              </w:rPr>
            </w:pPr>
            <w:ins w:id="4728" w:author="Vijay Shah" w:date="2014-04-17T09:52:00Z">
              <w:r w:rsidRPr="00227B11">
                <w:rPr>
                  <w:color w:val="000000"/>
                  <w:sz w:val="20"/>
                </w:rPr>
                <w:t>None</w:t>
              </w:r>
            </w:ins>
          </w:p>
        </w:tc>
      </w:tr>
      <w:tr w:rsidR="00FB75EA" w:rsidRPr="007F7F26" w:rsidTr="00710A40">
        <w:trPr>
          <w:ins w:id="4729" w:author="Vijay Shah" w:date="2014-04-17T09:52:00Z"/>
        </w:trPr>
        <w:tc>
          <w:tcPr>
            <w:tcW w:w="2430" w:type="dxa"/>
          </w:tcPr>
          <w:p w:rsidR="00FB75EA" w:rsidRPr="00D45A87" w:rsidRDefault="00FB75EA" w:rsidP="00710A40">
            <w:pPr>
              <w:keepNext/>
              <w:rPr>
                <w:ins w:id="4730" w:author="Vijay Shah" w:date="2014-04-17T09:52:00Z"/>
                <w:sz w:val="20"/>
              </w:rPr>
            </w:pPr>
            <w:ins w:id="4731" w:author="Vijay Shah" w:date="2014-04-17T09:52:00Z">
              <w:r w:rsidRPr="00D45A87">
                <w:rPr>
                  <w:sz w:val="20"/>
                </w:rPr>
                <w:t>+++++@data_element_identifier</w:t>
              </w:r>
            </w:ins>
          </w:p>
        </w:tc>
        <w:tc>
          <w:tcPr>
            <w:tcW w:w="2520" w:type="dxa"/>
          </w:tcPr>
          <w:p w:rsidR="00FB75EA" w:rsidRPr="00D45A87" w:rsidRDefault="00FB75EA" w:rsidP="00710A40">
            <w:pPr>
              <w:keepNext/>
              <w:rPr>
                <w:ins w:id="4732" w:author="Vijay Shah" w:date="2014-04-17T09:52:00Z"/>
                <w:sz w:val="20"/>
              </w:rPr>
            </w:pPr>
            <w:ins w:id="4733" w:author="Vijay Shah" w:date="2014-04-17T09:52:00Z">
              <w:r>
                <w:rPr>
                  <w:sz w:val="20"/>
                </w:rPr>
                <w:t xml:space="preserve">Identifier for </w:t>
              </w:r>
              <w:r w:rsidRPr="00D45A87">
                <w:rPr>
                  <w:sz w:val="20"/>
                </w:rPr>
                <w:t xml:space="preserve">an SDC the data element </w:t>
              </w:r>
            </w:ins>
          </w:p>
        </w:tc>
        <w:tc>
          <w:tcPr>
            <w:tcW w:w="810" w:type="dxa"/>
          </w:tcPr>
          <w:p w:rsidR="00FB75EA" w:rsidRPr="00D45A87" w:rsidRDefault="00FB75EA" w:rsidP="00710A40">
            <w:pPr>
              <w:keepNext/>
              <w:rPr>
                <w:ins w:id="4734" w:author="Vijay Shah" w:date="2014-04-17T09:52:00Z"/>
                <w:sz w:val="20"/>
              </w:rPr>
            </w:pPr>
            <w:ins w:id="4735" w:author="Vijay Shah" w:date="2014-04-17T09:52:00Z">
              <w:r w:rsidRPr="00D45A87">
                <w:rPr>
                  <w:sz w:val="20"/>
                </w:rPr>
                <w:t>0..1</w:t>
              </w:r>
            </w:ins>
          </w:p>
        </w:tc>
        <w:tc>
          <w:tcPr>
            <w:tcW w:w="990" w:type="dxa"/>
          </w:tcPr>
          <w:p w:rsidR="00FB75EA" w:rsidRPr="00D45A87" w:rsidRDefault="00FB75EA" w:rsidP="00710A40">
            <w:pPr>
              <w:keepNext/>
              <w:rPr>
                <w:ins w:id="4736" w:author="Vijay Shah" w:date="2014-04-17T09:52:00Z"/>
                <w:sz w:val="20"/>
              </w:rPr>
            </w:pPr>
            <w:ins w:id="4737" w:author="Vijay Shah" w:date="2014-04-17T09:52:00Z">
              <w:r w:rsidRPr="00D45A87">
                <w:rPr>
                  <w:sz w:val="20"/>
                </w:rPr>
                <w:t>May</w:t>
              </w:r>
            </w:ins>
          </w:p>
        </w:tc>
        <w:tc>
          <w:tcPr>
            <w:tcW w:w="810" w:type="dxa"/>
            <w:vAlign w:val="center"/>
          </w:tcPr>
          <w:p w:rsidR="00FB75EA" w:rsidRPr="00D45A87" w:rsidRDefault="00FB75EA" w:rsidP="00710A40">
            <w:pPr>
              <w:keepNext/>
              <w:rPr>
                <w:ins w:id="4738" w:author="Vijay Shah" w:date="2014-04-17T09:52:00Z"/>
                <w:sz w:val="20"/>
              </w:rPr>
            </w:pPr>
            <w:ins w:id="4739" w:author="Vijay Shah" w:date="2014-04-17T09:52:00Z">
              <w:r>
                <w:rPr>
                  <w:color w:val="000000"/>
                  <w:sz w:val="20"/>
                </w:rPr>
                <w:t>String</w:t>
              </w:r>
            </w:ins>
          </w:p>
        </w:tc>
        <w:tc>
          <w:tcPr>
            <w:tcW w:w="1260" w:type="dxa"/>
          </w:tcPr>
          <w:p w:rsidR="00FB75EA" w:rsidRDefault="00FB75EA" w:rsidP="00710A40">
            <w:pPr>
              <w:rPr>
                <w:ins w:id="4740" w:author="Vijay Shah" w:date="2014-04-17T09:52:00Z"/>
              </w:rPr>
            </w:pPr>
            <w:ins w:id="4741" w:author="Vijay Shah" w:date="2014-04-17T09:52:00Z">
              <w:r w:rsidRPr="00227B11">
                <w:rPr>
                  <w:color w:val="000000"/>
                  <w:sz w:val="20"/>
                </w:rPr>
                <w:t>None</w:t>
              </w:r>
            </w:ins>
          </w:p>
        </w:tc>
      </w:tr>
      <w:tr w:rsidR="00FB75EA" w:rsidRPr="007F7F26" w:rsidTr="00710A40">
        <w:trPr>
          <w:ins w:id="4742" w:author="Vijay Shah" w:date="2014-04-17T09:52:00Z"/>
        </w:trPr>
        <w:tc>
          <w:tcPr>
            <w:tcW w:w="2430" w:type="dxa"/>
          </w:tcPr>
          <w:p w:rsidR="00FB75EA" w:rsidRPr="00D45A87" w:rsidRDefault="00FB75EA" w:rsidP="00710A40">
            <w:pPr>
              <w:keepNext/>
              <w:rPr>
                <w:ins w:id="4743" w:author="Vijay Shah" w:date="2014-04-17T09:52:00Z"/>
                <w:sz w:val="20"/>
              </w:rPr>
            </w:pPr>
            <w:ins w:id="4744" w:author="Vijay Shah" w:date="2014-04-17T09:52:00Z">
              <w:r w:rsidRPr="00D45A87">
                <w:rPr>
                  <w:sz w:val="20"/>
                </w:rPr>
                <w:t>+++++@datatype</w:t>
              </w:r>
            </w:ins>
          </w:p>
        </w:tc>
        <w:tc>
          <w:tcPr>
            <w:tcW w:w="2520" w:type="dxa"/>
          </w:tcPr>
          <w:p w:rsidR="00FB75EA" w:rsidRPr="00D45A87" w:rsidRDefault="00FB75EA" w:rsidP="00710A40">
            <w:pPr>
              <w:keepNext/>
              <w:rPr>
                <w:ins w:id="4745" w:author="Vijay Shah" w:date="2014-04-17T09:52:00Z"/>
                <w:sz w:val="20"/>
              </w:rPr>
            </w:pPr>
            <w:ins w:id="4746" w:author="Vijay Shah" w:date="2014-04-17T09:52:00Z">
              <w:r w:rsidRPr="00D45A87">
                <w:rPr>
                  <w:sz w:val="20"/>
                </w:rPr>
                <w:t>The datatype of the response.</w:t>
              </w:r>
            </w:ins>
          </w:p>
        </w:tc>
        <w:tc>
          <w:tcPr>
            <w:tcW w:w="810" w:type="dxa"/>
          </w:tcPr>
          <w:p w:rsidR="00FB75EA" w:rsidRPr="00D45A87" w:rsidRDefault="00FB75EA" w:rsidP="00710A40">
            <w:pPr>
              <w:keepNext/>
              <w:rPr>
                <w:ins w:id="4747" w:author="Vijay Shah" w:date="2014-04-17T09:52:00Z"/>
                <w:sz w:val="20"/>
              </w:rPr>
            </w:pPr>
            <w:ins w:id="4748" w:author="Vijay Shah" w:date="2014-04-17T09:52:00Z">
              <w:r w:rsidRPr="00D45A87">
                <w:rPr>
                  <w:sz w:val="20"/>
                </w:rPr>
                <w:t>1..1</w:t>
              </w:r>
            </w:ins>
          </w:p>
        </w:tc>
        <w:tc>
          <w:tcPr>
            <w:tcW w:w="990" w:type="dxa"/>
          </w:tcPr>
          <w:p w:rsidR="00FB75EA" w:rsidRPr="00D45A87" w:rsidRDefault="00FB75EA" w:rsidP="00710A40">
            <w:pPr>
              <w:keepNext/>
              <w:rPr>
                <w:ins w:id="4749" w:author="Vijay Shah" w:date="2014-04-17T09:52:00Z"/>
                <w:sz w:val="20"/>
              </w:rPr>
            </w:pPr>
            <w:ins w:id="4750" w:author="Vijay Shah" w:date="2014-04-17T09:52:00Z">
              <w:r w:rsidRPr="00D45A87">
                <w:rPr>
                  <w:sz w:val="20"/>
                </w:rPr>
                <w:t>Required</w:t>
              </w:r>
            </w:ins>
          </w:p>
        </w:tc>
        <w:tc>
          <w:tcPr>
            <w:tcW w:w="810" w:type="dxa"/>
            <w:vAlign w:val="center"/>
          </w:tcPr>
          <w:p w:rsidR="00FB75EA" w:rsidRPr="00D45A87" w:rsidRDefault="00FB75EA" w:rsidP="00710A40">
            <w:pPr>
              <w:keepNext/>
              <w:rPr>
                <w:ins w:id="4751" w:author="Vijay Shah" w:date="2014-04-17T09:52:00Z"/>
                <w:color w:val="000000"/>
                <w:sz w:val="20"/>
              </w:rPr>
            </w:pPr>
            <w:ins w:id="4752" w:author="Vijay Shah" w:date="2014-04-17T09:52:00Z">
              <w:r>
                <w:rPr>
                  <w:color w:val="000000"/>
                  <w:sz w:val="20"/>
                </w:rPr>
                <w:t>String</w:t>
              </w:r>
            </w:ins>
          </w:p>
        </w:tc>
        <w:tc>
          <w:tcPr>
            <w:tcW w:w="1260" w:type="dxa"/>
          </w:tcPr>
          <w:p w:rsidR="00FB75EA" w:rsidRDefault="00FB75EA" w:rsidP="00710A40">
            <w:pPr>
              <w:rPr>
                <w:ins w:id="4753" w:author="Vijay Shah" w:date="2014-04-17T09:52:00Z"/>
              </w:rPr>
            </w:pPr>
            <w:ins w:id="4754" w:author="Vijay Shah" w:date="2014-04-17T09:52:00Z">
              <w:r w:rsidRPr="00227B11">
                <w:rPr>
                  <w:color w:val="000000"/>
                  <w:sz w:val="20"/>
                </w:rPr>
                <w:t>None</w:t>
              </w:r>
            </w:ins>
          </w:p>
        </w:tc>
      </w:tr>
      <w:tr w:rsidR="00FB75EA" w:rsidRPr="007F7F26" w:rsidTr="00710A40">
        <w:trPr>
          <w:ins w:id="4755" w:author="Vijay Shah" w:date="2014-04-17T09:52:00Z"/>
        </w:trPr>
        <w:tc>
          <w:tcPr>
            <w:tcW w:w="2430" w:type="dxa"/>
          </w:tcPr>
          <w:p w:rsidR="00FB75EA" w:rsidRPr="00D45A87" w:rsidRDefault="00FB75EA" w:rsidP="00710A40">
            <w:pPr>
              <w:keepNext/>
              <w:rPr>
                <w:ins w:id="4756" w:author="Vijay Shah" w:date="2014-04-17T09:52:00Z"/>
                <w:sz w:val="20"/>
              </w:rPr>
            </w:pPr>
            <w:ins w:id="4757" w:author="Vijay Shah" w:date="2014-04-17T09:52:00Z">
              <w:r w:rsidRPr="00D45A87">
                <w:rPr>
                  <w:sz w:val="20"/>
                </w:rPr>
                <w:t>+++++@unit_of_measure</w:t>
              </w:r>
            </w:ins>
          </w:p>
        </w:tc>
        <w:tc>
          <w:tcPr>
            <w:tcW w:w="2520" w:type="dxa"/>
          </w:tcPr>
          <w:p w:rsidR="00FB75EA" w:rsidRPr="00D45A87" w:rsidRDefault="00FB75EA" w:rsidP="00710A40">
            <w:pPr>
              <w:keepNext/>
              <w:rPr>
                <w:ins w:id="4758" w:author="Vijay Shah" w:date="2014-04-17T09:52:00Z"/>
                <w:sz w:val="20"/>
              </w:rPr>
            </w:pPr>
            <w:ins w:id="4759" w:author="Vijay Shah" w:date="2014-04-17T09:52:00Z">
              <w:r w:rsidRPr="00D45A87">
                <w:rPr>
                  <w:sz w:val="20"/>
                </w:rPr>
                <w:t>Value indicating the unit of measure</w:t>
              </w:r>
            </w:ins>
          </w:p>
        </w:tc>
        <w:tc>
          <w:tcPr>
            <w:tcW w:w="810" w:type="dxa"/>
          </w:tcPr>
          <w:p w:rsidR="00FB75EA" w:rsidRPr="00D45A87" w:rsidRDefault="00FB75EA" w:rsidP="00710A40">
            <w:pPr>
              <w:keepNext/>
              <w:rPr>
                <w:ins w:id="4760" w:author="Vijay Shah" w:date="2014-04-17T09:52:00Z"/>
                <w:sz w:val="20"/>
              </w:rPr>
            </w:pPr>
            <w:ins w:id="4761" w:author="Vijay Shah" w:date="2014-04-17T09:52:00Z">
              <w:r w:rsidRPr="00D45A87">
                <w:rPr>
                  <w:sz w:val="20"/>
                </w:rPr>
                <w:t>0..1</w:t>
              </w:r>
            </w:ins>
          </w:p>
        </w:tc>
        <w:tc>
          <w:tcPr>
            <w:tcW w:w="990" w:type="dxa"/>
          </w:tcPr>
          <w:p w:rsidR="00FB75EA" w:rsidRPr="00D45A87" w:rsidRDefault="00FB75EA" w:rsidP="00710A40">
            <w:pPr>
              <w:keepNext/>
              <w:rPr>
                <w:ins w:id="4762" w:author="Vijay Shah" w:date="2014-04-17T09:52:00Z"/>
                <w:sz w:val="20"/>
              </w:rPr>
            </w:pPr>
            <w:ins w:id="4763" w:author="Vijay Shah" w:date="2014-04-17T09:52:00Z">
              <w:r w:rsidRPr="00D45A87">
                <w:rPr>
                  <w:sz w:val="20"/>
                </w:rPr>
                <w:t>May</w:t>
              </w:r>
            </w:ins>
          </w:p>
        </w:tc>
        <w:tc>
          <w:tcPr>
            <w:tcW w:w="810" w:type="dxa"/>
          </w:tcPr>
          <w:p w:rsidR="00FB75EA" w:rsidRDefault="00FB75EA" w:rsidP="00710A40">
            <w:pPr>
              <w:rPr>
                <w:ins w:id="4764" w:author="Vijay Shah" w:date="2014-04-17T09:52:00Z"/>
              </w:rPr>
            </w:pPr>
            <w:ins w:id="4765" w:author="Vijay Shah" w:date="2014-04-17T09:52:00Z">
              <w:r w:rsidRPr="00533D11">
                <w:rPr>
                  <w:color w:val="000000"/>
                  <w:sz w:val="20"/>
                </w:rPr>
                <w:t>String</w:t>
              </w:r>
            </w:ins>
          </w:p>
        </w:tc>
        <w:tc>
          <w:tcPr>
            <w:tcW w:w="1260" w:type="dxa"/>
          </w:tcPr>
          <w:p w:rsidR="00FB75EA" w:rsidRDefault="00FB75EA" w:rsidP="00710A40">
            <w:pPr>
              <w:rPr>
                <w:ins w:id="4766" w:author="Vijay Shah" w:date="2014-04-17T09:52:00Z"/>
              </w:rPr>
            </w:pPr>
            <w:ins w:id="4767" w:author="Vijay Shah" w:date="2014-04-17T09:52:00Z">
              <w:r w:rsidRPr="00227B11">
                <w:rPr>
                  <w:color w:val="000000"/>
                  <w:sz w:val="20"/>
                </w:rPr>
                <w:t>None</w:t>
              </w:r>
            </w:ins>
          </w:p>
        </w:tc>
      </w:tr>
      <w:tr w:rsidR="00FB75EA" w:rsidRPr="007F7F26" w:rsidTr="00710A40">
        <w:trPr>
          <w:ins w:id="4768" w:author="Vijay Shah" w:date="2014-04-17T09:52:00Z"/>
        </w:trPr>
        <w:tc>
          <w:tcPr>
            <w:tcW w:w="2430" w:type="dxa"/>
          </w:tcPr>
          <w:p w:rsidR="00FB75EA" w:rsidRPr="00D45A87" w:rsidRDefault="00FB75EA" w:rsidP="00710A40">
            <w:pPr>
              <w:keepNext/>
              <w:rPr>
                <w:ins w:id="4769" w:author="Vijay Shah" w:date="2014-04-17T09:52:00Z"/>
                <w:sz w:val="20"/>
              </w:rPr>
            </w:pPr>
            <w:ins w:id="4770" w:author="Vijay Shah" w:date="2014-04-17T09:52:00Z">
              <w:r w:rsidRPr="00D45A87">
                <w:rPr>
                  <w:sz w:val="20"/>
                </w:rPr>
                <w:t>+++++@pattern</w:t>
              </w:r>
            </w:ins>
          </w:p>
        </w:tc>
        <w:tc>
          <w:tcPr>
            <w:tcW w:w="2520" w:type="dxa"/>
          </w:tcPr>
          <w:p w:rsidR="00FB75EA" w:rsidRPr="00D45A87" w:rsidRDefault="00FB75EA" w:rsidP="00710A40">
            <w:pPr>
              <w:keepNext/>
              <w:rPr>
                <w:ins w:id="4771" w:author="Vijay Shah" w:date="2014-04-17T09:52:00Z"/>
                <w:sz w:val="20"/>
              </w:rPr>
            </w:pPr>
            <w:ins w:id="4772" w:author="Vijay Shah" w:date="2014-04-17T09:52:00Z">
              <w:r w:rsidRPr="00D45A87">
                <w:rPr>
                  <w:sz w:val="20"/>
                </w:rPr>
                <w:t>The datatype pattern, e.g. HHMM</w:t>
              </w:r>
            </w:ins>
          </w:p>
        </w:tc>
        <w:tc>
          <w:tcPr>
            <w:tcW w:w="810" w:type="dxa"/>
          </w:tcPr>
          <w:p w:rsidR="00FB75EA" w:rsidRPr="00D45A87" w:rsidRDefault="00FB75EA" w:rsidP="00710A40">
            <w:pPr>
              <w:keepNext/>
              <w:rPr>
                <w:ins w:id="4773" w:author="Vijay Shah" w:date="2014-04-17T09:52:00Z"/>
                <w:sz w:val="20"/>
              </w:rPr>
            </w:pPr>
            <w:ins w:id="4774" w:author="Vijay Shah" w:date="2014-04-17T09:52:00Z">
              <w:r w:rsidRPr="00D45A87">
                <w:rPr>
                  <w:sz w:val="20"/>
                </w:rPr>
                <w:t>0..1</w:t>
              </w:r>
            </w:ins>
          </w:p>
        </w:tc>
        <w:tc>
          <w:tcPr>
            <w:tcW w:w="990" w:type="dxa"/>
          </w:tcPr>
          <w:p w:rsidR="00FB75EA" w:rsidRPr="00D45A87" w:rsidRDefault="00FB75EA" w:rsidP="00710A40">
            <w:pPr>
              <w:keepNext/>
              <w:rPr>
                <w:ins w:id="4775" w:author="Vijay Shah" w:date="2014-04-17T09:52:00Z"/>
                <w:sz w:val="20"/>
              </w:rPr>
            </w:pPr>
            <w:ins w:id="4776" w:author="Vijay Shah" w:date="2014-04-17T09:52:00Z">
              <w:r w:rsidRPr="00D45A87">
                <w:rPr>
                  <w:sz w:val="20"/>
                </w:rPr>
                <w:t>May</w:t>
              </w:r>
            </w:ins>
          </w:p>
        </w:tc>
        <w:tc>
          <w:tcPr>
            <w:tcW w:w="810" w:type="dxa"/>
          </w:tcPr>
          <w:p w:rsidR="00FB75EA" w:rsidRDefault="00FB75EA" w:rsidP="00710A40">
            <w:pPr>
              <w:rPr>
                <w:ins w:id="4777" w:author="Vijay Shah" w:date="2014-04-17T09:52:00Z"/>
              </w:rPr>
            </w:pPr>
            <w:ins w:id="4778" w:author="Vijay Shah" w:date="2014-04-17T09:52:00Z">
              <w:r w:rsidRPr="00533D11">
                <w:rPr>
                  <w:color w:val="000000"/>
                  <w:sz w:val="20"/>
                </w:rPr>
                <w:t>String</w:t>
              </w:r>
            </w:ins>
          </w:p>
        </w:tc>
        <w:tc>
          <w:tcPr>
            <w:tcW w:w="1260" w:type="dxa"/>
          </w:tcPr>
          <w:p w:rsidR="00FB75EA" w:rsidRDefault="00FB75EA" w:rsidP="00710A40">
            <w:pPr>
              <w:rPr>
                <w:ins w:id="4779" w:author="Vijay Shah" w:date="2014-04-17T09:52:00Z"/>
              </w:rPr>
            </w:pPr>
            <w:ins w:id="4780" w:author="Vijay Shah" w:date="2014-04-17T09:52:00Z">
              <w:r w:rsidRPr="00227B11">
                <w:rPr>
                  <w:color w:val="000000"/>
                  <w:sz w:val="20"/>
                </w:rPr>
                <w:t>None</w:t>
              </w:r>
            </w:ins>
          </w:p>
        </w:tc>
      </w:tr>
      <w:tr w:rsidR="00FB75EA" w:rsidRPr="007F7F26" w:rsidTr="00710A40">
        <w:trPr>
          <w:ins w:id="4781" w:author="Vijay Shah" w:date="2014-04-17T09:52:00Z"/>
        </w:trPr>
        <w:tc>
          <w:tcPr>
            <w:tcW w:w="2430" w:type="dxa"/>
          </w:tcPr>
          <w:p w:rsidR="00FB75EA" w:rsidRPr="00D45A87" w:rsidRDefault="00FB75EA" w:rsidP="00710A40">
            <w:pPr>
              <w:keepNext/>
              <w:rPr>
                <w:ins w:id="4782" w:author="Vijay Shah" w:date="2014-04-17T09:52:00Z"/>
                <w:sz w:val="20"/>
              </w:rPr>
            </w:pPr>
            <w:ins w:id="4783" w:author="Vijay Shah" w:date="2014-04-17T09:52:00Z">
              <w:r w:rsidRPr="00D45A87">
                <w:rPr>
                  <w:sz w:val="20"/>
                </w:rPr>
                <w:t>++++Response</w:t>
              </w:r>
            </w:ins>
          </w:p>
        </w:tc>
        <w:tc>
          <w:tcPr>
            <w:tcW w:w="2520" w:type="dxa"/>
          </w:tcPr>
          <w:p w:rsidR="00FB75EA" w:rsidRPr="00D45A87" w:rsidRDefault="00FB75EA" w:rsidP="00710A40">
            <w:pPr>
              <w:keepNext/>
              <w:rPr>
                <w:ins w:id="4784" w:author="Vijay Shah" w:date="2014-04-17T09:52:00Z"/>
                <w:sz w:val="20"/>
              </w:rPr>
            </w:pPr>
            <w:ins w:id="4785" w:author="Vijay Shah" w:date="2014-04-17T09:52:00Z">
              <w:r w:rsidRPr="00D45A87">
                <w:rPr>
                  <w:sz w:val="20"/>
                </w:rPr>
                <w:t>The response to the question</w:t>
              </w:r>
            </w:ins>
          </w:p>
        </w:tc>
        <w:tc>
          <w:tcPr>
            <w:tcW w:w="810" w:type="dxa"/>
          </w:tcPr>
          <w:p w:rsidR="00FB75EA" w:rsidRPr="00D45A87" w:rsidRDefault="00FB75EA" w:rsidP="00710A40">
            <w:pPr>
              <w:keepNext/>
              <w:rPr>
                <w:ins w:id="4786" w:author="Vijay Shah" w:date="2014-04-17T09:52:00Z"/>
                <w:sz w:val="20"/>
              </w:rPr>
            </w:pPr>
            <w:ins w:id="4787" w:author="Vijay Shah" w:date="2014-04-17T09:52:00Z">
              <w:r w:rsidRPr="00D45A87">
                <w:rPr>
                  <w:sz w:val="20"/>
                </w:rPr>
                <w:t>1..*</w:t>
              </w:r>
            </w:ins>
          </w:p>
        </w:tc>
        <w:tc>
          <w:tcPr>
            <w:tcW w:w="990" w:type="dxa"/>
          </w:tcPr>
          <w:p w:rsidR="00FB75EA" w:rsidRPr="00D45A87" w:rsidRDefault="00FB75EA" w:rsidP="00710A40">
            <w:pPr>
              <w:keepNext/>
              <w:rPr>
                <w:ins w:id="4788" w:author="Vijay Shah" w:date="2014-04-17T09:52:00Z"/>
                <w:sz w:val="20"/>
              </w:rPr>
            </w:pPr>
            <w:ins w:id="4789" w:author="Vijay Shah" w:date="2014-04-17T09:52:00Z">
              <w:r w:rsidRPr="00D45A87">
                <w:rPr>
                  <w:sz w:val="20"/>
                </w:rPr>
                <w:t>Required</w:t>
              </w:r>
            </w:ins>
          </w:p>
        </w:tc>
        <w:tc>
          <w:tcPr>
            <w:tcW w:w="810" w:type="dxa"/>
          </w:tcPr>
          <w:p w:rsidR="00FB75EA" w:rsidRDefault="00FB75EA" w:rsidP="00710A40">
            <w:pPr>
              <w:rPr>
                <w:ins w:id="4790" w:author="Vijay Shah" w:date="2014-04-17T09:52:00Z"/>
              </w:rPr>
            </w:pPr>
            <w:ins w:id="4791" w:author="Vijay Shah" w:date="2014-04-17T09:52:00Z">
              <w:r w:rsidRPr="00533D11">
                <w:rPr>
                  <w:color w:val="000000"/>
                  <w:sz w:val="20"/>
                </w:rPr>
                <w:t>String</w:t>
              </w:r>
            </w:ins>
          </w:p>
        </w:tc>
        <w:tc>
          <w:tcPr>
            <w:tcW w:w="1260" w:type="dxa"/>
          </w:tcPr>
          <w:p w:rsidR="00FB75EA" w:rsidRDefault="00FB75EA" w:rsidP="00710A40">
            <w:pPr>
              <w:rPr>
                <w:ins w:id="4792" w:author="Vijay Shah" w:date="2014-04-17T09:52:00Z"/>
              </w:rPr>
            </w:pPr>
            <w:ins w:id="4793" w:author="Vijay Shah" w:date="2014-04-17T09:52:00Z">
              <w:r w:rsidRPr="000F4E92">
                <w:rPr>
                  <w:color w:val="000000"/>
                  <w:sz w:val="20"/>
                </w:rPr>
                <w:t>None</w:t>
              </w:r>
            </w:ins>
          </w:p>
        </w:tc>
      </w:tr>
      <w:tr w:rsidR="00FB75EA" w:rsidRPr="007F7F26" w:rsidTr="00710A40">
        <w:trPr>
          <w:ins w:id="4794" w:author="Vijay Shah" w:date="2014-04-17T09:52:00Z"/>
        </w:trPr>
        <w:tc>
          <w:tcPr>
            <w:tcW w:w="2430" w:type="dxa"/>
          </w:tcPr>
          <w:p w:rsidR="00FB75EA" w:rsidRPr="00D45A87" w:rsidRDefault="00FB75EA" w:rsidP="00710A40">
            <w:pPr>
              <w:keepNext/>
              <w:rPr>
                <w:ins w:id="4795" w:author="Vijay Shah" w:date="2014-04-17T09:52:00Z"/>
                <w:sz w:val="20"/>
              </w:rPr>
            </w:pPr>
            <w:ins w:id="4796" w:author="Vijay Shah" w:date="2014-04-17T09:52:00Z">
              <w:r w:rsidRPr="00D45A87">
                <w:rPr>
                  <w:sz w:val="20"/>
                </w:rPr>
                <w:t>++++@list_item_prompt</w:t>
              </w:r>
            </w:ins>
          </w:p>
        </w:tc>
        <w:tc>
          <w:tcPr>
            <w:tcW w:w="2520" w:type="dxa"/>
          </w:tcPr>
          <w:p w:rsidR="00FB75EA" w:rsidRPr="00D45A87" w:rsidRDefault="00FB75EA" w:rsidP="00710A40">
            <w:pPr>
              <w:keepNext/>
              <w:rPr>
                <w:ins w:id="4797" w:author="Vijay Shah" w:date="2014-04-17T09:52:00Z"/>
                <w:sz w:val="20"/>
              </w:rPr>
            </w:pPr>
            <w:ins w:id="4798" w:author="Vijay Shah" w:date="2014-04-17T09:52:00Z">
              <w:r w:rsidRPr="00D45A87">
                <w:rPr>
                  <w:sz w:val="20"/>
                </w:rPr>
                <w:t>The prompt for the list item</w:t>
              </w:r>
            </w:ins>
          </w:p>
        </w:tc>
        <w:tc>
          <w:tcPr>
            <w:tcW w:w="810" w:type="dxa"/>
          </w:tcPr>
          <w:p w:rsidR="00FB75EA" w:rsidRPr="00D45A87" w:rsidRDefault="00FB75EA" w:rsidP="00710A40">
            <w:pPr>
              <w:keepNext/>
              <w:rPr>
                <w:ins w:id="4799" w:author="Vijay Shah" w:date="2014-04-17T09:52:00Z"/>
                <w:sz w:val="20"/>
              </w:rPr>
            </w:pPr>
            <w:ins w:id="4800" w:author="Vijay Shah" w:date="2014-04-17T09:52:00Z">
              <w:r w:rsidRPr="00D45A87">
                <w:rPr>
                  <w:sz w:val="20"/>
                </w:rPr>
                <w:t>0..1</w:t>
              </w:r>
            </w:ins>
          </w:p>
        </w:tc>
        <w:tc>
          <w:tcPr>
            <w:tcW w:w="990" w:type="dxa"/>
          </w:tcPr>
          <w:p w:rsidR="00FB75EA" w:rsidRPr="00D45A87" w:rsidRDefault="00FB75EA" w:rsidP="00710A40">
            <w:pPr>
              <w:keepNext/>
              <w:rPr>
                <w:ins w:id="4801" w:author="Vijay Shah" w:date="2014-04-17T09:52:00Z"/>
                <w:sz w:val="20"/>
              </w:rPr>
            </w:pPr>
            <w:ins w:id="4802" w:author="Vijay Shah" w:date="2014-04-17T09:52:00Z">
              <w:r w:rsidRPr="00D45A87">
                <w:rPr>
                  <w:sz w:val="20"/>
                </w:rPr>
                <w:t>May</w:t>
              </w:r>
            </w:ins>
          </w:p>
        </w:tc>
        <w:tc>
          <w:tcPr>
            <w:tcW w:w="810" w:type="dxa"/>
          </w:tcPr>
          <w:p w:rsidR="00FB75EA" w:rsidRDefault="00FB75EA" w:rsidP="00710A40">
            <w:pPr>
              <w:rPr>
                <w:ins w:id="4803" w:author="Vijay Shah" w:date="2014-04-17T09:52:00Z"/>
              </w:rPr>
            </w:pPr>
            <w:ins w:id="4804" w:author="Vijay Shah" w:date="2014-04-17T09:52:00Z">
              <w:r w:rsidRPr="00615F26">
                <w:rPr>
                  <w:color w:val="000000"/>
                  <w:sz w:val="20"/>
                </w:rPr>
                <w:t>String</w:t>
              </w:r>
            </w:ins>
          </w:p>
        </w:tc>
        <w:tc>
          <w:tcPr>
            <w:tcW w:w="1260" w:type="dxa"/>
          </w:tcPr>
          <w:p w:rsidR="00FB75EA" w:rsidRDefault="00FB75EA" w:rsidP="00710A40">
            <w:pPr>
              <w:rPr>
                <w:ins w:id="4805" w:author="Vijay Shah" w:date="2014-04-17T09:52:00Z"/>
              </w:rPr>
            </w:pPr>
            <w:ins w:id="4806" w:author="Vijay Shah" w:date="2014-04-17T09:52:00Z">
              <w:r w:rsidRPr="000F4E92">
                <w:rPr>
                  <w:color w:val="000000"/>
                  <w:sz w:val="20"/>
                </w:rPr>
                <w:t>None</w:t>
              </w:r>
            </w:ins>
          </w:p>
        </w:tc>
      </w:tr>
      <w:tr w:rsidR="00FB75EA" w:rsidRPr="007F7F26" w:rsidTr="00710A40">
        <w:trPr>
          <w:ins w:id="4807" w:author="Vijay Shah" w:date="2014-04-17T09:52:00Z"/>
        </w:trPr>
        <w:tc>
          <w:tcPr>
            <w:tcW w:w="2430" w:type="dxa"/>
          </w:tcPr>
          <w:p w:rsidR="00FB75EA" w:rsidRPr="00D45A87" w:rsidRDefault="00FB75EA" w:rsidP="00710A40">
            <w:pPr>
              <w:keepNext/>
              <w:rPr>
                <w:ins w:id="4808" w:author="Vijay Shah" w:date="2014-04-17T09:52:00Z"/>
                <w:sz w:val="20"/>
              </w:rPr>
            </w:pPr>
            <w:ins w:id="4809" w:author="Vijay Shah" w:date="2014-04-17T09:52:00Z">
              <w:r w:rsidRPr="00D45A87">
                <w:rPr>
                  <w:sz w:val="20"/>
                </w:rPr>
                <w:t>++++@list_item_identifier</w:t>
              </w:r>
            </w:ins>
          </w:p>
        </w:tc>
        <w:tc>
          <w:tcPr>
            <w:tcW w:w="2520" w:type="dxa"/>
          </w:tcPr>
          <w:p w:rsidR="00FB75EA" w:rsidRPr="00D45A87" w:rsidRDefault="00FB75EA" w:rsidP="00710A40">
            <w:pPr>
              <w:keepNext/>
              <w:rPr>
                <w:ins w:id="4810" w:author="Vijay Shah" w:date="2014-04-17T09:52:00Z"/>
                <w:sz w:val="20"/>
              </w:rPr>
            </w:pPr>
            <w:ins w:id="4811" w:author="Vijay Shah" w:date="2014-04-17T09:52:00Z">
              <w:r w:rsidRPr="00D45A87">
                <w:rPr>
                  <w:sz w:val="20"/>
                </w:rPr>
                <w:t>The unique identifier for the list item</w:t>
              </w:r>
            </w:ins>
          </w:p>
        </w:tc>
        <w:tc>
          <w:tcPr>
            <w:tcW w:w="810" w:type="dxa"/>
          </w:tcPr>
          <w:p w:rsidR="00FB75EA" w:rsidRPr="00D45A87" w:rsidRDefault="00FB75EA" w:rsidP="00710A40">
            <w:pPr>
              <w:keepNext/>
              <w:rPr>
                <w:ins w:id="4812" w:author="Vijay Shah" w:date="2014-04-17T09:52:00Z"/>
                <w:sz w:val="20"/>
              </w:rPr>
            </w:pPr>
            <w:ins w:id="4813" w:author="Vijay Shah" w:date="2014-04-17T09:52:00Z">
              <w:r w:rsidRPr="00D45A87">
                <w:rPr>
                  <w:sz w:val="20"/>
                </w:rPr>
                <w:t>0..1</w:t>
              </w:r>
            </w:ins>
          </w:p>
        </w:tc>
        <w:tc>
          <w:tcPr>
            <w:tcW w:w="990" w:type="dxa"/>
          </w:tcPr>
          <w:p w:rsidR="00FB75EA" w:rsidRPr="00D45A87" w:rsidRDefault="00FB75EA" w:rsidP="00710A40">
            <w:pPr>
              <w:keepNext/>
              <w:rPr>
                <w:ins w:id="4814" w:author="Vijay Shah" w:date="2014-04-17T09:52:00Z"/>
                <w:sz w:val="20"/>
              </w:rPr>
            </w:pPr>
            <w:ins w:id="4815" w:author="Vijay Shah" w:date="2014-04-17T09:52:00Z">
              <w:r w:rsidRPr="00D45A87">
                <w:rPr>
                  <w:sz w:val="20"/>
                </w:rPr>
                <w:t>May</w:t>
              </w:r>
            </w:ins>
          </w:p>
        </w:tc>
        <w:tc>
          <w:tcPr>
            <w:tcW w:w="810" w:type="dxa"/>
          </w:tcPr>
          <w:p w:rsidR="00FB75EA" w:rsidRDefault="00FB75EA" w:rsidP="00710A40">
            <w:pPr>
              <w:rPr>
                <w:ins w:id="4816" w:author="Vijay Shah" w:date="2014-04-17T09:52:00Z"/>
              </w:rPr>
            </w:pPr>
            <w:ins w:id="4817" w:author="Vijay Shah" w:date="2014-04-17T09:52:00Z">
              <w:r w:rsidRPr="00615F26">
                <w:rPr>
                  <w:color w:val="000000"/>
                  <w:sz w:val="20"/>
                </w:rPr>
                <w:t>String</w:t>
              </w:r>
            </w:ins>
          </w:p>
        </w:tc>
        <w:tc>
          <w:tcPr>
            <w:tcW w:w="1260" w:type="dxa"/>
          </w:tcPr>
          <w:p w:rsidR="00FB75EA" w:rsidRDefault="00FB75EA" w:rsidP="00710A40">
            <w:pPr>
              <w:rPr>
                <w:ins w:id="4818" w:author="Vijay Shah" w:date="2014-04-17T09:52:00Z"/>
              </w:rPr>
            </w:pPr>
            <w:ins w:id="4819" w:author="Vijay Shah" w:date="2014-04-17T09:52:00Z">
              <w:r w:rsidRPr="000F4E92">
                <w:rPr>
                  <w:color w:val="000000"/>
                  <w:sz w:val="20"/>
                </w:rPr>
                <w:t>None</w:t>
              </w:r>
            </w:ins>
          </w:p>
        </w:tc>
      </w:tr>
      <w:tr w:rsidR="00FB75EA" w:rsidRPr="007F7F26" w:rsidTr="00710A40">
        <w:trPr>
          <w:ins w:id="4820" w:author="Vijay Shah" w:date="2014-04-17T09:52:00Z"/>
        </w:trPr>
        <w:tc>
          <w:tcPr>
            <w:tcW w:w="2430" w:type="dxa"/>
          </w:tcPr>
          <w:p w:rsidR="00FB75EA" w:rsidRPr="00D45A87" w:rsidRDefault="00FB75EA" w:rsidP="00710A40">
            <w:pPr>
              <w:keepNext/>
              <w:rPr>
                <w:ins w:id="4821" w:author="Vijay Shah" w:date="2014-04-17T09:52:00Z"/>
                <w:sz w:val="20"/>
              </w:rPr>
            </w:pPr>
            <w:ins w:id="4822" w:author="Vijay Shah" w:date="2014-04-17T09:52:00Z">
              <w:r w:rsidRPr="00D45A87">
                <w:rPr>
                  <w:sz w:val="20"/>
                </w:rPr>
                <w:t>+++++@value_meaning_standard _code</w:t>
              </w:r>
              <w:r w:rsidRPr="00D45A87" w:rsidDel="00923311">
                <w:rPr>
                  <w:sz w:val="20"/>
                </w:rPr>
                <w:t xml:space="preserve"> </w:t>
              </w:r>
            </w:ins>
          </w:p>
        </w:tc>
        <w:tc>
          <w:tcPr>
            <w:tcW w:w="2520" w:type="dxa"/>
          </w:tcPr>
          <w:p w:rsidR="00FB75EA" w:rsidRPr="00D45A87" w:rsidRDefault="00FB75EA" w:rsidP="00710A40">
            <w:pPr>
              <w:keepNext/>
              <w:rPr>
                <w:ins w:id="4823" w:author="Vijay Shah" w:date="2014-04-17T09:52:00Z"/>
                <w:sz w:val="20"/>
              </w:rPr>
            </w:pPr>
            <w:ins w:id="4824" w:author="Vijay Shah" w:date="2014-04-17T09:52:00Z">
              <w:r w:rsidRPr="00D45A87">
                <w:rPr>
                  <w:sz w:val="20"/>
                </w:rPr>
                <w:t xml:space="preserve">The standard code for the list item when based on a value set. </w:t>
              </w:r>
            </w:ins>
          </w:p>
        </w:tc>
        <w:tc>
          <w:tcPr>
            <w:tcW w:w="810" w:type="dxa"/>
          </w:tcPr>
          <w:p w:rsidR="00FB75EA" w:rsidRPr="00D45A87" w:rsidRDefault="00FB75EA" w:rsidP="00710A40">
            <w:pPr>
              <w:keepNext/>
              <w:rPr>
                <w:ins w:id="4825" w:author="Vijay Shah" w:date="2014-04-17T09:52:00Z"/>
                <w:sz w:val="20"/>
              </w:rPr>
            </w:pPr>
            <w:ins w:id="4826" w:author="Vijay Shah" w:date="2014-04-17T09:52:00Z">
              <w:r w:rsidRPr="00D45A87">
                <w:rPr>
                  <w:sz w:val="20"/>
                </w:rPr>
                <w:t>0..1</w:t>
              </w:r>
            </w:ins>
          </w:p>
        </w:tc>
        <w:tc>
          <w:tcPr>
            <w:tcW w:w="990" w:type="dxa"/>
          </w:tcPr>
          <w:p w:rsidR="00FB75EA" w:rsidRPr="00D45A87" w:rsidRDefault="00FB75EA" w:rsidP="00710A40">
            <w:pPr>
              <w:keepNext/>
              <w:rPr>
                <w:ins w:id="4827" w:author="Vijay Shah" w:date="2014-04-17T09:52:00Z"/>
                <w:sz w:val="20"/>
              </w:rPr>
            </w:pPr>
            <w:ins w:id="4828" w:author="Vijay Shah" w:date="2014-04-17T09:52:00Z">
              <w:r w:rsidRPr="00D45A87">
                <w:rPr>
                  <w:sz w:val="20"/>
                </w:rPr>
                <w:t>May</w:t>
              </w:r>
              <w:r w:rsidRPr="00D45A87" w:rsidDel="004E37E7">
                <w:rPr>
                  <w:sz w:val="20"/>
                </w:rPr>
                <w:t xml:space="preserve"> </w:t>
              </w:r>
            </w:ins>
          </w:p>
        </w:tc>
        <w:tc>
          <w:tcPr>
            <w:tcW w:w="810" w:type="dxa"/>
          </w:tcPr>
          <w:p w:rsidR="00FB75EA" w:rsidRDefault="00FB75EA" w:rsidP="00710A40">
            <w:pPr>
              <w:rPr>
                <w:ins w:id="4829" w:author="Vijay Shah" w:date="2014-04-17T09:52:00Z"/>
              </w:rPr>
            </w:pPr>
            <w:ins w:id="4830" w:author="Vijay Shah" w:date="2014-04-17T09:52:00Z">
              <w:r w:rsidRPr="00615F26">
                <w:rPr>
                  <w:color w:val="000000"/>
                  <w:sz w:val="20"/>
                </w:rPr>
                <w:t>String</w:t>
              </w:r>
            </w:ins>
          </w:p>
        </w:tc>
        <w:tc>
          <w:tcPr>
            <w:tcW w:w="1260" w:type="dxa"/>
          </w:tcPr>
          <w:p w:rsidR="00FB75EA" w:rsidRDefault="00FB75EA" w:rsidP="00710A40">
            <w:pPr>
              <w:rPr>
                <w:ins w:id="4831" w:author="Vijay Shah" w:date="2014-04-17T09:52:00Z"/>
              </w:rPr>
            </w:pPr>
            <w:ins w:id="4832" w:author="Vijay Shah" w:date="2014-04-17T09:52:00Z">
              <w:r w:rsidRPr="000F4E92">
                <w:rPr>
                  <w:color w:val="000000"/>
                  <w:sz w:val="20"/>
                </w:rPr>
                <w:t>None</w:t>
              </w:r>
            </w:ins>
          </w:p>
        </w:tc>
      </w:tr>
      <w:tr w:rsidR="00FB75EA" w:rsidRPr="007F7F26" w:rsidTr="00710A40">
        <w:trPr>
          <w:ins w:id="4833" w:author="Vijay Shah" w:date="2014-04-17T09:52:00Z"/>
        </w:trPr>
        <w:tc>
          <w:tcPr>
            <w:tcW w:w="2430" w:type="dxa"/>
          </w:tcPr>
          <w:p w:rsidR="00FB75EA" w:rsidRPr="00D45A87" w:rsidRDefault="00FB75EA" w:rsidP="00710A40">
            <w:pPr>
              <w:keepNext/>
              <w:rPr>
                <w:ins w:id="4834" w:author="Vijay Shah" w:date="2014-04-17T09:52:00Z"/>
                <w:sz w:val="20"/>
              </w:rPr>
            </w:pPr>
            <w:ins w:id="4835" w:author="Vijay Shah" w:date="2014-04-17T09:52:00Z">
              <w:r w:rsidRPr="00D45A87">
                <w:rPr>
                  <w:sz w:val="20"/>
                </w:rPr>
                <w:t>+++++@value meaning_standard code_system_identifier</w:t>
              </w:r>
            </w:ins>
          </w:p>
        </w:tc>
        <w:tc>
          <w:tcPr>
            <w:tcW w:w="2520" w:type="dxa"/>
          </w:tcPr>
          <w:p w:rsidR="00FB75EA" w:rsidRPr="00D45A87" w:rsidDel="00923311" w:rsidRDefault="00FB75EA" w:rsidP="00710A40">
            <w:pPr>
              <w:keepNext/>
              <w:rPr>
                <w:ins w:id="4836" w:author="Vijay Shah" w:date="2014-04-17T09:52:00Z"/>
                <w:sz w:val="20"/>
              </w:rPr>
            </w:pPr>
            <w:ins w:id="4837" w:author="Vijay Shah" w:date="2014-04-17T09:52:00Z">
              <w:r w:rsidRPr="00D45A87">
                <w:rPr>
                  <w:sz w:val="20"/>
                </w:rPr>
                <w:t>Includes the standard code system and version number</w:t>
              </w:r>
            </w:ins>
          </w:p>
        </w:tc>
        <w:tc>
          <w:tcPr>
            <w:tcW w:w="810" w:type="dxa"/>
          </w:tcPr>
          <w:p w:rsidR="00FB75EA" w:rsidRPr="00D45A87" w:rsidRDefault="00FB75EA" w:rsidP="00710A40">
            <w:pPr>
              <w:keepNext/>
              <w:rPr>
                <w:ins w:id="4838" w:author="Vijay Shah" w:date="2014-04-17T09:52:00Z"/>
                <w:sz w:val="20"/>
              </w:rPr>
            </w:pPr>
            <w:ins w:id="4839" w:author="Vijay Shah" w:date="2014-04-17T09:52:00Z">
              <w:r w:rsidRPr="00D45A87">
                <w:rPr>
                  <w:sz w:val="20"/>
                </w:rPr>
                <w:t>0..1</w:t>
              </w:r>
            </w:ins>
          </w:p>
        </w:tc>
        <w:tc>
          <w:tcPr>
            <w:tcW w:w="990" w:type="dxa"/>
          </w:tcPr>
          <w:p w:rsidR="00FB75EA" w:rsidRPr="00D45A87" w:rsidRDefault="00FB75EA" w:rsidP="00710A40">
            <w:pPr>
              <w:keepNext/>
              <w:rPr>
                <w:ins w:id="4840" w:author="Vijay Shah" w:date="2014-04-17T09:52:00Z"/>
                <w:sz w:val="20"/>
              </w:rPr>
            </w:pPr>
            <w:ins w:id="4841" w:author="Vijay Shah" w:date="2014-04-17T09:52:00Z">
              <w:r w:rsidRPr="00D45A87">
                <w:rPr>
                  <w:sz w:val="20"/>
                </w:rPr>
                <w:t>May</w:t>
              </w:r>
            </w:ins>
          </w:p>
        </w:tc>
        <w:tc>
          <w:tcPr>
            <w:tcW w:w="810" w:type="dxa"/>
          </w:tcPr>
          <w:p w:rsidR="00FB75EA" w:rsidRDefault="00FB75EA" w:rsidP="00710A40">
            <w:pPr>
              <w:rPr>
                <w:ins w:id="4842" w:author="Vijay Shah" w:date="2014-04-17T09:52:00Z"/>
              </w:rPr>
            </w:pPr>
            <w:ins w:id="4843" w:author="Vijay Shah" w:date="2014-04-17T09:52:00Z">
              <w:r w:rsidRPr="00615F26">
                <w:rPr>
                  <w:color w:val="000000"/>
                  <w:sz w:val="20"/>
                </w:rPr>
                <w:t>String</w:t>
              </w:r>
            </w:ins>
          </w:p>
        </w:tc>
        <w:tc>
          <w:tcPr>
            <w:tcW w:w="1260" w:type="dxa"/>
          </w:tcPr>
          <w:p w:rsidR="00FB75EA" w:rsidRDefault="00FB75EA" w:rsidP="00710A40">
            <w:pPr>
              <w:rPr>
                <w:ins w:id="4844" w:author="Vijay Shah" w:date="2014-04-17T09:52:00Z"/>
              </w:rPr>
            </w:pPr>
            <w:ins w:id="4845" w:author="Vijay Shah" w:date="2014-04-17T09:52:00Z">
              <w:r w:rsidRPr="000F4E92">
                <w:rPr>
                  <w:color w:val="000000"/>
                  <w:sz w:val="20"/>
                </w:rPr>
                <w:t>None</w:t>
              </w:r>
            </w:ins>
          </w:p>
        </w:tc>
      </w:tr>
      <w:tr w:rsidR="00FB75EA" w:rsidRPr="007F7F26" w:rsidTr="00710A40">
        <w:trPr>
          <w:ins w:id="4846" w:author="Vijay Shah" w:date="2014-04-17T09:52:00Z"/>
        </w:trPr>
        <w:tc>
          <w:tcPr>
            <w:tcW w:w="2430" w:type="dxa"/>
          </w:tcPr>
          <w:p w:rsidR="00FB75EA" w:rsidRPr="00D45A87" w:rsidRDefault="00FB75EA" w:rsidP="00710A40">
            <w:pPr>
              <w:keepNext/>
              <w:rPr>
                <w:ins w:id="4847" w:author="Vijay Shah" w:date="2014-04-17T09:52:00Z"/>
                <w:sz w:val="20"/>
              </w:rPr>
            </w:pPr>
            <w:ins w:id="4848" w:author="Vijay Shah" w:date="2014-04-17T09:52:00Z">
              <w:r w:rsidRPr="00D45A87">
                <w:rPr>
                  <w:sz w:val="20"/>
                </w:rPr>
                <w:t>+++++ fill-in</w:t>
              </w:r>
            </w:ins>
          </w:p>
        </w:tc>
        <w:tc>
          <w:tcPr>
            <w:tcW w:w="2520" w:type="dxa"/>
          </w:tcPr>
          <w:p w:rsidR="00FB75EA" w:rsidRPr="00D45A87" w:rsidRDefault="00FB75EA" w:rsidP="00710A40">
            <w:pPr>
              <w:keepNext/>
              <w:rPr>
                <w:ins w:id="4849" w:author="Vijay Shah" w:date="2014-04-17T09:52:00Z"/>
                <w:sz w:val="20"/>
              </w:rPr>
            </w:pPr>
            <w:ins w:id="4850" w:author="Vijay Shah" w:date="2014-04-17T09:52:00Z">
              <w:r w:rsidRPr="00D45A87">
                <w:rPr>
                  <w:sz w:val="20"/>
                </w:rPr>
                <w:t>The response for a list field fill-in e.g. “Specify” or “Other”</w:t>
              </w:r>
            </w:ins>
          </w:p>
        </w:tc>
        <w:tc>
          <w:tcPr>
            <w:tcW w:w="810" w:type="dxa"/>
          </w:tcPr>
          <w:p w:rsidR="00FB75EA" w:rsidRPr="00D45A87" w:rsidRDefault="00FB75EA" w:rsidP="00710A40">
            <w:pPr>
              <w:keepNext/>
              <w:rPr>
                <w:ins w:id="4851" w:author="Vijay Shah" w:date="2014-04-17T09:52:00Z"/>
                <w:sz w:val="20"/>
              </w:rPr>
            </w:pPr>
            <w:ins w:id="4852" w:author="Vijay Shah" w:date="2014-04-17T09:52:00Z">
              <w:r w:rsidRPr="00D45A87">
                <w:rPr>
                  <w:sz w:val="20"/>
                </w:rPr>
                <w:t>0..*</w:t>
              </w:r>
            </w:ins>
          </w:p>
        </w:tc>
        <w:tc>
          <w:tcPr>
            <w:tcW w:w="990" w:type="dxa"/>
          </w:tcPr>
          <w:p w:rsidR="00FB75EA" w:rsidRPr="00D45A87" w:rsidRDefault="00FB75EA" w:rsidP="00710A40">
            <w:pPr>
              <w:keepNext/>
              <w:rPr>
                <w:ins w:id="4853" w:author="Vijay Shah" w:date="2014-04-17T09:52:00Z"/>
                <w:sz w:val="20"/>
              </w:rPr>
            </w:pPr>
            <w:ins w:id="4854" w:author="Vijay Shah" w:date="2014-04-17T09:52:00Z">
              <w:r w:rsidRPr="00D45A87">
                <w:rPr>
                  <w:sz w:val="20"/>
                </w:rPr>
                <w:t>May</w:t>
              </w:r>
            </w:ins>
          </w:p>
        </w:tc>
        <w:tc>
          <w:tcPr>
            <w:tcW w:w="810" w:type="dxa"/>
          </w:tcPr>
          <w:p w:rsidR="00FB75EA" w:rsidRDefault="00FB75EA" w:rsidP="00710A40">
            <w:pPr>
              <w:rPr>
                <w:ins w:id="4855" w:author="Vijay Shah" w:date="2014-04-17T09:52:00Z"/>
              </w:rPr>
            </w:pPr>
            <w:ins w:id="4856" w:author="Vijay Shah" w:date="2014-04-17T09:52:00Z">
              <w:r w:rsidRPr="00615F26">
                <w:rPr>
                  <w:color w:val="000000"/>
                  <w:sz w:val="20"/>
                </w:rPr>
                <w:t>String</w:t>
              </w:r>
            </w:ins>
          </w:p>
        </w:tc>
        <w:tc>
          <w:tcPr>
            <w:tcW w:w="1260" w:type="dxa"/>
          </w:tcPr>
          <w:p w:rsidR="00FB75EA" w:rsidRDefault="00FB75EA" w:rsidP="00710A40">
            <w:pPr>
              <w:rPr>
                <w:ins w:id="4857" w:author="Vijay Shah" w:date="2014-04-17T09:52:00Z"/>
              </w:rPr>
            </w:pPr>
            <w:ins w:id="4858" w:author="Vijay Shah" w:date="2014-04-17T09:52:00Z">
              <w:r w:rsidRPr="000F4E92">
                <w:rPr>
                  <w:color w:val="000000"/>
                  <w:sz w:val="20"/>
                </w:rPr>
                <w:t>None</w:t>
              </w:r>
            </w:ins>
          </w:p>
        </w:tc>
      </w:tr>
    </w:tbl>
    <w:p w:rsidR="00E15A23" w:rsidRDefault="00E15A23" w:rsidP="00122F29">
      <w:pPr>
        <w:pStyle w:val="CommentText"/>
        <w:rPr>
          <w:ins w:id="4859" w:author="Cintron, Hector" w:date="2014-03-11T09:44:00Z"/>
        </w:rPr>
      </w:pP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860" w:author="Vijay Shah" w:date="2014-04-17T09:36:00Z">
            <w:rPr>
              <w:rFonts w:ascii="Arial" w:hAnsi="Arial" w:cs="Arial"/>
              <w:color w:val="000000"/>
              <w:sz w:val="20"/>
              <w:highlight w:val="white"/>
            </w:rPr>
          </w:rPrChange>
        </w:rPr>
        <w:pPrChange w:id="4861" w:author="Vijay Shah" w:date="2014-04-17T09:36:00Z">
          <w:pPr>
            <w:autoSpaceDE w:val="0"/>
            <w:autoSpaceDN w:val="0"/>
            <w:adjustRightInd w:val="0"/>
            <w:spacing w:before="0"/>
          </w:pPr>
        </w:pPrChange>
      </w:pPr>
      <w:r w:rsidRPr="00AC7348">
        <w:rPr>
          <w:rFonts w:ascii="Courier New" w:hAnsi="Courier New" w:cs="Courier New"/>
          <w:color w:val="008080"/>
          <w:sz w:val="18"/>
          <w:szCs w:val="18"/>
          <w:highlight w:val="white"/>
          <w:rPrChange w:id="4862" w:author="Vijay Shah" w:date="2014-04-17T09:36:00Z">
            <w:rPr>
              <w:rFonts w:ascii="Arial" w:hAnsi="Arial" w:cs="Arial"/>
              <w:color w:val="008080"/>
              <w:sz w:val="20"/>
              <w:highlight w:val="white"/>
            </w:rPr>
          </w:rPrChange>
        </w:rPr>
        <w:t>&lt;?xml version="1.0" encoding="UTF-8"?&gt;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863" w:author="Vijay Shah" w:date="2014-04-17T09:36:00Z">
            <w:rPr>
              <w:rFonts w:ascii="Arial" w:hAnsi="Arial" w:cs="Arial"/>
              <w:color w:val="000000"/>
              <w:sz w:val="20"/>
              <w:highlight w:val="white"/>
            </w:rPr>
          </w:rPrChange>
        </w:rPr>
        <w:pPrChange w:id="4864" w:author="Vijay Shah" w:date="2014-04-17T09:36:00Z">
          <w:pPr>
            <w:autoSpaceDE w:val="0"/>
            <w:autoSpaceDN w:val="0"/>
            <w:adjustRightInd w:val="0"/>
            <w:spacing w:before="0"/>
          </w:pPr>
        </w:pPrChange>
      </w:pPr>
      <w:r w:rsidRPr="00AC7348">
        <w:rPr>
          <w:rFonts w:ascii="Courier New" w:hAnsi="Courier New" w:cs="Courier New"/>
          <w:color w:val="0000FF"/>
          <w:sz w:val="18"/>
          <w:szCs w:val="18"/>
          <w:highlight w:val="white"/>
          <w:rPrChange w:id="4865"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866" w:author="Vijay Shah" w:date="2014-04-17T09:36:00Z">
            <w:rPr>
              <w:rFonts w:ascii="Arial" w:hAnsi="Arial" w:cs="Arial"/>
              <w:color w:val="800000"/>
              <w:sz w:val="20"/>
              <w:highlight w:val="white"/>
            </w:rPr>
          </w:rPrChange>
        </w:rPr>
        <w:t>rfd:SubmitForm</w:t>
      </w:r>
      <w:r w:rsidRPr="00AC7348">
        <w:rPr>
          <w:rFonts w:ascii="Courier New" w:hAnsi="Courier New" w:cs="Courier New"/>
          <w:color w:val="FF0000"/>
          <w:sz w:val="18"/>
          <w:szCs w:val="18"/>
          <w:highlight w:val="white"/>
          <w:rPrChange w:id="4867" w:author="Vijay Shah" w:date="2014-04-17T09:36:00Z">
            <w:rPr>
              <w:rFonts w:ascii="Arial" w:hAnsi="Arial" w:cs="Arial"/>
              <w:color w:val="FF0000"/>
              <w:sz w:val="20"/>
              <w:highlight w:val="white"/>
            </w:rPr>
          </w:rPrChange>
        </w:rPr>
        <w:t xml:space="preserve"> xmlns:sdc</w:t>
      </w:r>
      <w:r w:rsidRPr="00AC7348">
        <w:rPr>
          <w:rFonts w:ascii="Courier New" w:hAnsi="Courier New" w:cs="Courier New"/>
          <w:color w:val="0000FF"/>
          <w:sz w:val="18"/>
          <w:szCs w:val="18"/>
          <w:highlight w:val="white"/>
          <w:rPrChange w:id="4868"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869" w:author="Vijay Shah" w:date="2014-04-17T09:36:00Z">
            <w:rPr>
              <w:rFonts w:ascii="Arial" w:hAnsi="Arial" w:cs="Arial"/>
              <w:color w:val="000000"/>
              <w:sz w:val="20"/>
              <w:highlight w:val="white"/>
            </w:rPr>
          </w:rPrChange>
        </w:rPr>
        <w:t>http://nlm.nih.gov/sdc/form</w:t>
      </w:r>
      <w:r w:rsidRPr="00AC7348">
        <w:rPr>
          <w:rFonts w:ascii="Courier New" w:hAnsi="Courier New" w:cs="Courier New"/>
          <w:color w:val="0000FF"/>
          <w:sz w:val="18"/>
          <w:szCs w:val="18"/>
          <w:highlight w:val="white"/>
          <w:rPrChange w:id="4870"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871" w:author="Vijay Shah" w:date="2014-04-17T09:36:00Z">
            <w:rPr>
              <w:rFonts w:ascii="Arial" w:hAnsi="Arial" w:cs="Arial"/>
              <w:color w:val="FF0000"/>
              <w:sz w:val="20"/>
              <w:highlight w:val="white"/>
            </w:rPr>
          </w:rPrChange>
        </w:rPr>
        <w:t xml:space="preserve"> xmlns:rfd</w:t>
      </w:r>
      <w:r w:rsidRPr="00AC7348">
        <w:rPr>
          <w:rFonts w:ascii="Courier New" w:hAnsi="Courier New" w:cs="Courier New"/>
          <w:color w:val="0000FF"/>
          <w:sz w:val="18"/>
          <w:szCs w:val="18"/>
          <w:highlight w:val="white"/>
          <w:rPrChange w:id="4872"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873" w:author="Vijay Shah" w:date="2014-04-17T09:36:00Z">
            <w:rPr>
              <w:rFonts w:ascii="Arial" w:hAnsi="Arial" w:cs="Arial"/>
              <w:color w:val="000000"/>
              <w:sz w:val="20"/>
              <w:highlight w:val="white"/>
            </w:rPr>
          </w:rPrChange>
        </w:rPr>
        <w:t>urn:ihe:iti:rfd:2007</w:t>
      </w:r>
      <w:r w:rsidRPr="00AC7348">
        <w:rPr>
          <w:rFonts w:ascii="Courier New" w:hAnsi="Courier New" w:cs="Courier New"/>
          <w:color w:val="0000FF"/>
          <w:sz w:val="18"/>
          <w:szCs w:val="18"/>
          <w:highlight w:val="white"/>
          <w:rPrChange w:id="4874"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875" w:author="Vijay Shah" w:date="2014-04-17T09:36:00Z">
            <w:rPr>
              <w:rFonts w:ascii="Arial" w:hAnsi="Arial" w:cs="Arial"/>
              <w:color w:val="000000"/>
              <w:sz w:val="20"/>
              <w:highlight w:val="white"/>
            </w:rPr>
          </w:rPrChange>
        </w:rPr>
        <w:pPrChange w:id="4876"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877"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878" w:author="Vijay Shah" w:date="2014-04-17T09:36:00Z">
            <w:rPr>
              <w:rFonts w:ascii="Arial" w:hAnsi="Arial" w:cs="Arial"/>
              <w:color w:val="0000FF"/>
              <w:sz w:val="20"/>
              <w:highlight w:val="white"/>
            </w:rPr>
          </w:rPrChange>
        </w:rPr>
        <w:t>&lt;!--</w:t>
      </w:r>
      <w:r w:rsidRPr="00AC7348">
        <w:rPr>
          <w:rFonts w:ascii="Courier New" w:hAnsi="Courier New" w:cs="Courier New"/>
          <w:color w:val="808080"/>
          <w:sz w:val="18"/>
          <w:szCs w:val="18"/>
          <w:highlight w:val="white"/>
          <w:rPrChange w:id="4879" w:author="Vijay Shah" w:date="2014-04-17T09:36:00Z">
            <w:rPr>
              <w:rFonts w:ascii="Arial" w:hAnsi="Arial" w:cs="Arial"/>
              <w:color w:val="808080"/>
              <w:sz w:val="20"/>
              <w:highlight w:val="white"/>
            </w:rPr>
          </w:rPrChange>
        </w:rPr>
        <w:t xml:space="preserve"> This is the format in which form Filler will submit form data to Form Receiver </w:t>
      </w:r>
      <w:r w:rsidRPr="00AC7348">
        <w:rPr>
          <w:rFonts w:ascii="Courier New" w:hAnsi="Courier New" w:cs="Courier New"/>
          <w:color w:val="0000FF"/>
          <w:sz w:val="18"/>
          <w:szCs w:val="18"/>
          <w:highlight w:val="white"/>
          <w:rPrChange w:id="4880"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881" w:author="Vijay Shah" w:date="2014-04-17T09:36:00Z">
            <w:rPr>
              <w:rFonts w:ascii="Arial" w:hAnsi="Arial" w:cs="Arial"/>
              <w:color w:val="000000"/>
              <w:sz w:val="20"/>
              <w:highlight w:val="white"/>
            </w:rPr>
          </w:rPrChange>
        </w:rPr>
        <w:pPrChange w:id="4882"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883"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884"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885"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886" w:author="Vijay Shah" w:date="2014-04-17T09:36:00Z">
            <w:rPr>
              <w:rFonts w:ascii="Arial" w:hAnsi="Arial" w:cs="Arial"/>
              <w:color w:val="800000"/>
              <w:sz w:val="20"/>
              <w:highlight w:val="white"/>
            </w:rPr>
          </w:rPrChange>
        </w:rPr>
        <w:t>sdc:form_data</w:t>
      </w:r>
      <w:r w:rsidRPr="00AC7348">
        <w:rPr>
          <w:rFonts w:ascii="Courier New" w:hAnsi="Courier New" w:cs="Courier New"/>
          <w:color w:val="FF0000"/>
          <w:sz w:val="18"/>
          <w:szCs w:val="18"/>
          <w:highlight w:val="white"/>
          <w:rPrChange w:id="4887" w:author="Vijay Shah" w:date="2014-04-17T09:36:00Z">
            <w:rPr>
              <w:rFonts w:ascii="Arial" w:hAnsi="Arial" w:cs="Arial"/>
              <w:color w:val="FF0000"/>
              <w:sz w:val="20"/>
              <w:highlight w:val="white"/>
            </w:rPr>
          </w:rPrChange>
        </w:rPr>
        <w:t xml:space="preserve"> form_design_identifier</w:t>
      </w:r>
      <w:r w:rsidRPr="00AC7348">
        <w:rPr>
          <w:rFonts w:ascii="Courier New" w:hAnsi="Courier New" w:cs="Courier New"/>
          <w:color w:val="0000FF"/>
          <w:sz w:val="18"/>
          <w:szCs w:val="18"/>
          <w:highlight w:val="white"/>
          <w:rPrChange w:id="4888"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889" w:author="Vijay Shah" w:date="2014-04-17T09:36:00Z">
            <w:rPr>
              <w:rFonts w:ascii="Arial" w:hAnsi="Arial" w:cs="Arial"/>
              <w:color w:val="000000"/>
              <w:sz w:val="20"/>
              <w:highlight w:val="white"/>
            </w:rPr>
          </w:rPrChange>
        </w:rPr>
        <w:t>HERF/1.2</w:t>
      </w:r>
      <w:r w:rsidRPr="00AC7348">
        <w:rPr>
          <w:rFonts w:ascii="Courier New" w:hAnsi="Courier New" w:cs="Courier New"/>
          <w:color w:val="0000FF"/>
          <w:sz w:val="18"/>
          <w:szCs w:val="18"/>
          <w:highlight w:val="white"/>
          <w:rPrChange w:id="4890"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891" w:author="Vijay Shah" w:date="2014-04-17T09:36:00Z">
            <w:rPr>
              <w:rFonts w:ascii="Arial" w:hAnsi="Arial" w:cs="Arial"/>
              <w:color w:val="FF0000"/>
              <w:sz w:val="20"/>
              <w:highlight w:val="white"/>
            </w:rPr>
          </w:rPrChange>
        </w:rPr>
        <w:t xml:space="preserve"> form_representation_identifier</w:t>
      </w:r>
      <w:r w:rsidRPr="00AC7348">
        <w:rPr>
          <w:rFonts w:ascii="Courier New" w:hAnsi="Courier New" w:cs="Courier New"/>
          <w:color w:val="0000FF"/>
          <w:sz w:val="18"/>
          <w:szCs w:val="18"/>
          <w:highlight w:val="white"/>
          <w:rPrChange w:id="4892"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893" w:author="Vijay Shah" w:date="2014-04-17T09:36:00Z">
            <w:rPr>
              <w:rFonts w:ascii="Arial" w:hAnsi="Arial" w:cs="Arial"/>
              <w:color w:val="000000"/>
              <w:sz w:val="20"/>
              <w:highlight w:val="white"/>
            </w:rPr>
          </w:rPrChange>
        </w:rPr>
        <w:t>html</w:t>
      </w:r>
      <w:r w:rsidRPr="00AC7348">
        <w:rPr>
          <w:rFonts w:ascii="Courier New" w:hAnsi="Courier New" w:cs="Courier New"/>
          <w:color w:val="0000FF"/>
          <w:sz w:val="18"/>
          <w:szCs w:val="18"/>
          <w:highlight w:val="white"/>
          <w:rPrChange w:id="4894"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895" w:author="Vijay Shah" w:date="2014-04-17T09:36:00Z">
            <w:rPr>
              <w:rFonts w:ascii="Arial" w:hAnsi="Arial" w:cs="Arial"/>
              <w:color w:val="000000"/>
              <w:sz w:val="20"/>
              <w:highlight w:val="white"/>
            </w:rPr>
          </w:rPrChange>
        </w:rPr>
        <w:pPrChange w:id="4896"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89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898"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899"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00"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01" w:author="Vijay Shah" w:date="2014-04-17T09:36:00Z">
            <w:rPr>
              <w:rFonts w:ascii="Arial" w:hAnsi="Arial" w:cs="Arial"/>
              <w:color w:val="800000"/>
              <w:sz w:val="20"/>
              <w:highlight w:val="white"/>
            </w:rPr>
          </w:rPrChange>
        </w:rPr>
        <w:t>sdc:header</w:t>
      </w:r>
      <w:r w:rsidRPr="00AC7348">
        <w:rPr>
          <w:rFonts w:ascii="Courier New" w:hAnsi="Courier New" w:cs="Courier New"/>
          <w:color w:val="0000FF"/>
          <w:sz w:val="18"/>
          <w:szCs w:val="18"/>
          <w:highlight w:val="white"/>
          <w:rPrChange w:id="4902"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903" w:author="Vijay Shah" w:date="2014-04-17T09:36:00Z">
            <w:rPr>
              <w:rFonts w:ascii="Arial" w:hAnsi="Arial" w:cs="Arial"/>
              <w:color w:val="000000"/>
              <w:sz w:val="20"/>
              <w:highlight w:val="white"/>
            </w:rPr>
          </w:rPrChange>
        </w:rPr>
        <w:pPrChange w:id="4904"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90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06"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0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08"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09"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10" w:author="Vijay Shah" w:date="2014-04-17T09:36:00Z">
            <w:rPr>
              <w:rFonts w:ascii="Arial" w:hAnsi="Arial" w:cs="Arial"/>
              <w:color w:val="800000"/>
              <w:sz w:val="20"/>
              <w:highlight w:val="white"/>
            </w:rPr>
          </w:rPrChange>
        </w:rPr>
        <w:t>sdc:question</w:t>
      </w:r>
      <w:r w:rsidRPr="00AC7348">
        <w:rPr>
          <w:rFonts w:ascii="Courier New" w:hAnsi="Courier New" w:cs="Courier New"/>
          <w:color w:val="FF0000"/>
          <w:sz w:val="18"/>
          <w:szCs w:val="18"/>
          <w:highlight w:val="white"/>
          <w:rPrChange w:id="4911" w:author="Vijay Shah" w:date="2014-04-17T09:36:00Z">
            <w:rPr>
              <w:rFonts w:ascii="Arial" w:hAnsi="Arial" w:cs="Arial"/>
              <w:color w:val="FF0000"/>
              <w:sz w:val="20"/>
              <w:highlight w:val="white"/>
            </w:rPr>
          </w:rPrChange>
        </w:rPr>
        <w:t xml:space="preserve"> section_identifier</w:t>
      </w:r>
      <w:r w:rsidRPr="00AC7348">
        <w:rPr>
          <w:rFonts w:ascii="Courier New" w:hAnsi="Courier New" w:cs="Courier New"/>
          <w:color w:val="0000FF"/>
          <w:sz w:val="18"/>
          <w:szCs w:val="18"/>
          <w:highlight w:val="white"/>
          <w:rPrChange w:id="4912"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13" w:author="Vijay Shah" w:date="2014-04-17T09:36:00Z">
            <w:rPr>
              <w:rFonts w:ascii="Arial" w:hAnsi="Arial" w:cs="Arial"/>
              <w:color w:val="000000"/>
              <w:sz w:val="20"/>
              <w:highlight w:val="white"/>
            </w:rPr>
          </w:rPrChange>
        </w:rPr>
        <w:t>HERF/header</w:t>
      </w:r>
      <w:r w:rsidRPr="00AC7348">
        <w:rPr>
          <w:rFonts w:ascii="Courier New" w:hAnsi="Courier New" w:cs="Courier New"/>
          <w:color w:val="0000FF"/>
          <w:sz w:val="18"/>
          <w:szCs w:val="18"/>
          <w:highlight w:val="white"/>
          <w:rPrChange w:id="4914"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15" w:author="Vijay Shah" w:date="2014-04-17T09:36:00Z">
            <w:rPr>
              <w:rFonts w:ascii="Arial" w:hAnsi="Arial" w:cs="Arial"/>
              <w:color w:val="FF0000"/>
              <w:sz w:val="20"/>
              <w:highlight w:val="white"/>
            </w:rPr>
          </w:rPrChange>
        </w:rPr>
        <w:t xml:space="preserve"> question_identifier</w:t>
      </w:r>
      <w:r w:rsidRPr="00AC7348">
        <w:rPr>
          <w:rFonts w:ascii="Courier New" w:hAnsi="Courier New" w:cs="Courier New"/>
          <w:color w:val="0000FF"/>
          <w:sz w:val="18"/>
          <w:szCs w:val="18"/>
          <w:highlight w:val="white"/>
          <w:rPrChange w:id="4916"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17" w:author="Vijay Shah" w:date="2014-04-17T09:36:00Z">
            <w:rPr>
              <w:rFonts w:ascii="Arial" w:hAnsi="Arial" w:cs="Arial"/>
              <w:color w:val="000000"/>
              <w:sz w:val="20"/>
              <w:highlight w:val="white"/>
            </w:rPr>
          </w:rPrChange>
        </w:rPr>
        <w:t>HERF/DE2</w:t>
      </w:r>
      <w:r w:rsidRPr="00AC7348">
        <w:rPr>
          <w:rFonts w:ascii="Courier New" w:hAnsi="Courier New" w:cs="Courier New"/>
          <w:color w:val="0000FF"/>
          <w:sz w:val="18"/>
          <w:szCs w:val="18"/>
          <w:highlight w:val="white"/>
          <w:rPrChange w:id="4918"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19" w:author="Vijay Shah" w:date="2014-04-17T09:36:00Z">
            <w:rPr>
              <w:rFonts w:ascii="Arial" w:hAnsi="Arial" w:cs="Arial"/>
              <w:color w:val="FF0000"/>
              <w:sz w:val="20"/>
              <w:highlight w:val="white"/>
            </w:rPr>
          </w:rPrChange>
        </w:rPr>
        <w:t xml:space="preserve"> question_prompt</w:t>
      </w:r>
      <w:r w:rsidRPr="00AC7348">
        <w:rPr>
          <w:rFonts w:ascii="Courier New" w:hAnsi="Courier New" w:cs="Courier New"/>
          <w:color w:val="0000FF"/>
          <w:sz w:val="18"/>
          <w:szCs w:val="18"/>
          <w:highlight w:val="white"/>
          <w:rPrChange w:id="4920"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21" w:author="Vijay Shah" w:date="2014-04-17T09:36:00Z">
            <w:rPr>
              <w:rFonts w:ascii="Arial" w:hAnsi="Arial" w:cs="Arial"/>
              <w:color w:val="000000"/>
              <w:sz w:val="20"/>
              <w:highlight w:val="white"/>
            </w:rPr>
          </w:rPrChange>
        </w:rPr>
        <w:t>Event ID</w:t>
      </w:r>
      <w:r w:rsidRPr="00AC7348">
        <w:rPr>
          <w:rFonts w:ascii="Courier New" w:hAnsi="Courier New" w:cs="Courier New"/>
          <w:color w:val="0000FF"/>
          <w:sz w:val="18"/>
          <w:szCs w:val="18"/>
          <w:highlight w:val="white"/>
          <w:rPrChange w:id="4922"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23" w:author="Vijay Shah" w:date="2014-04-17T09:36:00Z">
            <w:rPr>
              <w:rFonts w:ascii="Arial" w:hAnsi="Arial" w:cs="Arial"/>
              <w:color w:val="FF0000"/>
              <w:sz w:val="20"/>
              <w:highlight w:val="white"/>
            </w:rPr>
          </w:rPrChange>
        </w:rPr>
        <w:t xml:space="preserve"> question_repeat</w:t>
      </w:r>
      <w:r w:rsidRPr="00AC7348">
        <w:rPr>
          <w:rFonts w:ascii="Courier New" w:hAnsi="Courier New" w:cs="Courier New"/>
          <w:color w:val="0000FF"/>
          <w:sz w:val="18"/>
          <w:szCs w:val="18"/>
          <w:highlight w:val="white"/>
          <w:rPrChange w:id="4924"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25" w:author="Vijay Shah" w:date="2014-04-17T09:36:00Z">
            <w:rPr>
              <w:rFonts w:ascii="Arial" w:hAnsi="Arial" w:cs="Arial"/>
              <w:color w:val="000000"/>
              <w:sz w:val="20"/>
              <w:highlight w:val="white"/>
            </w:rPr>
          </w:rPrChange>
        </w:rPr>
        <w:t>1</w:t>
      </w:r>
      <w:r w:rsidRPr="00AC7348">
        <w:rPr>
          <w:rFonts w:ascii="Courier New" w:hAnsi="Courier New" w:cs="Courier New"/>
          <w:color w:val="0000FF"/>
          <w:sz w:val="18"/>
          <w:szCs w:val="18"/>
          <w:highlight w:val="white"/>
          <w:rPrChange w:id="4926"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27" w:author="Vijay Shah" w:date="2014-04-17T09:36:00Z">
            <w:rPr>
              <w:rFonts w:ascii="Arial" w:hAnsi="Arial" w:cs="Arial"/>
              <w:color w:val="FF0000"/>
              <w:sz w:val="20"/>
              <w:highlight w:val="white"/>
            </w:rPr>
          </w:rPrChange>
        </w:rPr>
        <w:t xml:space="preserve"> datatype</w:t>
      </w:r>
      <w:r w:rsidRPr="00AC7348">
        <w:rPr>
          <w:rFonts w:ascii="Courier New" w:hAnsi="Courier New" w:cs="Courier New"/>
          <w:color w:val="0000FF"/>
          <w:sz w:val="18"/>
          <w:szCs w:val="18"/>
          <w:highlight w:val="white"/>
          <w:rPrChange w:id="4928"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29" w:author="Vijay Shah" w:date="2014-04-17T09:36:00Z">
            <w:rPr>
              <w:rFonts w:ascii="Arial" w:hAnsi="Arial" w:cs="Arial"/>
              <w:color w:val="000000"/>
              <w:sz w:val="20"/>
              <w:highlight w:val="white"/>
            </w:rPr>
          </w:rPrChange>
        </w:rPr>
        <w:t>string</w:t>
      </w:r>
      <w:r w:rsidRPr="00AC7348">
        <w:rPr>
          <w:rFonts w:ascii="Courier New" w:hAnsi="Courier New" w:cs="Courier New"/>
          <w:color w:val="0000FF"/>
          <w:sz w:val="18"/>
          <w:szCs w:val="18"/>
          <w:highlight w:val="white"/>
          <w:rPrChange w:id="4930"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931" w:author="Vijay Shah" w:date="2014-04-17T09:36:00Z">
            <w:rPr>
              <w:rFonts w:ascii="Arial" w:hAnsi="Arial" w:cs="Arial"/>
              <w:color w:val="000000"/>
              <w:sz w:val="20"/>
              <w:highlight w:val="white"/>
            </w:rPr>
          </w:rPrChange>
        </w:rPr>
        <w:pPrChange w:id="4932"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933"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34"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3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36"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37"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38"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39" w:author="Vijay Shah" w:date="2014-04-17T09:36:00Z">
            <w:rPr>
              <w:rFonts w:ascii="Arial" w:hAnsi="Arial" w:cs="Arial"/>
              <w:color w:val="800000"/>
              <w:sz w:val="20"/>
              <w:highlight w:val="white"/>
            </w:rPr>
          </w:rPrChange>
        </w:rPr>
        <w:t>sdc:response</w:t>
      </w:r>
      <w:r w:rsidRPr="00AC7348">
        <w:rPr>
          <w:rFonts w:ascii="Courier New" w:hAnsi="Courier New" w:cs="Courier New"/>
          <w:color w:val="0000FF"/>
          <w:sz w:val="18"/>
          <w:szCs w:val="18"/>
          <w:highlight w:val="white"/>
          <w:rPrChange w:id="4940" w:author="Vijay Shah" w:date="2014-04-17T09:36:00Z">
            <w:rPr>
              <w:rFonts w:ascii="Arial" w:hAnsi="Arial" w:cs="Arial"/>
              <w:color w:val="0000FF"/>
              <w:sz w:val="20"/>
              <w:highlight w:val="white"/>
            </w:rPr>
          </w:rPrChange>
        </w:rPr>
        <w:t>&gt;</w:t>
      </w:r>
      <w:r w:rsidRPr="00AC7348">
        <w:rPr>
          <w:rFonts w:ascii="Courier New" w:hAnsi="Courier New" w:cs="Courier New"/>
          <w:color w:val="000000"/>
          <w:sz w:val="18"/>
          <w:szCs w:val="18"/>
          <w:highlight w:val="white"/>
          <w:rPrChange w:id="4941" w:author="Vijay Shah" w:date="2014-04-17T09:36:00Z">
            <w:rPr>
              <w:rFonts w:ascii="Arial" w:hAnsi="Arial" w:cs="Arial"/>
              <w:color w:val="000000"/>
              <w:sz w:val="20"/>
              <w:highlight w:val="white"/>
            </w:rPr>
          </w:rPrChange>
        </w:rPr>
        <w:t>378407202</w:t>
      </w:r>
      <w:r w:rsidRPr="00AC7348">
        <w:rPr>
          <w:rFonts w:ascii="Courier New" w:hAnsi="Courier New" w:cs="Courier New"/>
          <w:color w:val="0000FF"/>
          <w:sz w:val="18"/>
          <w:szCs w:val="18"/>
          <w:highlight w:val="white"/>
          <w:rPrChange w:id="4942"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43" w:author="Vijay Shah" w:date="2014-04-17T09:36:00Z">
            <w:rPr>
              <w:rFonts w:ascii="Arial" w:hAnsi="Arial" w:cs="Arial"/>
              <w:color w:val="800000"/>
              <w:sz w:val="20"/>
              <w:highlight w:val="white"/>
            </w:rPr>
          </w:rPrChange>
        </w:rPr>
        <w:t>sdc:response</w:t>
      </w:r>
      <w:r w:rsidRPr="00AC7348">
        <w:rPr>
          <w:rFonts w:ascii="Courier New" w:hAnsi="Courier New" w:cs="Courier New"/>
          <w:color w:val="0000FF"/>
          <w:sz w:val="18"/>
          <w:szCs w:val="18"/>
          <w:highlight w:val="white"/>
          <w:rPrChange w:id="4944"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945" w:author="Vijay Shah" w:date="2014-04-17T09:36:00Z">
            <w:rPr>
              <w:rFonts w:ascii="Arial" w:hAnsi="Arial" w:cs="Arial"/>
              <w:color w:val="000000"/>
              <w:sz w:val="20"/>
              <w:highlight w:val="white"/>
            </w:rPr>
          </w:rPrChange>
        </w:rPr>
        <w:pPrChange w:id="4946"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94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48"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49"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50"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51"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52" w:author="Vijay Shah" w:date="2014-04-17T09:36:00Z">
            <w:rPr>
              <w:rFonts w:ascii="Arial" w:hAnsi="Arial" w:cs="Arial"/>
              <w:color w:val="800000"/>
              <w:sz w:val="20"/>
              <w:highlight w:val="white"/>
            </w:rPr>
          </w:rPrChange>
        </w:rPr>
        <w:t>sdc:question</w:t>
      </w:r>
      <w:r w:rsidRPr="00AC7348">
        <w:rPr>
          <w:rFonts w:ascii="Courier New" w:hAnsi="Courier New" w:cs="Courier New"/>
          <w:color w:val="0000FF"/>
          <w:sz w:val="18"/>
          <w:szCs w:val="18"/>
          <w:highlight w:val="white"/>
          <w:rPrChange w:id="4953"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954" w:author="Vijay Shah" w:date="2014-04-17T09:36:00Z">
            <w:rPr>
              <w:rFonts w:ascii="Arial" w:hAnsi="Arial" w:cs="Arial"/>
              <w:color w:val="000000"/>
              <w:sz w:val="20"/>
              <w:highlight w:val="white"/>
            </w:rPr>
          </w:rPrChange>
        </w:rPr>
        <w:pPrChange w:id="4955"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956"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5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58"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59"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60" w:author="Vijay Shah" w:date="2014-04-17T09:36:00Z">
            <w:rPr>
              <w:rFonts w:ascii="Arial" w:hAnsi="Arial" w:cs="Arial"/>
              <w:color w:val="800000"/>
              <w:sz w:val="20"/>
              <w:highlight w:val="white"/>
            </w:rPr>
          </w:rPrChange>
        </w:rPr>
        <w:t>sdc:header</w:t>
      </w:r>
      <w:r w:rsidRPr="00AC7348">
        <w:rPr>
          <w:rFonts w:ascii="Courier New" w:hAnsi="Courier New" w:cs="Courier New"/>
          <w:color w:val="0000FF"/>
          <w:sz w:val="18"/>
          <w:szCs w:val="18"/>
          <w:highlight w:val="white"/>
          <w:rPrChange w:id="4961"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962" w:author="Vijay Shah" w:date="2014-04-17T09:36:00Z">
            <w:rPr>
              <w:rFonts w:ascii="Arial" w:hAnsi="Arial" w:cs="Arial"/>
              <w:color w:val="000000"/>
              <w:sz w:val="20"/>
              <w:highlight w:val="white"/>
            </w:rPr>
          </w:rPrChange>
        </w:rPr>
        <w:pPrChange w:id="4963"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964"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6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66"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67"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68" w:author="Vijay Shah" w:date="2014-04-17T09:36:00Z">
            <w:rPr>
              <w:rFonts w:ascii="Arial" w:hAnsi="Arial" w:cs="Arial"/>
              <w:color w:val="800000"/>
              <w:sz w:val="20"/>
              <w:highlight w:val="white"/>
            </w:rPr>
          </w:rPrChange>
        </w:rPr>
        <w:t>sdc:body</w:t>
      </w:r>
      <w:r w:rsidRPr="00AC7348">
        <w:rPr>
          <w:rFonts w:ascii="Courier New" w:hAnsi="Courier New" w:cs="Courier New"/>
          <w:color w:val="0000FF"/>
          <w:sz w:val="18"/>
          <w:szCs w:val="18"/>
          <w:highlight w:val="white"/>
          <w:rPrChange w:id="4969"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4970" w:author="Vijay Shah" w:date="2014-04-17T09:36:00Z">
            <w:rPr>
              <w:rFonts w:ascii="Arial" w:hAnsi="Arial" w:cs="Arial"/>
              <w:color w:val="000000"/>
              <w:sz w:val="20"/>
              <w:highlight w:val="white"/>
            </w:rPr>
          </w:rPrChange>
        </w:rPr>
        <w:pPrChange w:id="4971"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4972"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73"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74"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4975"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4976"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4977" w:author="Vijay Shah" w:date="2014-04-17T09:36:00Z">
            <w:rPr>
              <w:rFonts w:ascii="Arial" w:hAnsi="Arial" w:cs="Arial"/>
              <w:color w:val="800000"/>
              <w:sz w:val="20"/>
              <w:highlight w:val="white"/>
            </w:rPr>
          </w:rPrChange>
        </w:rPr>
        <w:t>sdc:question</w:t>
      </w:r>
      <w:r w:rsidRPr="00AC7348">
        <w:rPr>
          <w:rFonts w:ascii="Courier New" w:hAnsi="Courier New" w:cs="Courier New"/>
          <w:color w:val="FF0000"/>
          <w:sz w:val="18"/>
          <w:szCs w:val="18"/>
          <w:highlight w:val="white"/>
          <w:rPrChange w:id="4978" w:author="Vijay Shah" w:date="2014-04-17T09:36:00Z">
            <w:rPr>
              <w:rFonts w:ascii="Arial" w:hAnsi="Arial" w:cs="Arial"/>
              <w:color w:val="FF0000"/>
              <w:sz w:val="20"/>
              <w:highlight w:val="white"/>
            </w:rPr>
          </w:rPrChange>
        </w:rPr>
        <w:t xml:space="preserve"> section_identifier</w:t>
      </w:r>
      <w:r w:rsidRPr="00AC7348">
        <w:rPr>
          <w:rFonts w:ascii="Courier New" w:hAnsi="Courier New" w:cs="Courier New"/>
          <w:color w:val="0000FF"/>
          <w:sz w:val="18"/>
          <w:szCs w:val="18"/>
          <w:highlight w:val="white"/>
          <w:rPrChange w:id="4979"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80" w:author="Vijay Shah" w:date="2014-04-17T09:36:00Z">
            <w:rPr>
              <w:rFonts w:ascii="Arial" w:hAnsi="Arial" w:cs="Arial"/>
              <w:color w:val="000000"/>
              <w:sz w:val="20"/>
              <w:highlight w:val="white"/>
            </w:rPr>
          </w:rPrChange>
        </w:rPr>
        <w:t>HERF/SEC01.1</w:t>
      </w:r>
      <w:r w:rsidRPr="00AC7348">
        <w:rPr>
          <w:rFonts w:ascii="Courier New" w:hAnsi="Courier New" w:cs="Courier New"/>
          <w:color w:val="0000FF"/>
          <w:sz w:val="18"/>
          <w:szCs w:val="18"/>
          <w:highlight w:val="white"/>
          <w:rPrChange w:id="4981"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82" w:author="Vijay Shah" w:date="2014-04-17T09:36:00Z">
            <w:rPr>
              <w:rFonts w:ascii="Arial" w:hAnsi="Arial" w:cs="Arial"/>
              <w:color w:val="FF0000"/>
              <w:sz w:val="20"/>
              <w:highlight w:val="white"/>
            </w:rPr>
          </w:rPrChange>
        </w:rPr>
        <w:t xml:space="preserve"> question_identifier</w:t>
      </w:r>
      <w:r w:rsidRPr="00AC7348">
        <w:rPr>
          <w:rFonts w:ascii="Courier New" w:hAnsi="Courier New" w:cs="Courier New"/>
          <w:color w:val="0000FF"/>
          <w:sz w:val="18"/>
          <w:szCs w:val="18"/>
          <w:highlight w:val="white"/>
          <w:rPrChange w:id="4983"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84" w:author="Vijay Shah" w:date="2014-04-17T09:36:00Z">
            <w:rPr>
              <w:rFonts w:ascii="Arial" w:hAnsi="Arial" w:cs="Arial"/>
              <w:color w:val="000000"/>
              <w:sz w:val="20"/>
              <w:highlight w:val="white"/>
            </w:rPr>
          </w:rPrChange>
        </w:rPr>
        <w:t>HERF/DE9a</w:t>
      </w:r>
      <w:r w:rsidRPr="00AC7348">
        <w:rPr>
          <w:rFonts w:ascii="Courier New" w:hAnsi="Courier New" w:cs="Courier New"/>
          <w:color w:val="0000FF"/>
          <w:sz w:val="18"/>
          <w:szCs w:val="18"/>
          <w:highlight w:val="white"/>
          <w:rPrChange w:id="4985"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86" w:author="Vijay Shah" w:date="2014-04-17T09:36:00Z">
            <w:rPr>
              <w:rFonts w:ascii="Arial" w:hAnsi="Arial" w:cs="Arial"/>
              <w:color w:val="FF0000"/>
              <w:sz w:val="20"/>
              <w:highlight w:val="white"/>
            </w:rPr>
          </w:rPrChange>
        </w:rPr>
        <w:t xml:space="preserve"> question_prompt</w:t>
      </w:r>
      <w:r w:rsidRPr="00AC7348">
        <w:rPr>
          <w:rFonts w:ascii="Courier New" w:hAnsi="Courier New" w:cs="Courier New"/>
          <w:color w:val="0000FF"/>
          <w:sz w:val="18"/>
          <w:szCs w:val="18"/>
          <w:highlight w:val="white"/>
          <w:rPrChange w:id="4987"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88" w:author="Vijay Shah" w:date="2014-04-17T09:36:00Z">
            <w:rPr>
              <w:rFonts w:ascii="Arial" w:hAnsi="Arial" w:cs="Arial"/>
              <w:color w:val="000000"/>
              <w:sz w:val="20"/>
              <w:highlight w:val="white"/>
            </w:rPr>
          </w:rPrChange>
        </w:rPr>
        <w:t>Event Discovery Date</w:t>
      </w:r>
      <w:r w:rsidRPr="00AC7348">
        <w:rPr>
          <w:rFonts w:ascii="Courier New" w:hAnsi="Courier New" w:cs="Courier New"/>
          <w:color w:val="0000FF"/>
          <w:sz w:val="18"/>
          <w:szCs w:val="18"/>
          <w:highlight w:val="white"/>
          <w:rPrChange w:id="4989"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90" w:author="Vijay Shah" w:date="2014-04-17T09:36:00Z">
            <w:rPr>
              <w:rFonts w:ascii="Arial" w:hAnsi="Arial" w:cs="Arial"/>
              <w:color w:val="FF0000"/>
              <w:sz w:val="20"/>
              <w:highlight w:val="white"/>
            </w:rPr>
          </w:rPrChange>
        </w:rPr>
        <w:t xml:space="preserve"> question_repeat</w:t>
      </w:r>
      <w:r w:rsidRPr="00AC7348">
        <w:rPr>
          <w:rFonts w:ascii="Courier New" w:hAnsi="Courier New" w:cs="Courier New"/>
          <w:color w:val="0000FF"/>
          <w:sz w:val="18"/>
          <w:szCs w:val="18"/>
          <w:highlight w:val="white"/>
          <w:rPrChange w:id="4991"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92" w:author="Vijay Shah" w:date="2014-04-17T09:36:00Z">
            <w:rPr>
              <w:rFonts w:ascii="Arial" w:hAnsi="Arial" w:cs="Arial"/>
              <w:color w:val="000000"/>
              <w:sz w:val="20"/>
              <w:highlight w:val="white"/>
            </w:rPr>
          </w:rPrChange>
        </w:rPr>
        <w:t>1</w:t>
      </w:r>
      <w:r w:rsidRPr="00AC7348">
        <w:rPr>
          <w:rFonts w:ascii="Courier New" w:hAnsi="Courier New" w:cs="Courier New"/>
          <w:color w:val="0000FF"/>
          <w:sz w:val="18"/>
          <w:szCs w:val="18"/>
          <w:highlight w:val="white"/>
          <w:rPrChange w:id="4993"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94" w:author="Vijay Shah" w:date="2014-04-17T09:36:00Z">
            <w:rPr>
              <w:rFonts w:ascii="Arial" w:hAnsi="Arial" w:cs="Arial"/>
              <w:color w:val="FF0000"/>
              <w:sz w:val="20"/>
              <w:highlight w:val="white"/>
            </w:rPr>
          </w:rPrChange>
        </w:rPr>
        <w:t xml:space="preserve"> datatype</w:t>
      </w:r>
      <w:r w:rsidRPr="00AC7348">
        <w:rPr>
          <w:rFonts w:ascii="Courier New" w:hAnsi="Courier New" w:cs="Courier New"/>
          <w:color w:val="0000FF"/>
          <w:sz w:val="18"/>
          <w:szCs w:val="18"/>
          <w:highlight w:val="white"/>
          <w:rPrChange w:id="4995"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4996" w:author="Vijay Shah" w:date="2014-04-17T09:36:00Z">
            <w:rPr>
              <w:rFonts w:ascii="Arial" w:hAnsi="Arial" w:cs="Arial"/>
              <w:color w:val="000000"/>
              <w:sz w:val="20"/>
              <w:highlight w:val="white"/>
            </w:rPr>
          </w:rPrChange>
        </w:rPr>
        <w:t>string_date</w:t>
      </w:r>
      <w:r w:rsidRPr="00AC7348">
        <w:rPr>
          <w:rFonts w:ascii="Courier New" w:hAnsi="Courier New" w:cs="Courier New"/>
          <w:color w:val="0000FF"/>
          <w:sz w:val="18"/>
          <w:szCs w:val="18"/>
          <w:highlight w:val="white"/>
          <w:rPrChange w:id="4997"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4998" w:author="Vijay Shah" w:date="2014-04-17T09:36:00Z">
            <w:rPr>
              <w:rFonts w:ascii="Arial" w:hAnsi="Arial" w:cs="Arial"/>
              <w:color w:val="FF0000"/>
              <w:sz w:val="20"/>
              <w:highlight w:val="white"/>
            </w:rPr>
          </w:rPrChange>
        </w:rPr>
        <w:t xml:space="preserve"> </w:t>
      </w:r>
      <w:r w:rsidRPr="00AC7348">
        <w:rPr>
          <w:rFonts w:ascii="Courier New" w:hAnsi="Courier New" w:cs="Courier New"/>
          <w:color w:val="0000FF"/>
          <w:sz w:val="18"/>
          <w:szCs w:val="18"/>
          <w:highlight w:val="white"/>
          <w:rPrChange w:id="4999"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00" w:author="Vijay Shah" w:date="2014-04-17T09:36:00Z">
            <w:rPr>
              <w:rFonts w:ascii="Arial" w:hAnsi="Arial" w:cs="Arial"/>
              <w:color w:val="000000"/>
              <w:sz w:val="20"/>
              <w:highlight w:val="white"/>
            </w:rPr>
          </w:rPrChange>
        </w:rPr>
        <w:pPrChange w:id="5001"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02"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03"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04"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0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06"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07"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08" w:author="Vijay Shah" w:date="2014-04-17T09:36:00Z">
            <w:rPr>
              <w:rFonts w:ascii="Arial" w:hAnsi="Arial" w:cs="Arial"/>
              <w:color w:val="800000"/>
              <w:sz w:val="20"/>
              <w:highlight w:val="white"/>
            </w:rPr>
          </w:rPrChange>
        </w:rPr>
        <w:t>sdc:response</w:t>
      </w:r>
      <w:r w:rsidRPr="00AC7348">
        <w:rPr>
          <w:rFonts w:ascii="Courier New" w:hAnsi="Courier New" w:cs="Courier New"/>
          <w:color w:val="0000FF"/>
          <w:sz w:val="18"/>
          <w:szCs w:val="18"/>
          <w:highlight w:val="white"/>
          <w:rPrChange w:id="5009" w:author="Vijay Shah" w:date="2014-04-17T09:36:00Z">
            <w:rPr>
              <w:rFonts w:ascii="Arial" w:hAnsi="Arial" w:cs="Arial"/>
              <w:color w:val="0000FF"/>
              <w:sz w:val="20"/>
              <w:highlight w:val="white"/>
            </w:rPr>
          </w:rPrChange>
        </w:rPr>
        <w:t>&gt;</w:t>
      </w:r>
      <w:r w:rsidRPr="00AC7348">
        <w:rPr>
          <w:rFonts w:ascii="Courier New" w:hAnsi="Courier New" w:cs="Courier New"/>
          <w:color w:val="000000"/>
          <w:sz w:val="18"/>
          <w:szCs w:val="18"/>
          <w:highlight w:val="white"/>
          <w:rPrChange w:id="5010" w:author="Vijay Shah" w:date="2014-04-17T09:36:00Z">
            <w:rPr>
              <w:rFonts w:ascii="Arial" w:hAnsi="Arial" w:cs="Arial"/>
              <w:color w:val="000000"/>
              <w:sz w:val="20"/>
              <w:highlight w:val="white"/>
            </w:rPr>
          </w:rPrChange>
        </w:rPr>
        <w:t>10/21/2013</w:t>
      </w:r>
      <w:r w:rsidRPr="00AC7348">
        <w:rPr>
          <w:rFonts w:ascii="Courier New" w:hAnsi="Courier New" w:cs="Courier New"/>
          <w:color w:val="0000FF"/>
          <w:sz w:val="18"/>
          <w:szCs w:val="18"/>
          <w:highlight w:val="white"/>
          <w:rPrChange w:id="5011"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12" w:author="Vijay Shah" w:date="2014-04-17T09:36:00Z">
            <w:rPr>
              <w:rFonts w:ascii="Arial" w:hAnsi="Arial" w:cs="Arial"/>
              <w:color w:val="800000"/>
              <w:sz w:val="20"/>
              <w:highlight w:val="white"/>
            </w:rPr>
          </w:rPrChange>
        </w:rPr>
        <w:t>sdc:response</w:t>
      </w:r>
      <w:r w:rsidRPr="00AC7348">
        <w:rPr>
          <w:rFonts w:ascii="Courier New" w:hAnsi="Courier New" w:cs="Courier New"/>
          <w:color w:val="0000FF"/>
          <w:sz w:val="18"/>
          <w:szCs w:val="18"/>
          <w:highlight w:val="white"/>
          <w:rPrChange w:id="5013"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14" w:author="Vijay Shah" w:date="2014-04-17T09:36:00Z">
            <w:rPr>
              <w:rFonts w:ascii="Arial" w:hAnsi="Arial" w:cs="Arial"/>
              <w:color w:val="000000"/>
              <w:sz w:val="20"/>
              <w:highlight w:val="white"/>
            </w:rPr>
          </w:rPrChange>
        </w:rPr>
        <w:pPrChange w:id="5015"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16"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1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18"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19"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20"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21" w:author="Vijay Shah" w:date="2014-04-17T09:36:00Z">
            <w:rPr>
              <w:rFonts w:ascii="Arial" w:hAnsi="Arial" w:cs="Arial"/>
              <w:color w:val="800000"/>
              <w:sz w:val="20"/>
              <w:highlight w:val="white"/>
            </w:rPr>
          </w:rPrChange>
        </w:rPr>
        <w:t>sdc:question</w:t>
      </w:r>
      <w:r w:rsidRPr="00AC7348">
        <w:rPr>
          <w:rFonts w:ascii="Courier New" w:hAnsi="Courier New" w:cs="Courier New"/>
          <w:color w:val="0000FF"/>
          <w:sz w:val="18"/>
          <w:szCs w:val="18"/>
          <w:highlight w:val="white"/>
          <w:rPrChange w:id="5022"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23" w:author="Vijay Shah" w:date="2014-04-17T09:36:00Z">
            <w:rPr>
              <w:rFonts w:ascii="Arial" w:hAnsi="Arial" w:cs="Arial"/>
              <w:color w:val="000000"/>
              <w:sz w:val="20"/>
              <w:highlight w:val="white"/>
            </w:rPr>
          </w:rPrChange>
        </w:rPr>
        <w:pPrChange w:id="5024"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2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26"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2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28"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29"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30" w:author="Vijay Shah" w:date="2014-04-17T09:36:00Z">
            <w:rPr>
              <w:rFonts w:ascii="Arial" w:hAnsi="Arial" w:cs="Arial"/>
              <w:color w:val="800000"/>
              <w:sz w:val="20"/>
              <w:highlight w:val="white"/>
            </w:rPr>
          </w:rPrChange>
        </w:rPr>
        <w:t>sdc:question</w:t>
      </w:r>
      <w:r w:rsidRPr="00AC7348">
        <w:rPr>
          <w:rFonts w:ascii="Courier New" w:hAnsi="Courier New" w:cs="Courier New"/>
          <w:color w:val="FF0000"/>
          <w:sz w:val="18"/>
          <w:szCs w:val="18"/>
          <w:highlight w:val="white"/>
          <w:rPrChange w:id="5031" w:author="Vijay Shah" w:date="2014-04-17T09:36:00Z">
            <w:rPr>
              <w:rFonts w:ascii="Arial" w:hAnsi="Arial" w:cs="Arial"/>
              <w:color w:val="FF0000"/>
              <w:sz w:val="20"/>
              <w:highlight w:val="white"/>
            </w:rPr>
          </w:rPrChange>
        </w:rPr>
        <w:t xml:space="preserve"> section_identifier</w:t>
      </w:r>
      <w:r w:rsidRPr="00AC7348">
        <w:rPr>
          <w:rFonts w:ascii="Courier New" w:hAnsi="Courier New" w:cs="Courier New"/>
          <w:color w:val="0000FF"/>
          <w:sz w:val="18"/>
          <w:szCs w:val="18"/>
          <w:highlight w:val="white"/>
          <w:rPrChange w:id="5032"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5033" w:author="Vijay Shah" w:date="2014-04-17T09:36:00Z">
            <w:rPr>
              <w:rFonts w:ascii="Arial" w:hAnsi="Arial" w:cs="Arial"/>
              <w:color w:val="000000"/>
              <w:sz w:val="20"/>
              <w:highlight w:val="white"/>
            </w:rPr>
          </w:rPrChange>
        </w:rPr>
        <w:t>ExampleHERF/SEC01</w:t>
      </w:r>
      <w:r w:rsidRPr="00AC7348">
        <w:rPr>
          <w:rFonts w:ascii="Courier New" w:hAnsi="Courier New" w:cs="Courier New"/>
          <w:color w:val="0000FF"/>
          <w:sz w:val="18"/>
          <w:szCs w:val="18"/>
          <w:highlight w:val="white"/>
          <w:rPrChange w:id="5034"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5035" w:author="Vijay Shah" w:date="2014-04-17T09:36:00Z">
            <w:rPr>
              <w:rFonts w:ascii="Arial" w:hAnsi="Arial" w:cs="Arial"/>
              <w:color w:val="FF0000"/>
              <w:sz w:val="20"/>
              <w:highlight w:val="white"/>
            </w:rPr>
          </w:rPrChange>
        </w:rPr>
        <w:t xml:space="preserve"> question_identifier</w:t>
      </w:r>
      <w:r w:rsidRPr="00AC7348">
        <w:rPr>
          <w:rFonts w:ascii="Courier New" w:hAnsi="Courier New" w:cs="Courier New"/>
          <w:color w:val="0000FF"/>
          <w:sz w:val="18"/>
          <w:szCs w:val="18"/>
          <w:highlight w:val="white"/>
          <w:rPrChange w:id="5036"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5037" w:author="Vijay Shah" w:date="2014-04-17T09:36:00Z">
            <w:rPr>
              <w:rFonts w:ascii="Arial" w:hAnsi="Arial" w:cs="Arial"/>
              <w:color w:val="000000"/>
              <w:sz w:val="20"/>
              <w:highlight w:val="white"/>
            </w:rPr>
          </w:rPrChange>
        </w:rPr>
        <w:t>ExampleHERF/LookUp</w:t>
      </w:r>
      <w:r w:rsidRPr="00AC7348">
        <w:rPr>
          <w:rFonts w:ascii="Courier New" w:hAnsi="Courier New" w:cs="Courier New"/>
          <w:color w:val="0000FF"/>
          <w:sz w:val="18"/>
          <w:szCs w:val="18"/>
          <w:highlight w:val="white"/>
          <w:rPrChange w:id="5038"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5039" w:author="Vijay Shah" w:date="2014-04-17T09:36:00Z">
            <w:rPr>
              <w:rFonts w:ascii="Arial" w:hAnsi="Arial" w:cs="Arial"/>
              <w:color w:val="FF0000"/>
              <w:sz w:val="20"/>
              <w:highlight w:val="white"/>
            </w:rPr>
          </w:rPrChange>
        </w:rPr>
        <w:t xml:space="preserve"> question_prompt</w:t>
      </w:r>
      <w:r w:rsidRPr="00AC7348">
        <w:rPr>
          <w:rFonts w:ascii="Courier New" w:hAnsi="Courier New" w:cs="Courier New"/>
          <w:color w:val="0000FF"/>
          <w:sz w:val="18"/>
          <w:szCs w:val="18"/>
          <w:highlight w:val="white"/>
          <w:rPrChange w:id="5040"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5041" w:author="Vijay Shah" w:date="2014-04-17T09:36:00Z">
            <w:rPr>
              <w:rFonts w:ascii="Arial" w:hAnsi="Arial" w:cs="Arial"/>
              <w:color w:val="000000"/>
              <w:sz w:val="20"/>
              <w:highlight w:val="white"/>
            </w:rPr>
          </w:rPrChange>
        </w:rPr>
        <w:t>Gender</w:t>
      </w:r>
      <w:r w:rsidRPr="00AC7348">
        <w:rPr>
          <w:rFonts w:ascii="Courier New" w:hAnsi="Courier New" w:cs="Courier New"/>
          <w:color w:val="0000FF"/>
          <w:sz w:val="18"/>
          <w:szCs w:val="18"/>
          <w:highlight w:val="white"/>
          <w:rPrChange w:id="5042"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5043" w:author="Vijay Shah" w:date="2014-04-17T09:36:00Z">
            <w:rPr>
              <w:rFonts w:ascii="Arial" w:hAnsi="Arial" w:cs="Arial"/>
              <w:color w:val="FF0000"/>
              <w:sz w:val="20"/>
              <w:highlight w:val="white"/>
            </w:rPr>
          </w:rPrChange>
        </w:rPr>
        <w:t xml:space="preserve"> question_repeat</w:t>
      </w:r>
      <w:r w:rsidRPr="00AC7348">
        <w:rPr>
          <w:rFonts w:ascii="Courier New" w:hAnsi="Courier New" w:cs="Courier New"/>
          <w:color w:val="0000FF"/>
          <w:sz w:val="18"/>
          <w:szCs w:val="18"/>
          <w:highlight w:val="white"/>
          <w:rPrChange w:id="5044"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5045" w:author="Vijay Shah" w:date="2014-04-17T09:36:00Z">
            <w:rPr>
              <w:rFonts w:ascii="Arial" w:hAnsi="Arial" w:cs="Arial"/>
              <w:color w:val="000000"/>
              <w:sz w:val="20"/>
              <w:highlight w:val="white"/>
            </w:rPr>
          </w:rPrChange>
        </w:rPr>
        <w:t>1</w:t>
      </w:r>
      <w:r w:rsidRPr="00AC7348">
        <w:rPr>
          <w:rFonts w:ascii="Courier New" w:hAnsi="Courier New" w:cs="Courier New"/>
          <w:color w:val="0000FF"/>
          <w:sz w:val="18"/>
          <w:szCs w:val="18"/>
          <w:highlight w:val="white"/>
          <w:rPrChange w:id="5046" w:author="Vijay Shah" w:date="2014-04-17T09:36:00Z">
            <w:rPr>
              <w:rFonts w:ascii="Arial" w:hAnsi="Arial" w:cs="Arial"/>
              <w:color w:val="0000FF"/>
              <w:sz w:val="20"/>
              <w:highlight w:val="white"/>
            </w:rPr>
          </w:rPrChange>
        </w:rPr>
        <w:t>"</w:t>
      </w:r>
      <w:r w:rsidRPr="00AC7348">
        <w:rPr>
          <w:rFonts w:ascii="Courier New" w:hAnsi="Courier New" w:cs="Courier New"/>
          <w:color w:val="FF0000"/>
          <w:sz w:val="18"/>
          <w:szCs w:val="18"/>
          <w:highlight w:val="white"/>
          <w:rPrChange w:id="5047" w:author="Vijay Shah" w:date="2014-04-17T09:36:00Z">
            <w:rPr>
              <w:rFonts w:ascii="Arial" w:hAnsi="Arial" w:cs="Arial"/>
              <w:color w:val="FF0000"/>
              <w:sz w:val="20"/>
              <w:highlight w:val="white"/>
            </w:rPr>
          </w:rPrChange>
        </w:rPr>
        <w:t xml:space="preserve"> datatype</w:t>
      </w:r>
      <w:r w:rsidRPr="00AC7348">
        <w:rPr>
          <w:rFonts w:ascii="Courier New" w:hAnsi="Courier New" w:cs="Courier New"/>
          <w:color w:val="0000FF"/>
          <w:sz w:val="18"/>
          <w:szCs w:val="18"/>
          <w:highlight w:val="white"/>
          <w:rPrChange w:id="5048" w:author="Vijay Shah" w:date="2014-04-17T09:36:00Z">
            <w:rPr>
              <w:rFonts w:ascii="Arial" w:hAnsi="Arial" w:cs="Arial"/>
              <w:color w:val="0000FF"/>
              <w:sz w:val="20"/>
              <w:highlight w:val="white"/>
            </w:rPr>
          </w:rPrChange>
        </w:rPr>
        <w:t>="</w:t>
      </w:r>
      <w:r w:rsidRPr="00AC7348">
        <w:rPr>
          <w:rFonts w:ascii="Courier New" w:hAnsi="Courier New" w:cs="Courier New"/>
          <w:color w:val="000000"/>
          <w:sz w:val="18"/>
          <w:szCs w:val="18"/>
          <w:highlight w:val="white"/>
          <w:rPrChange w:id="5049" w:author="Vijay Shah" w:date="2014-04-17T09:36:00Z">
            <w:rPr>
              <w:rFonts w:ascii="Arial" w:hAnsi="Arial" w:cs="Arial"/>
              <w:color w:val="000000"/>
              <w:sz w:val="20"/>
              <w:highlight w:val="white"/>
            </w:rPr>
          </w:rPrChange>
        </w:rPr>
        <w:t>string</w:t>
      </w:r>
      <w:r w:rsidRPr="00AC7348">
        <w:rPr>
          <w:rFonts w:ascii="Courier New" w:hAnsi="Courier New" w:cs="Courier New"/>
          <w:color w:val="0000FF"/>
          <w:sz w:val="18"/>
          <w:szCs w:val="18"/>
          <w:highlight w:val="white"/>
          <w:rPrChange w:id="5050"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51" w:author="Vijay Shah" w:date="2014-04-17T09:36:00Z">
            <w:rPr>
              <w:rFonts w:ascii="Arial" w:hAnsi="Arial" w:cs="Arial"/>
              <w:color w:val="000000"/>
              <w:sz w:val="20"/>
              <w:highlight w:val="white"/>
            </w:rPr>
          </w:rPrChange>
        </w:rPr>
        <w:pPrChange w:id="5052"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53"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54"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5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56"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57"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58"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59" w:author="Vijay Shah" w:date="2014-04-17T09:36:00Z">
            <w:rPr>
              <w:rFonts w:ascii="Arial" w:hAnsi="Arial" w:cs="Arial"/>
              <w:color w:val="800000"/>
              <w:sz w:val="20"/>
              <w:highlight w:val="white"/>
            </w:rPr>
          </w:rPrChange>
        </w:rPr>
        <w:t>sdc:response</w:t>
      </w:r>
      <w:r w:rsidRPr="00AC7348">
        <w:rPr>
          <w:rFonts w:ascii="Courier New" w:hAnsi="Courier New" w:cs="Courier New"/>
          <w:color w:val="0000FF"/>
          <w:sz w:val="18"/>
          <w:szCs w:val="18"/>
          <w:highlight w:val="white"/>
          <w:rPrChange w:id="5060" w:author="Vijay Shah" w:date="2014-04-17T09:36:00Z">
            <w:rPr>
              <w:rFonts w:ascii="Arial" w:hAnsi="Arial" w:cs="Arial"/>
              <w:color w:val="0000FF"/>
              <w:sz w:val="20"/>
              <w:highlight w:val="white"/>
            </w:rPr>
          </w:rPrChange>
        </w:rPr>
        <w:t>&gt;</w:t>
      </w:r>
      <w:r w:rsidRPr="00AC7348">
        <w:rPr>
          <w:rFonts w:ascii="Courier New" w:hAnsi="Courier New" w:cs="Courier New"/>
          <w:color w:val="000000"/>
          <w:sz w:val="18"/>
          <w:szCs w:val="18"/>
          <w:highlight w:val="white"/>
          <w:rPrChange w:id="5061" w:author="Vijay Shah" w:date="2014-04-17T09:36:00Z">
            <w:rPr>
              <w:rFonts w:ascii="Arial" w:hAnsi="Arial" w:cs="Arial"/>
              <w:color w:val="000000"/>
              <w:sz w:val="20"/>
              <w:highlight w:val="white"/>
            </w:rPr>
          </w:rPrChange>
        </w:rPr>
        <w:t>Male</w:t>
      </w:r>
      <w:r w:rsidRPr="00AC7348">
        <w:rPr>
          <w:rFonts w:ascii="Courier New" w:hAnsi="Courier New" w:cs="Courier New"/>
          <w:color w:val="0000FF"/>
          <w:sz w:val="18"/>
          <w:szCs w:val="18"/>
          <w:highlight w:val="white"/>
          <w:rPrChange w:id="5062"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63" w:author="Vijay Shah" w:date="2014-04-17T09:36:00Z">
            <w:rPr>
              <w:rFonts w:ascii="Arial" w:hAnsi="Arial" w:cs="Arial"/>
              <w:color w:val="800000"/>
              <w:sz w:val="20"/>
              <w:highlight w:val="white"/>
            </w:rPr>
          </w:rPrChange>
        </w:rPr>
        <w:t>sdc:response</w:t>
      </w:r>
      <w:r w:rsidRPr="00AC7348">
        <w:rPr>
          <w:rFonts w:ascii="Courier New" w:hAnsi="Courier New" w:cs="Courier New"/>
          <w:color w:val="0000FF"/>
          <w:sz w:val="18"/>
          <w:szCs w:val="18"/>
          <w:highlight w:val="white"/>
          <w:rPrChange w:id="5064"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65" w:author="Vijay Shah" w:date="2014-04-17T09:36:00Z">
            <w:rPr>
              <w:rFonts w:ascii="Arial" w:hAnsi="Arial" w:cs="Arial"/>
              <w:color w:val="000000"/>
              <w:sz w:val="20"/>
              <w:highlight w:val="white"/>
            </w:rPr>
          </w:rPrChange>
        </w:rPr>
        <w:pPrChange w:id="5066"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6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68"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69"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70"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71"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72" w:author="Vijay Shah" w:date="2014-04-17T09:36:00Z">
            <w:rPr>
              <w:rFonts w:ascii="Arial" w:hAnsi="Arial" w:cs="Arial"/>
              <w:color w:val="800000"/>
              <w:sz w:val="20"/>
              <w:highlight w:val="white"/>
            </w:rPr>
          </w:rPrChange>
        </w:rPr>
        <w:t>sdc:question</w:t>
      </w:r>
      <w:r w:rsidRPr="00AC7348">
        <w:rPr>
          <w:rFonts w:ascii="Courier New" w:hAnsi="Courier New" w:cs="Courier New"/>
          <w:color w:val="0000FF"/>
          <w:sz w:val="18"/>
          <w:szCs w:val="18"/>
          <w:highlight w:val="white"/>
          <w:rPrChange w:id="5073" w:author="Vijay Shah" w:date="2014-04-17T09:36:00Z">
            <w:rPr>
              <w:rFonts w:ascii="Arial" w:hAnsi="Arial" w:cs="Arial"/>
              <w:color w:val="0000FF"/>
              <w:sz w:val="20"/>
              <w:highlight w:val="white"/>
            </w:rPr>
          </w:rPrChange>
        </w:rPr>
        <w:t>&gt;</w:t>
      </w:r>
      <w:r w:rsidRPr="00AC7348">
        <w:rPr>
          <w:rFonts w:ascii="Courier New" w:hAnsi="Courier New" w:cs="Courier New"/>
          <w:color w:val="000000"/>
          <w:sz w:val="18"/>
          <w:szCs w:val="18"/>
          <w:highlight w:val="white"/>
          <w:rPrChange w:id="5074" w:author="Vijay Shah" w:date="2014-04-17T09:36:00Z">
            <w:rPr>
              <w:rFonts w:ascii="Arial" w:hAnsi="Arial" w:cs="Arial"/>
              <w:color w:val="000000"/>
              <w:sz w:val="20"/>
              <w:highlight w:val="white"/>
            </w:rPr>
          </w:rPrChange>
        </w:rPr>
        <w:t xml:space="preserve"> </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75" w:author="Vijay Shah" w:date="2014-04-17T09:36:00Z">
            <w:rPr>
              <w:rFonts w:ascii="Arial" w:hAnsi="Arial" w:cs="Arial"/>
              <w:color w:val="000000"/>
              <w:sz w:val="20"/>
              <w:highlight w:val="white"/>
            </w:rPr>
          </w:rPrChange>
        </w:rPr>
        <w:pPrChange w:id="5076"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77"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78"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79"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80"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81" w:author="Vijay Shah" w:date="2014-04-17T09:36:00Z">
            <w:rPr>
              <w:rFonts w:ascii="Arial" w:hAnsi="Arial" w:cs="Arial"/>
              <w:color w:val="800000"/>
              <w:sz w:val="20"/>
              <w:highlight w:val="white"/>
            </w:rPr>
          </w:rPrChange>
        </w:rPr>
        <w:t>sdc:body</w:t>
      </w:r>
      <w:r w:rsidRPr="00AC7348">
        <w:rPr>
          <w:rFonts w:ascii="Courier New" w:hAnsi="Courier New" w:cs="Courier New"/>
          <w:color w:val="0000FF"/>
          <w:sz w:val="18"/>
          <w:szCs w:val="18"/>
          <w:highlight w:val="white"/>
          <w:rPrChange w:id="5082"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83" w:author="Vijay Shah" w:date="2014-04-17T09:36:00Z">
            <w:rPr>
              <w:rFonts w:ascii="Arial" w:hAnsi="Arial" w:cs="Arial"/>
              <w:color w:val="000000"/>
              <w:sz w:val="20"/>
              <w:highlight w:val="white"/>
            </w:rPr>
          </w:rPrChange>
        </w:rPr>
        <w:pPrChange w:id="5084" w:author="Vijay Shah" w:date="2014-04-17T09:36:00Z">
          <w:pPr>
            <w:autoSpaceDE w:val="0"/>
            <w:autoSpaceDN w:val="0"/>
            <w:adjustRightInd w:val="0"/>
            <w:spacing w:before="0"/>
          </w:pPr>
        </w:pPrChange>
      </w:pPr>
      <w:r w:rsidRPr="00AC7348">
        <w:rPr>
          <w:rFonts w:ascii="Courier New" w:hAnsi="Courier New" w:cs="Courier New"/>
          <w:color w:val="000000"/>
          <w:sz w:val="18"/>
          <w:szCs w:val="18"/>
          <w:highlight w:val="white"/>
          <w:rPrChange w:id="5085" w:author="Vijay Shah" w:date="2014-04-17T09:36:00Z">
            <w:rPr>
              <w:rFonts w:ascii="Arial" w:hAnsi="Arial" w:cs="Arial"/>
              <w:color w:val="000000"/>
              <w:sz w:val="20"/>
              <w:highlight w:val="white"/>
            </w:rPr>
          </w:rPrChange>
        </w:rPr>
        <w:tab/>
      </w:r>
      <w:r w:rsidRPr="00AC7348">
        <w:rPr>
          <w:rFonts w:ascii="Courier New" w:hAnsi="Courier New" w:cs="Courier New"/>
          <w:color w:val="000000"/>
          <w:sz w:val="18"/>
          <w:szCs w:val="18"/>
          <w:highlight w:val="white"/>
          <w:rPrChange w:id="5086" w:author="Vijay Shah" w:date="2014-04-17T09:36:00Z">
            <w:rPr>
              <w:rFonts w:ascii="Arial" w:hAnsi="Arial" w:cs="Arial"/>
              <w:color w:val="000000"/>
              <w:sz w:val="20"/>
              <w:highlight w:val="white"/>
            </w:rPr>
          </w:rPrChange>
        </w:rPr>
        <w:tab/>
      </w:r>
      <w:r w:rsidRPr="00AC7348">
        <w:rPr>
          <w:rFonts w:ascii="Courier New" w:hAnsi="Courier New" w:cs="Courier New"/>
          <w:color w:val="0000FF"/>
          <w:sz w:val="18"/>
          <w:szCs w:val="18"/>
          <w:highlight w:val="white"/>
          <w:rPrChange w:id="5087"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88" w:author="Vijay Shah" w:date="2014-04-17T09:36:00Z">
            <w:rPr>
              <w:rFonts w:ascii="Arial" w:hAnsi="Arial" w:cs="Arial"/>
              <w:color w:val="800000"/>
              <w:sz w:val="20"/>
              <w:highlight w:val="white"/>
            </w:rPr>
          </w:rPrChange>
        </w:rPr>
        <w:t>sdc:form_data</w:t>
      </w:r>
      <w:r w:rsidRPr="00AC7348">
        <w:rPr>
          <w:rFonts w:ascii="Courier New" w:hAnsi="Courier New" w:cs="Courier New"/>
          <w:color w:val="0000FF"/>
          <w:sz w:val="18"/>
          <w:szCs w:val="18"/>
          <w:highlight w:val="white"/>
          <w:rPrChange w:id="5089" w:author="Vijay Shah" w:date="2014-04-17T09:36:00Z">
            <w:rPr>
              <w:rFonts w:ascii="Arial" w:hAnsi="Arial" w:cs="Arial"/>
              <w:color w:val="0000FF"/>
              <w:sz w:val="20"/>
              <w:highlight w:val="white"/>
            </w:rPr>
          </w:rPrChange>
        </w:rPr>
        <w:t>&gt;</w:t>
      </w:r>
    </w:p>
    <w:p w:rsidR="00AC7348" w:rsidRPr="00AC7348" w:rsidRDefault="00AC7348">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Change w:id="5090" w:author="Vijay Shah" w:date="2014-04-17T09:36:00Z">
            <w:rPr>
              <w:rFonts w:ascii="Arial" w:hAnsi="Arial" w:cs="Arial"/>
              <w:color w:val="000000"/>
              <w:sz w:val="20"/>
              <w:highlight w:val="white"/>
            </w:rPr>
          </w:rPrChange>
        </w:rPr>
        <w:pPrChange w:id="5091" w:author="Vijay Shah" w:date="2014-04-17T09:36:00Z">
          <w:pPr>
            <w:autoSpaceDE w:val="0"/>
            <w:autoSpaceDN w:val="0"/>
            <w:adjustRightInd w:val="0"/>
            <w:spacing w:before="0"/>
          </w:pPr>
        </w:pPrChange>
      </w:pPr>
      <w:r w:rsidRPr="00AC7348">
        <w:rPr>
          <w:rFonts w:ascii="Courier New" w:hAnsi="Courier New" w:cs="Courier New"/>
          <w:color w:val="0000FF"/>
          <w:sz w:val="18"/>
          <w:szCs w:val="18"/>
          <w:highlight w:val="white"/>
          <w:rPrChange w:id="5092" w:author="Vijay Shah" w:date="2014-04-17T09:36:00Z">
            <w:rPr>
              <w:rFonts w:ascii="Arial" w:hAnsi="Arial" w:cs="Arial"/>
              <w:color w:val="0000FF"/>
              <w:sz w:val="20"/>
              <w:highlight w:val="white"/>
            </w:rPr>
          </w:rPrChange>
        </w:rPr>
        <w:t>&lt;/</w:t>
      </w:r>
      <w:r w:rsidRPr="00AC7348">
        <w:rPr>
          <w:rFonts w:ascii="Courier New" w:hAnsi="Courier New" w:cs="Courier New"/>
          <w:color w:val="800000"/>
          <w:sz w:val="18"/>
          <w:szCs w:val="18"/>
          <w:highlight w:val="white"/>
          <w:rPrChange w:id="5093" w:author="Vijay Shah" w:date="2014-04-17T09:36:00Z">
            <w:rPr>
              <w:rFonts w:ascii="Arial" w:hAnsi="Arial" w:cs="Arial"/>
              <w:color w:val="800000"/>
              <w:sz w:val="20"/>
              <w:highlight w:val="white"/>
            </w:rPr>
          </w:rPrChange>
        </w:rPr>
        <w:t>rfd:SubmitForm</w:t>
      </w:r>
      <w:r w:rsidRPr="00AC7348">
        <w:rPr>
          <w:rFonts w:ascii="Courier New" w:hAnsi="Courier New" w:cs="Courier New"/>
          <w:color w:val="0000FF"/>
          <w:sz w:val="18"/>
          <w:szCs w:val="18"/>
          <w:highlight w:val="white"/>
          <w:rPrChange w:id="5094" w:author="Vijay Shah" w:date="2014-04-17T09:36:00Z">
            <w:rPr>
              <w:rFonts w:ascii="Arial" w:hAnsi="Arial" w:cs="Arial"/>
              <w:color w:val="0000FF"/>
              <w:sz w:val="20"/>
              <w:highlight w:val="white"/>
            </w:rPr>
          </w:rPrChange>
        </w:rPr>
        <w:t>&gt;</w:t>
      </w:r>
    </w:p>
    <w:p w:rsidR="00FB75EA" w:rsidRDefault="00FB75EA" w:rsidP="00AC7348">
      <w:pPr>
        <w:pStyle w:val="Note"/>
        <w:ind w:left="0" w:firstLine="0"/>
        <w:rPr>
          <w:sz w:val="24"/>
          <w:lang w:eastAsia="x-none"/>
        </w:rPr>
      </w:pPr>
      <w:r>
        <w:rPr>
          <w:sz w:val="24"/>
          <w:lang w:eastAsia="x-none"/>
        </w:rPr>
        <w:t>The Form Filler SHALL be able to generate and submit structured form data as shown above.</w:t>
      </w:r>
    </w:p>
    <w:p w:rsidR="00AC7348" w:rsidRPr="00FB75EA" w:rsidRDefault="00AC7348" w:rsidP="00AC7348">
      <w:pPr>
        <w:pStyle w:val="Note"/>
        <w:ind w:left="0" w:firstLine="0"/>
        <w:rPr>
          <w:sz w:val="24"/>
          <w:lang w:eastAsia="x-none"/>
          <w:rPrChange w:id="5095" w:author="Vijay Shah" w:date="2014-04-17T09:53:00Z">
            <w:rPr/>
          </w:rPrChange>
        </w:rPr>
      </w:pPr>
      <w:r w:rsidRPr="00FB75EA">
        <w:rPr>
          <w:sz w:val="24"/>
          <w:lang w:eastAsia="x-none"/>
          <w:rPrChange w:id="5096" w:author="Vijay Shah" w:date="2014-04-17T09:53:00Z">
            <w:rPr/>
          </w:rPrChange>
        </w:rPr>
        <w:t xml:space="preserve">The Form Receiver SHALL be able to receive and </w:t>
      </w:r>
      <w:r w:rsidR="00FB75EA">
        <w:rPr>
          <w:sz w:val="24"/>
          <w:lang w:eastAsia="x-none"/>
        </w:rPr>
        <w:t>p</w:t>
      </w:r>
      <w:r w:rsidRPr="00FB75EA">
        <w:rPr>
          <w:sz w:val="24"/>
          <w:lang w:eastAsia="x-none"/>
          <w:rPrChange w:id="5097" w:author="Vijay Shah" w:date="2014-04-17T09:53:00Z">
            <w:rPr/>
          </w:rPrChange>
        </w:rPr>
        <w:t>rocess th</w:t>
      </w:r>
      <w:r w:rsidR="00FB75EA">
        <w:rPr>
          <w:sz w:val="24"/>
          <w:lang w:eastAsia="x-none"/>
        </w:rPr>
        <w:t>e submitted form data</w:t>
      </w:r>
      <w:r w:rsidRPr="00FB75EA">
        <w:rPr>
          <w:sz w:val="24"/>
          <w:lang w:eastAsia="x-none"/>
          <w:rPrChange w:id="5098" w:author="Vijay Shah" w:date="2014-04-17T09:53:00Z">
            <w:rPr/>
          </w:rPrChange>
        </w:rPr>
        <w:t>.</w:t>
      </w:r>
    </w:p>
    <w:p w:rsidR="00AC7348" w:rsidRPr="00FB75EA" w:rsidRDefault="00AC7348" w:rsidP="00AC7348">
      <w:pPr>
        <w:pStyle w:val="Note"/>
        <w:ind w:left="0" w:firstLine="0"/>
        <w:rPr>
          <w:sz w:val="24"/>
          <w:lang w:eastAsia="x-none"/>
          <w:rPrChange w:id="5099" w:author="Vijay Shah" w:date="2014-04-17T09:53:00Z">
            <w:rPr/>
          </w:rPrChange>
        </w:rPr>
      </w:pPr>
      <w:r w:rsidRPr="00FB75EA">
        <w:rPr>
          <w:sz w:val="24"/>
          <w:lang w:eastAsia="x-none"/>
          <w:rPrChange w:id="5100" w:author="Vijay Shah" w:date="2014-04-17T09:53:00Z">
            <w:rPr/>
          </w:rPrChange>
        </w:rPr>
        <w:t>The Form Receiver SHALL be able to re-create the form and its data as it was at the moment of submission.</w:t>
      </w:r>
    </w:p>
    <w:p w:rsidR="00DA069D" w:rsidDel="00AC7348" w:rsidRDefault="00DA069D">
      <w:pPr>
        <w:pStyle w:val="Note"/>
        <w:ind w:left="0" w:firstLine="0"/>
        <w:rPr>
          <w:del w:id="5101" w:author="Vijay Shah" w:date="2014-04-11T10:42:00Z"/>
        </w:rPr>
        <w:pPrChange w:id="5102" w:author="Cintron, Hector" w:date="2014-03-11T09:44:00Z">
          <w:pPr>
            <w:pStyle w:val="Note"/>
          </w:pPr>
        </w:pPrChange>
      </w:pPr>
    </w:p>
    <w:p w:rsidR="00EA4EA1" w:rsidRPr="003651D9" w:rsidRDefault="00EA4EA1" w:rsidP="00207571">
      <w:pPr>
        <w:pStyle w:val="PartTitle"/>
        <w:rPr>
          <w:highlight w:val="yellow"/>
        </w:rPr>
      </w:pPr>
      <w:bookmarkStart w:id="5103" w:name="_Toc375065381"/>
      <w:bookmarkStart w:id="5104" w:name="_Toc375315007"/>
      <w:bookmarkStart w:id="5105" w:name="_Toc375221113"/>
      <w:bookmarkStart w:id="5106" w:name="_Toc377458301"/>
      <w:bookmarkStart w:id="5107" w:name="_Toc376512985"/>
      <w:bookmarkStart w:id="5108" w:name="_Toc384977710"/>
      <w:r w:rsidRPr="003651D9">
        <w:t>Appendices</w:t>
      </w:r>
      <w:bookmarkEnd w:id="5103"/>
      <w:bookmarkEnd w:id="5104"/>
      <w:bookmarkEnd w:id="5105"/>
      <w:bookmarkEnd w:id="5106"/>
      <w:bookmarkEnd w:id="5107"/>
      <w:bookmarkEnd w:id="5108"/>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5109" w:name="_Toc375065382"/>
      <w:bookmarkStart w:id="5110" w:name="_Toc375315008"/>
      <w:bookmarkStart w:id="5111" w:name="_Toc375221114"/>
      <w:bookmarkStart w:id="5112" w:name="_Toc377458302"/>
      <w:bookmarkStart w:id="5113" w:name="_Toc376512986"/>
      <w:bookmarkStart w:id="5114" w:name="_Toc384977711"/>
      <w:r w:rsidRPr="003651D9">
        <w:rPr>
          <w:noProof w:val="0"/>
        </w:rPr>
        <w:t>Appendix A – &lt;Appendix A Title&gt;</w:t>
      </w:r>
      <w:bookmarkEnd w:id="5109"/>
      <w:bookmarkEnd w:id="5110"/>
      <w:bookmarkEnd w:id="5111"/>
      <w:bookmarkEnd w:id="5112"/>
      <w:bookmarkEnd w:id="5113"/>
      <w:bookmarkEnd w:id="5114"/>
    </w:p>
    <w:p w:rsidR="00EA4EA1" w:rsidRPr="003651D9" w:rsidRDefault="00EA4EA1" w:rsidP="00EA4EA1">
      <w:pPr>
        <w:pStyle w:val="BodyText"/>
      </w:pPr>
      <w:r w:rsidRPr="003651D9">
        <w:t>Appendix A text goes here.</w:t>
      </w:r>
    </w:p>
    <w:p w:rsidR="00EA4EA1" w:rsidRPr="003651D9" w:rsidRDefault="00EA4EA1">
      <w:pPr>
        <w:pStyle w:val="AppendixHeading2"/>
        <w:numPr>
          <w:ilvl w:val="1"/>
          <w:numId w:val="14"/>
        </w:numPr>
        <w:rPr>
          <w:bCs/>
          <w:noProof w:val="0"/>
        </w:rPr>
        <w:pPrChange w:id="5115" w:author="Vijay Shah" w:date="2014-04-15T13:12:00Z">
          <w:pPr>
            <w:pStyle w:val="AppendixHeading2"/>
            <w:numPr>
              <w:ilvl w:val="1"/>
              <w:numId w:val="20"/>
            </w:numPr>
            <w:ind w:left="1440" w:hanging="360"/>
          </w:pPr>
        </w:pPrChange>
      </w:pPr>
      <w:bookmarkStart w:id="5116" w:name="_Toc375065383"/>
      <w:bookmarkStart w:id="5117" w:name="_Toc375315009"/>
      <w:bookmarkStart w:id="5118" w:name="_Toc375221115"/>
      <w:bookmarkStart w:id="5119" w:name="_Toc377458303"/>
      <w:bookmarkStart w:id="5120" w:name="_Toc376512987"/>
      <w:bookmarkStart w:id="5121" w:name="_Toc384977712"/>
      <w:r w:rsidRPr="003651D9">
        <w:rPr>
          <w:bCs/>
          <w:noProof w:val="0"/>
        </w:rPr>
        <w:t>&lt;Add Title&gt;</w:t>
      </w:r>
      <w:bookmarkEnd w:id="5116"/>
      <w:bookmarkEnd w:id="5117"/>
      <w:bookmarkEnd w:id="5118"/>
      <w:bookmarkEnd w:id="5119"/>
      <w:bookmarkEnd w:id="5120"/>
      <w:bookmarkEnd w:id="5121"/>
    </w:p>
    <w:p w:rsidR="00EA4EA1" w:rsidRPr="003651D9" w:rsidRDefault="00EA4EA1" w:rsidP="00EA4EA1">
      <w:pPr>
        <w:pStyle w:val="BodyText"/>
      </w:pPr>
      <w:r w:rsidRPr="003651D9">
        <w:t>Appendix A.1 text goes here</w:t>
      </w:r>
    </w:p>
    <w:p w:rsidR="00EA4EA1" w:rsidRPr="003651D9" w:rsidRDefault="00EA4EA1" w:rsidP="00EA4EA1">
      <w:pPr>
        <w:pStyle w:val="AppendixHeading1"/>
        <w:rPr>
          <w:noProof w:val="0"/>
        </w:rPr>
      </w:pPr>
      <w:bookmarkStart w:id="5122" w:name="_Toc375065384"/>
      <w:bookmarkStart w:id="5123" w:name="_Toc375315010"/>
      <w:bookmarkStart w:id="5124" w:name="_Toc375221116"/>
      <w:bookmarkStart w:id="5125" w:name="_Toc377458304"/>
      <w:bookmarkStart w:id="5126" w:name="_Toc376512988"/>
      <w:bookmarkStart w:id="5127" w:name="_Toc384977713"/>
      <w:r w:rsidRPr="003651D9">
        <w:rPr>
          <w:noProof w:val="0"/>
        </w:rPr>
        <w:t>Appendix B – &lt;Appendix B Title&gt;</w:t>
      </w:r>
      <w:bookmarkEnd w:id="5122"/>
      <w:bookmarkEnd w:id="5123"/>
      <w:bookmarkEnd w:id="5124"/>
      <w:bookmarkEnd w:id="5125"/>
      <w:bookmarkEnd w:id="5126"/>
      <w:bookmarkEnd w:id="5127"/>
    </w:p>
    <w:p w:rsidR="00EA4EA1" w:rsidRPr="003651D9" w:rsidRDefault="00EA4EA1" w:rsidP="00EA4EA1">
      <w:pPr>
        <w:pStyle w:val="BodyText"/>
      </w:pPr>
      <w:r w:rsidRPr="003651D9">
        <w:t>Appendix B text goes here.</w:t>
      </w:r>
    </w:p>
    <w:p w:rsidR="00EA4EA1" w:rsidRPr="003651D9" w:rsidRDefault="00EA4EA1">
      <w:pPr>
        <w:numPr>
          <w:ilvl w:val="0"/>
          <w:numId w:val="12"/>
        </w:numPr>
        <w:spacing w:before="240" w:after="60"/>
        <w:rPr>
          <w:rFonts w:ascii="Arial" w:hAnsi="Arial"/>
          <w:b/>
          <w:bCs/>
          <w:vanish/>
          <w:sz w:val="28"/>
        </w:rPr>
        <w:pPrChange w:id="5128" w:author="Vijay Shah" w:date="2014-04-15T13:12:00Z">
          <w:pPr>
            <w:numPr>
              <w:numId w:val="18"/>
            </w:numPr>
            <w:spacing w:before="240" w:after="60"/>
            <w:ind w:left="720" w:hanging="360"/>
          </w:pPr>
        </w:pPrChange>
      </w:pPr>
    </w:p>
    <w:p w:rsidR="00EA4EA1" w:rsidRPr="003651D9" w:rsidRDefault="00EA4EA1">
      <w:pPr>
        <w:numPr>
          <w:ilvl w:val="1"/>
          <w:numId w:val="12"/>
        </w:numPr>
        <w:spacing w:before="240" w:after="60"/>
        <w:rPr>
          <w:rFonts w:ascii="Arial" w:hAnsi="Arial"/>
          <w:b/>
          <w:bCs/>
          <w:vanish/>
          <w:sz w:val="28"/>
        </w:rPr>
        <w:pPrChange w:id="5129" w:author="Vijay Shah" w:date="2014-04-15T13:12:00Z">
          <w:pPr>
            <w:numPr>
              <w:ilvl w:val="1"/>
              <w:numId w:val="18"/>
            </w:numPr>
            <w:spacing w:before="240" w:after="60"/>
            <w:ind w:left="1440" w:hanging="360"/>
          </w:pPr>
        </w:pPrChange>
      </w:pPr>
    </w:p>
    <w:p w:rsidR="00EA4EA1" w:rsidRPr="003651D9" w:rsidRDefault="00EA4EA1">
      <w:pPr>
        <w:pStyle w:val="AppendixHeading2"/>
        <w:numPr>
          <w:ilvl w:val="1"/>
          <w:numId w:val="12"/>
        </w:numPr>
        <w:rPr>
          <w:bCs/>
          <w:noProof w:val="0"/>
        </w:rPr>
        <w:pPrChange w:id="5130" w:author="Vijay Shah" w:date="2014-04-15T13:12:00Z">
          <w:pPr>
            <w:pStyle w:val="AppendixHeading2"/>
            <w:numPr>
              <w:ilvl w:val="1"/>
              <w:numId w:val="18"/>
            </w:numPr>
            <w:ind w:left="1440" w:hanging="360"/>
          </w:pPr>
        </w:pPrChange>
      </w:pPr>
      <w:bookmarkStart w:id="5131" w:name="_Toc375065385"/>
      <w:bookmarkStart w:id="5132" w:name="_Toc375315011"/>
      <w:bookmarkStart w:id="5133" w:name="_Toc375221117"/>
      <w:bookmarkStart w:id="5134" w:name="_Toc377458305"/>
      <w:bookmarkStart w:id="5135" w:name="_Toc376512989"/>
      <w:bookmarkStart w:id="5136" w:name="_Toc384977714"/>
      <w:r w:rsidRPr="003651D9">
        <w:rPr>
          <w:bCs/>
          <w:noProof w:val="0"/>
        </w:rPr>
        <w:t>&lt;Add Title&gt;</w:t>
      </w:r>
      <w:bookmarkEnd w:id="5131"/>
      <w:bookmarkEnd w:id="5132"/>
      <w:bookmarkEnd w:id="5133"/>
      <w:bookmarkEnd w:id="5134"/>
      <w:bookmarkEnd w:id="5135"/>
      <w:bookmarkEnd w:id="5136"/>
    </w:p>
    <w:p w:rsidR="00EA4EA1" w:rsidRPr="003651D9" w:rsidRDefault="00EA4EA1" w:rsidP="00EA4EA1">
      <w:pPr>
        <w:pStyle w:val="BodyText"/>
      </w:pPr>
      <w:r w:rsidRPr="003651D9">
        <w:t>Appendix B.1 text goes here.</w:t>
      </w:r>
    </w:p>
    <w:p w:rsidR="00EA4EA1" w:rsidRPr="003651D9" w:rsidRDefault="00EA4EA1" w:rsidP="00EA4EA1">
      <w:pPr>
        <w:pStyle w:val="BodyText"/>
      </w:pPr>
    </w:p>
    <w:p w:rsidR="00EA4EA1" w:rsidRPr="003651D9" w:rsidRDefault="00EA4EA1" w:rsidP="00EA4EA1">
      <w:pPr>
        <w:pStyle w:val="AppendixHeading1"/>
        <w:rPr>
          <w:noProof w:val="0"/>
        </w:rPr>
      </w:pPr>
      <w:bookmarkStart w:id="5137" w:name="_Toc375065386"/>
      <w:bookmarkStart w:id="5138" w:name="_Toc375315012"/>
      <w:bookmarkStart w:id="5139" w:name="_Toc375221118"/>
      <w:bookmarkStart w:id="5140" w:name="_Toc377458306"/>
      <w:bookmarkStart w:id="5141" w:name="_Toc376512990"/>
      <w:bookmarkStart w:id="5142" w:name="_Toc384977715"/>
      <w:r w:rsidRPr="003651D9">
        <w:rPr>
          <w:noProof w:val="0"/>
        </w:rPr>
        <w:t xml:space="preserve">Volume </w:t>
      </w:r>
      <w:r w:rsidR="001F2CF8" w:rsidRPr="003651D9">
        <w:rPr>
          <w:noProof w:val="0"/>
        </w:rPr>
        <w:t>3</w:t>
      </w:r>
      <w:r w:rsidRPr="003651D9">
        <w:rPr>
          <w:noProof w:val="0"/>
        </w:rPr>
        <w:t xml:space="preserve"> Namespace Additions</w:t>
      </w:r>
      <w:bookmarkEnd w:id="5137"/>
      <w:bookmarkEnd w:id="5138"/>
      <w:bookmarkEnd w:id="5139"/>
      <w:bookmarkEnd w:id="5140"/>
      <w:bookmarkEnd w:id="5141"/>
      <w:bookmarkEnd w:id="5142"/>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5143" w:name="_Toc375065387"/>
      <w:bookmarkStart w:id="5144" w:name="_Toc375315013"/>
      <w:bookmarkStart w:id="5145" w:name="_Toc375221119"/>
      <w:bookmarkStart w:id="5146" w:name="_Toc377458307"/>
      <w:bookmarkStart w:id="5147" w:name="_Toc376512991"/>
      <w:bookmarkStart w:id="5148" w:name="_Toc384977716"/>
      <w:r w:rsidRPr="003651D9">
        <w:t>V</w:t>
      </w:r>
      <w:r w:rsidR="00993FF5" w:rsidRPr="003651D9">
        <w:t>olume 4 – National Extensions</w:t>
      </w:r>
      <w:bookmarkEnd w:id="5143"/>
      <w:bookmarkEnd w:id="5144"/>
      <w:bookmarkEnd w:id="5145"/>
      <w:bookmarkEnd w:id="5146"/>
      <w:bookmarkEnd w:id="5147"/>
      <w:bookmarkEnd w:id="5148"/>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5149" w:name="_Toc375065388"/>
      <w:bookmarkStart w:id="5150" w:name="_Toc375315014"/>
      <w:bookmarkStart w:id="5151" w:name="_Toc375221120"/>
      <w:bookmarkStart w:id="5152" w:name="_Toc377458308"/>
      <w:bookmarkStart w:id="5153" w:name="_Toc376512992"/>
      <w:bookmarkStart w:id="5154" w:name="_Toc384977717"/>
      <w:r w:rsidRPr="003651D9">
        <w:rPr>
          <w:noProof w:val="0"/>
        </w:rPr>
        <w:t xml:space="preserve">4 </w:t>
      </w:r>
      <w:r w:rsidR="00C63D7E" w:rsidRPr="003651D9">
        <w:rPr>
          <w:noProof w:val="0"/>
        </w:rPr>
        <w:t>National Extensions</w:t>
      </w:r>
      <w:bookmarkEnd w:id="5149"/>
      <w:bookmarkEnd w:id="5150"/>
      <w:bookmarkEnd w:id="5151"/>
      <w:bookmarkEnd w:id="5152"/>
      <w:bookmarkEnd w:id="5153"/>
      <w:bookmarkEnd w:id="5154"/>
    </w:p>
    <w:p w:rsidR="00993FF5" w:rsidRPr="003651D9" w:rsidRDefault="00C63D7E" w:rsidP="00BB76BC">
      <w:pPr>
        <w:pStyle w:val="AppendixHeading2"/>
        <w:rPr>
          <w:noProof w:val="0"/>
        </w:rPr>
      </w:pPr>
      <w:bookmarkStart w:id="5155" w:name="_Toc375065389"/>
      <w:bookmarkStart w:id="5156" w:name="_Toc375315015"/>
      <w:bookmarkStart w:id="5157" w:name="_Toc375221121"/>
      <w:bookmarkStart w:id="5158" w:name="_Toc377458309"/>
      <w:bookmarkStart w:id="5159" w:name="_Toc376512993"/>
      <w:bookmarkStart w:id="5160" w:name="_Toc384977718"/>
      <w:r w:rsidRPr="003651D9">
        <w:rPr>
          <w:noProof w:val="0"/>
        </w:rPr>
        <w:t xml:space="preserve">4.I </w:t>
      </w:r>
      <w:r w:rsidR="00993FF5" w:rsidRPr="003651D9">
        <w:rPr>
          <w:noProof w:val="0"/>
        </w:rPr>
        <w:t>National Extensions for &lt;Country Name or IHE Organization&gt;</w:t>
      </w:r>
      <w:bookmarkEnd w:id="5155"/>
      <w:bookmarkEnd w:id="5156"/>
      <w:bookmarkEnd w:id="5157"/>
      <w:bookmarkEnd w:id="5158"/>
      <w:bookmarkEnd w:id="5159"/>
      <w:bookmarkEnd w:id="5160"/>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106"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5161" w:name="_Toc301176972"/>
      <w:bookmarkStart w:id="5162" w:name="_Toc375065390"/>
      <w:bookmarkStart w:id="5163" w:name="_Toc375315016"/>
      <w:bookmarkStart w:id="5164" w:name="_Toc375221122"/>
      <w:bookmarkStart w:id="5165" w:name="_Toc377458310"/>
      <w:bookmarkStart w:id="5166" w:name="_Toc376512994"/>
      <w:bookmarkStart w:id="5167" w:name="_Toc384977719"/>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5161"/>
      <w:bookmarkEnd w:id="5162"/>
      <w:bookmarkEnd w:id="5163"/>
      <w:bookmarkEnd w:id="5164"/>
      <w:bookmarkEnd w:id="5165"/>
      <w:bookmarkEnd w:id="5166"/>
      <w:bookmarkEnd w:id="5167"/>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5168" w:name="_Toc375065391"/>
      <w:bookmarkStart w:id="5169" w:name="_Toc375315017"/>
      <w:bookmarkStart w:id="5170" w:name="_Toc375221123"/>
      <w:bookmarkStart w:id="5171" w:name="_Toc377458311"/>
      <w:bookmarkStart w:id="5172" w:name="_Toc376512995"/>
      <w:bookmarkStart w:id="5173" w:name="_Toc384977720"/>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5168"/>
      <w:bookmarkEnd w:id="5169"/>
      <w:bookmarkEnd w:id="5170"/>
      <w:bookmarkEnd w:id="5171"/>
      <w:bookmarkEnd w:id="5172"/>
      <w:bookmarkEnd w:id="5173"/>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rPr>
          <w:noProof w:val="0"/>
        </w:rPr>
      </w:pPr>
      <w:bookmarkStart w:id="5174" w:name="_Toc375065392"/>
      <w:bookmarkStart w:id="5175" w:name="_Toc375315018"/>
      <w:bookmarkStart w:id="5176" w:name="_Toc375221124"/>
      <w:bookmarkStart w:id="5177" w:name="_Toc377458312"/>
      <w:bookmarkStart w:id="5178" w:name="_Toc376512996"/>
      <w:bookmarkStart w:id="5179" w:name="_Toc384977721"/>
      <w:r w:rsidRPr="003651D9">
        <w:rPr>
          <w:noProof w:val="0"/>
        </w:rPr>
        <w:t>4.</w:t>
      </w:r>
      <w:r w:rsidR="00C63D7E" w:rsidRPr="003651D9">
        <w:rPr>
          <w:noProof w:val="0"/>
        </w:rPr>
        <w:t>I.</w:t>
      </w:r>
      <w:r w:rsidRPr="003651D9">
        <w:rPr>
          <w:noProof w:val="0"/>
        </w:rPr>
        <w:t>2.1&lt;Profile Acronym&gt; &lt;Type of Change&gt;</w:t>
      </w:r>
      <w:bookmarkEnd w:id="5174"/>
      <w:bookmarkEnd w:id="5175"/>
      <w:bookmarkEnd w:id="5176"/>
      <w:bookmarkEnd w:id="5177"/>
      <w:bookmarkEnd w:id="5178"/>
      <w:bookmarkEnd w:id="5179"/>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rPr>
          <w:noProof w:val="0"/>
        </w:rPr>
      </w:pPr>
      <w:bookmarkStart w:id="5180" w:name="_Toc375065393"/>
      <w:bookmarkStart w:id="5181" w:name="_Toc375315019"/>
      <w:bookmarkStart w:id="5182" w:name="_Toc375221125"/>
      <w:bookmarkStart w:id="5183" w:name="_Toc377458313"/>
      <w:bookmarkStart w:id="5184" w:name="_Toc376512997"/>
      <w:bookmarkStart w:id="5185" w:name="_Toc384977722"/>
      <w:r w:rsidRPr="003651D9">
        <w:rPr>
          <w:noProof w:val="0"/>
        </w:rPr>
        <w:t>4.</w:t>
      </w:r>
      <w:r w:rsidR="00C63D7E" w:rsidRPr="003651D9">
        <w:rPr>
          <w:noProof w:val="0"/>
        </w:rPr>
        <w:t>I.</w:t>
      </w:r>
      <w:r w:rsidRPr="003651D9">
        <w:rPr>
          <w:noProof w:val="0"/>
        </w:rPr>
        <w:t>2.2&lt;Profile Acronym&gt; &lt;Type of Change&gt;</w:t>
      </w:r>
      <w:bookmarkEnd w:id="5180"/>
      <w:bookmarkEnd w:id="5181"/>
      <w:bookmarkEnd w:id="5182"/>
      <w:bookmarkEnd w:id="5183"/>
      <w:bookmarkEnd w:id="5184"/>
      <w:bookmarkEnd w:id="5185"/>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rPr>
          <w:noProof w:val="0"/>
        </w:rPr>
      </w:pPr>
      <w:bookmarkStart w:id="5186" w:name="_Toc375065394"/>
      <w:bookmarkStart w:id="5187" w:name="_Toc375315020"/>
      <w:bookmarkStart w:id="5188" w:name="_Toc375221126"/>
      <w:bookmarkStart w:id="5189" w:name="_Toc377458314"/>
      <w:bookmarkStart w:id="5190" w:name="_Toc376512998"/>
      <w:bookmarkStart w:id="5191" w:name="_Toc384977723"/>
      <w:r w:rsidRPr="003651D9">
        <w:rPr>
          <w:noProof w:val="0"/>
        </w:rPr>
        <w:t>4.I+1.1</w:t>
      </w:r>
      <w:r w:rsidR="003579DA" w:rsidRPr="003651D9">
        <w:rPr>
          <w:noProof w:val="0"/>
        </w:rPr>
        <w:t xml:space="preserve"> National Extensions for &lt;Country Name or IHE Organization&gt;</w:t>
      </w:r>
      <w:bookmarkEnd w:id="5186"/>
      <w:bookmarkEnd w:id="5187"/>
      <w:bookmarkEnd w:id="5188"/>
      <w:bookmarkEnd w:id="5189"/>
      <w:bookmarkEnd w:id="5190"/>
      <w:bookmarkEnd w:id="5191"/>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107"/>
      <w:footerReference w:type="even" r:id="rId108"/>
      <w:footerReference w:type="default" r:id="rId109"/>
      <w:footerReference w:type="first" r:id="rId11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6" w:author="Vijay Shah" w:date="2014-04-11T12:04:00Z" w:initials="VS">
    <w:p w:rsidR="00710A40" w:rsidRDefault="00710A40">
      <w:pPr>
        <w:pStyle w:val="CommentText"/>
      </w:pPr>
      <w:r>
        <w:rPr>
          <w:rStyle w:val="CommentReference"/>
        </w:rPr>
        <w:annotationRef/>
      </w:r>
      <w:r>
        <w:t>The schema files will be packaged and placed on the FTP site.  Add a Appendix in this profile, explaining all the content of the package.</w:t>
      </w:r>
    </w:p>
  </w:comment>
  <w:comment w:id="3073" w:author="Vijay Shah" w:date="2014-04-11T12:04:00Z" w:initials="VS">
    <w:p w:rsidR="00710A40" w:rsidRDefault="00710A40">
      <w:pPr>
        <w:pStyle w:val="CommentText"/>
      </w:pPr>
      <w:r>
        <w:rPr>
          <w:rStyle w:val="CommentReference"/>
        </w:rPr>
        <w:annotationRef/>
      </w:r>
      <w:r>
        <w:t>Add an example as part of support material -- a full blown XML file showing prepop data.</w:t>
      </w:r>
    </w:p>
  </w:comment>
  <w:comment w:id="3333" w:author="Vijay Shah" w:date="2014-04-11T12:04:00Z" w:initials="VS">
    <w:p w:rsidR="00710A40" w:rsidRDefault="00710A40">
      <w:pPr>
        <w:pStyle w:val="CommentText"/>
      </w:pPr>
      <w:r>
        <w:rPr>
          <w:rStyle w:val="CommentReference"/>
        </w:rPr>
        <w:annotationRef/>
      </w:r>
      <w:r>
        <w:t>Add description clearly defining that the othr pakcages are indepent and separate from the form definition and form Manager sometimes acts as Form designer</w:t>
      </w:r>
    </w:p>
  </w:comment>
  <w:comment w:id="4123" w:author="Vijay Shah" w:date="2014-04-11T12:04:00Z" w:initials="VS">
    <w:p w:rsidR="00710A40" w:rsidRDefault="00710A40">
      <w:pPr>
        <w:pStyle w:val="CommentText"/>
      </w:pPr>
      <w:r>
        <w:rPr>
          <w:rStyle w:val="CommentReference"/>
        </w:rPr>
        <w:annotationRef/>
      </w:r>
      <w:r>
        <w:t>Add</w:t>
      </w:r>
    </w:p>
  </w:comment>
  <w:comment w:id="4506" w:author="Cintron, Hector" w:date="2014-04-11T12:04:00Z" w:initials="CH">
    <w:p w:rsidR="00710A40" w:rsidRDefault="00710A40">
      <w:pPr>
        <w:pStyle w:val="CommentText"/>
      </w:pPr>
      <w:r>
        <w:rPr>
          <w:rStyle w:val="CommentReference"/>
        </w:rPr>
        <w:annotationRef/>
      </w:r>
      <w:r>
        <w:t>This is a gap in IHE profile vol III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484" w:rsidRDefault="00B14484">
      <w:r>
        <w:separator/>
      </w:r>
    </w:p>
  </w:endnote>
  <w:endnote w:type="continuationSeparator" w:id="0">
    <w:p w:rsidR="00B14484" w:rsidRDefault="00B14484">
      <w:r>
        <w:continuationSeparator/>
      </w:r>
    </w:p>
  </w:endnote>
  <w:endnote w:type="continuationNotice" w:id="1">
    <w:p w:rsidR="00B14484" w:rsidRDefault="00B1448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KOKPN I+ Palatino">
    <w:altName w:val="Book Antiqu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BF" w:rsidRDefault="005425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425BF" w:rsidRDefault="005425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BF" w:rsidRDefault="005425BF">
    <w:pPr>
      <w:pStyle w:val="Footer"/>
      <w:ind w:right="360"/>
    </w:pPr>
    <w:r>
      <w:t>__________________________________________________________________________</w:t>
    </w:r>
  </w:p>
  <w:p w:rsidR="005425BF" w:rsidRDefault="005425BF" w:rsidP="00597DB2">
    <w:pPr>
      <w:pStyle w:val="Footer"/>
      <w:ind w:right="360"/>
      <w:rPr>
        <w:sz w:val="20"/>
      </w:rPr>
    </w:pPr>
    <w:bookmarkStart w:id="519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46BE9">
      <w:rPr>
        <w:rStyle w:val="PageNumber"/>
        <w:noProof/>
        <w:sz w:val="20"/>
      </w:rPr>
      <w:t>2</w:t>
    </w:r>
    <w:r w:rsidRPr="00597DB2">
      <w:rPr>
        <w:rStyle w:val="PageNumber"/>
        <w:sz w:val="20"/>
      </w:rPr>
      <w:fldChar w:fldCharType="end"/>
    </w:r>
    <w:r>
      <w:rPr>
        <w:sz w:val="20"/>
      </w:rPr>
      <w:tab/>
      <w:t xml:space="preserve">                       Copyright © 20xx: IHE International, Inc.</w:t>
    </w:r>
    <w:bookmarkEnd w:id="5192"/>
  </w:p>
  <w:p w:rsidR="005425BF" w:rsidRDefault="005425BF"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BF" w:rsidRDefault="005425BF">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484" w:rsidRDefault="00B14484">
      <w:r>
        <w:separator/>
      </w:r>
    </w:p>
  </w:footnote>
  <w:footnote w:type="continuationSeparator" w:id="0">
    <w:p w:rsidR="00B14484" w:rsidRDefault="00B14484">
      <w:r>
        <w:continuationSeparator/>
      </w:r>
    </w:p>
  </w:footnote>
  <w:footnote w:type="continuationNotice" w:id="1">
    <w:p w:rsidR="00B14484" w:rsidRDefault="00B14484">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BF" w:rsidRDefault="005425BF">
    <w:pPr>
      <w:pStyle w:val="Header"/>
    </w:pPr>
    <w:r>
      <w:t>IHE Quality, Research and Public Health Technical Framework Supplement – Structured Data Capture (SDC)</w:t>
    </w:r>
    <w:r>
      <w:br/>
      <w:t>______________________________________________________________________________</w:t>
    </w:r>
  </w:p>
  <w:p w:rsidR="005425BF" w:rsidRDefault="00542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EC4C70"/>
    <w:multiLevelType w:val="hybridMultilevel"/>
    <w:tmpl w:val="521C8CA6"/>
    <w:styleLink w:val="NumberedHeads1"/>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866296B"/>
    <w:multiLevelType w:val="hybridMultilevel"/>
    <w:tmpl w:val="4C1C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DC300F"/>
    <w:multiLevelType w:val="hybridMultilevel"/>
    <w:tmpl w:val="0BC863E0"/>
    <w:lvl w:ilvl="0" w:tplc="C5F2596E">
      <w:start w:val="1"/>
      <w:numFmt w:val="lowerLetter"/>
      <w:pStyle w:val="ListNumbera"/>
      <w:lvlText w:val="%1."/>
      <w:lvlJc w:val="left"/>
      <w:pPr>
        <w:ind w:left="72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81374"/>
    <w:multiLevelType w:val="hybridMultilevel"/>
    <w:tmpl w:val="48845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530F1"/>
    <w:multiLevelType w:val="hybridMultilevel"/>
    <w:tmpl w:val="A7C250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6">
    <w:nsid w:val="34141232"/>
    <w:multiLevelType w:val="hybridMultilevel"/>
    <w:tmpl w:val="E17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11AA8"/>
    <w:multiLevelType w:val="multilevel"/>
    <w:tmpl w:val="E4E23102"/>
    <w:styleLink w:val="Constraints2"/>
    <w:lvl w:ilvl="0">
      <w:start w:val="1"/>
      <w:numFmt w:val="lowerLetter"/>
      <w:lvlText w:val="%1."/>
      <w:lvlJc w:val="left"/>
      <w:pPr>
        <w:ind w:left="1800" w:hanging="360"/>
      </w:pPr>
      <w:rPr>
        <w:rFonts w:ascii="Calibri" w:hAnsi="Calibri" w:hint="default"/>
        <w:b w:val="0"/>
        <w:i w:val="0"/>
        <w:sz w:val="20"/>
      </w:rPr>
    </w:lvl>
    <w:lvl w:ilvl="1">
      <w:start w:val="1"/>
      <w:numFmt w:val="lowerRoman"/>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8">
    <w:nsid w:val="3A260BE4"/>
    <w:multiLevelType w:val="hybridMultilevel"/>
    <w:tmpl w:val="D284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30A9E"/>
    <w:multiLevelType w:val="hybridMultilevel"/>
    <w:tmpl w:val="845A139C"/>
    <w:lvl w:ilvl="0" w:tplc="AFF0F5B8">
      <w:start w:val="1"/>
      <w:numFmt w:val="bullet"/>
      <w:pStyle w:val="TableBullet2"/>
      <w:lvlText w:val=""/>
      <w:lvlJc w:val="left"/>
      <w:pPr>
        <w:ind w:left="360" w:hanging="360"/>
      </w:pPr>
      <w:rPr>
        <w:rFonts w:ascii="Webdings" w:hAnsi="Webdings" w:hint="default"/>
        <w:color w:val="548DD4" w:themeColor="text2" w:themeTint="99"/>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1C5D23"/>
    <w:multiLevelType w:val="multilevel"/>
    <w:tmpl w:val="B8BE05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41BE4E45"/>
    <w:multiLevelType w:val="singleLevel"/>
    <w:tmpl w:val="0B5ADFDA"/>
    <w:lvl w:ilvl="0">
      <w:start w:val="1"/>
      <w:numFmt w:val="decimal"/>
      <w:pStyle w:val="TableNumbers"/>
      <w:lvlText w:val="%1."/>
      <w:lvlJc w:val="left"/>
      <w:pPr>
        <w:tabs>
          <w:tab w:val="num" w:pos="432"/>
        </w:tabs>
        <w:ind w:left="432" w:hanging="432"/>
      </w:pPr>
      <w:rPr>
        <w:color w:val="auto"/>
      </w:rPr>
    </w:lvl>
  </w:abstractNum>
  <w:abstractNum w:abstractNumId="23">
    <w:nsid w:val="42A16C0C"/>
    <w:multiLevelType w:val="hybridMultilevel"/>
    <w:tmpl w:val="6A468ED0"/>
    <w:lvl w:ilvl="0" w:tplc="421A3332">
      <w:start w:val="1"/>
      <w:numFmt w:val="decimal"/>
      <w:pStyle w:val="CodeLinenumbered"/>
      <w:lvlText w:val="%1"/>
      <w:lvlJc w:val="center"/>
      <w:pPr>
        <w:ind w:left="360" w:hanging="360"/>
      </w:pPr>
      <w:rPr>
        <w:rFonts w:ascii="Courier New" w:hAnsi="Courier New" w:hint="default"/>
        <w:b w:val="0"/>
        <w:i w:val="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ECF2F51"/>
    <w:multiLevelType w:val="hybridMultilevel"/>
    <w:tmpl w:val="E416E430"/>
    <w:lvl w:ilvl="0" w:tplc="2016782E">
      <w:start w:val="1"/>
      <w:numFmt w:val="bullet"/>
      <w:pStyle w:val="TableBullet1"/>
      <w:lvlText w:val=""/>
      <w:lvlJc w:val="left"/>
      <w:pPr>
        <w:ind w:left="720" w:hanging="360"/>
      </w:pPr>
      <w:rPr>
        <w:rFonts w:ascii="Webdings" w:hAnsi="Webdings" w:hint="default"/>
        <w:color w:val="548DD4" w:themeColor="text2" w:themeTint="99"/>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B1C49"/>
    <w:multiLevelType w:val="hybridMultilevel"/>
    <w:tmpl w:val="9244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93BCF"/>
    <w:multiLevelType w:val="hybridMultilevel"/>
    <w:tmpl w:val="7DEE778E"/>
    <w:lvl w:ilvl="0" w:tplc="FFFFFFFF">
      <w:start w:val="1"/>
      <w:numFmt w:val="bullet"/>
      <w:pStyle w:val="ListBullet6"/>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1B41B46"/>
    <w:multiLevelType w:val="hybridMultilevel"/>
    <w:tmpl w:val="EEF61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7287462"/>
    <w:multiLevelType w:val="multilevel"/>
    <w:tmpl w:val="C56C4E98"/>
    <w:lvl w:ilvl="0">
      <w:start w:val="1"/>
      <w:numFmt w:val="bullet"/>
      <w:lvlText w:val=""/>
      <w:lvlJc w:val="left"/>
      <w:pPr>
        <w:tabs>
          <w:tab w:val="num" w:pos="1440"/>
        </w:tabs>
        <w:ind w:left="1296" w:hanging="216"/>
      </w:pPr>
      <w:rPr>
        <w:rFonts w:ascii="Wingdings" w:hAnsi="Wingdings" w:hint="default"/>
        <w:b w:val="0"/>
        <w:i w:val="0"/>
        <w:color w:val="548DD4" w:themeColor="text2" w:themeTint="99"/>
        <w:position w:val="-4"/>
        <w:sz w:val="28"/>
        <w:u w:val="none" w:color="1F497D" w:themeColor="text2"/>
      </w:rPr>
    </w:lvl>
    <w:lvl w:ilvl="1">
      <w:start w:val="1"/>
      <w:numFmt w:val="bullet"/>
      <w:lvlText w:val=""/>
      <w:lvlJc w:val="left"/>
      <w:pPr>
        <w:tabs>
          <w:tab w:val="num" w:pos="4752"/>
        </w:tabs>
        <w:ind w:left="2160" w:hanging="360"/>
      </w:pPr>
      <w:rPr>
        <w:rFonts w:ascii="Wingdings" w:hAnsi="Wingdings" w:hint="default"/>
        <w:b w:val="0"/>
        <w:i w:val="0"/>
        <w:color w:val="548DD4" w:themeColor="text2" w:themeTint="99"/>
        <w:sz w:val="28"/>
      </w:rPr>
    </w:lvl>
    <w:lvl w:ilvl="2">
      <w:start w:val="1"/>
      <w:numFmt w:val="bullet"/>
      <w:lvlText w:val=""/>
      <w:lvlJc w:val="left"/>
      <w:pPr>
        <w:tabs>
          <w:tab w:val="num" w:pos="5472"/>
        </w:tabs>
        <w:ind w:left="2880" w:hanging="360"/>
      </w:pPr>
      <w:rPr>
        <w:rFonts w:ascii="Wingdings" w:hAnsi="Wingdings" w:hint="default"/>
        <w:b w:val="0"/>
        <w:i w:val="0"/>
        <w:color w:val="548DD4" w:themeColor="text2" w:themeTint="99"/>
        <w:sz w:val="28"/>
      </w:rPr>
    </w:lvl>
    <w:lvl w:ilvl="3">
      <w:start w:val="1"/>
      <w:numFmt w:val="bullet"/>
      <w:lvlText w:val=""/>
      <w:lvlJc w:val="left"/>
      <w:pPr>
        <w:tabs>
          <w:tab w:val="num" w:pos="6192"/>
        </w:tabs>
        <w:ind w:left="3600" w:hanging="360"/>
      </w:pPr>
      <w:rPr>
        <w:rFonts w:ascii="Wingdings" w:hAnsi="Wingdings" w:hint="default"/>
        <w:b w:val="0"/>
        <w:i w:val="0"/>
        <w:color w:val="548DD4" w:themeColor="text2" w:themeTint="99"/>
        <w:sz w:val="28"/>
      </w:rPr>
    </w:lvl>
    <w:lvl w:ilvl="4">
      <w:start w:val="1"/>
      <w:numFmt w:val="bullet"/>
      <w:lvlText w:val=""/>
      <w:lvlJc w:val="left"/>
      <w:pPr>
        <w:tabs>
          <w:tab w:val="num" w:pos="6912"/>
        </w:tabs>
        <w:ind w:left="4320" w:hanging="360"/>
      </w:pPr>
      <w:rPr>
        <w:rFonts w:ascii="Wingdings" w:hAnsi="Wingdings" w:hint="default"/>
        <w:b w:val="0"/>
        <w:i w:val="0"/>
        <w:color w:val="548DD4" w:themeColor="text2" w:themeTint="99"/>
        <w:sz w:val="28"/>
      </w:rPr>
    </w:lvl>
    <w:lvl w:ilvl="5">
      <w:start w:val="1"/>
      <w:numFmt w:val="bullet"/>
      <w:lvlText w:val=""/>
      <w:lvlJc w:val="left"/>
      <w:pPr>
        <w:tabs>
          <w:tab w:val="num" w:pos="7632"/>
        </w:tabs>
        <w:ind w:left="5040" w:hanging="360"/>
      </w:pPr>
      <w:rPr>
        <w:rFonts w:ascii="Wingdings" w:hAnsi="Wingdings" w:hint="default"/>
        <w:b w:val="0"/>
        <w:i w:val="0"/>
        <w:color w:val="548DD4" w:themeColor="text2" w:themeTint="99"/>
        <w:sz w:val="28"/>
      </w:rPr>
    </w:lvl>
    <w:lvl w:ilvl="6">
      <w:start w:val="1"/>
      <w:numFmt w:val="bullet"/>
      <w:lvlText w:val=""/>
      <w:lvlJc w:val="left"/>
      <w:pPr>
        <w:tabs>
          <w:tab w:val="num" w:pos="8352"/>
        </w:tabs>
        <w:ind w:left="5760" w:hanging="360"/>
      </w:pPr>
      <w:rPr>
        <w:rFonts w:ascii="Symbol" w:hAnsi="Symbol" w:hint="default"/>
      </w:rPr>
    </w:lvl>
    <w:lvl w:ilvl="7">
      <w:start w:val="1"/>
      <w:numFmt w:val="bullet"/>
      <w:lvlText w:val="o"/>
      <w:lvlJc w:val="left"/>
      <w:pPr>
        <w:tabs>
          <w:tab w:val="num" w:pos="9072"/>
        </w:tabs>
        <w:ind w:left="6480" w:hanging="360"/>
      </w:pPr>
      <w:rPr>
        <w:rFonts w:ascii="Courier New" w:hAnsi="Courier New" w:cs="Courier New" w:hint="default"/>
      </w:rPr>
    </w:lvl>
    <w:lvl w:ilvl="8">
      <w:start w:val="1"/>
      <w:numFmt w:val="bullet"/>
      <w:lvlText w:val=""/>
      <w:lvlJc w:val="left"/>
      <w:pPr>
        <w:tabs>
          <w:tab w:val="num" w:pos="9792"/>
        </w:tabs>
        <w:ind w:left="7200" w:hanging="360"/>
      </w:pPr>
      <w:rPr>
        <w:rFonts w:ascii="Wingdings" w:hAnsi="Wingdings" w:hint="default"/>
      </w:rPr>
    </w:lvl>
  </w:abstractNum>
  <w:abstractNum w:abstractNumId="30">
    <w:nsid w:val="5CC7133E"/>
    <w:multiLevelType w:val="multilevel"/>
    <w:tmpl w:val="5374064E"/>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1">
    <w:nsid w:val="60AB5340"/>
    <w:multiLevelType w:val="hybridMultilevel"/>
    <w:tmpl w:val="1E5E7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97F07"/>
    <w:multiLevelType w:val="hybridMultilevel"/>
    <w:tmpl w:val="E68897D8"/>
    <w:styleLink w:val="Constraints11"/>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844387A"/>
    <w:multiLevelType w:val="hybridMultilevel"/>
    <w:tmpl w:val="CF36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091C52"/>
    <w:multiLevelType w:val="hybridMultilevel"/>
    <w:tmpl w:val="63FAE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7A07A6"/>
    <w:multiLevelType w:val="hybridMultilevel"/>
    <w:tmpl w:val="33A4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94124"/>
    <w:multiLevelType w:val="multilevel"/>
    <w:tmpl w:val="7850FAA6"/>
    <w:lvl w:ilvl="0">
      <w:start w:val="1"/>
      <w:numFmt w:val="lowerLetter"/>
      <w:pStyle w:val="ListNumberb"/>
      <w:lvlText w:val="%1."/>
      <w:lvlJc w:val="left"/>
      <w:pPr>
        <w:ind w:left="1800" w:hanging="360"/>
      </w:pPr>
      <w:rPr>
        <w:rFonts w:ascii="Calibri" w:hAnsi="Calibri" w:hint="default"/>
        <w:b w:val="0"/>
        <w:i w:val="0"/>
        <w:sz w:val="20"/>
      </w:rPr>
    </w:lvl>
    <w:lvl w:ilvl="1">
      <w:start w:val="1"/>
      <w:numFmt w:val="lowerRoman"/>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7">
    <w:nsid w:val="741346A2"/>
    <w:multiLevelType w:val="multilevel"/>
    <w:tmpl w:val="21E2630E"/>
    <w:lvl w:ilvl="0">
      <w:start w:val="1"/>
      <w:numFmt w:val="decimal"/>
      <w:pStyle w:val="PlainNumber"/>
      <w:suff w:val="nothing"/>
      <w:lvlText w:val="%1"/>
      <w:lvlJc w:val="center"/>
      <w:pPr>
        <w:ind w:left="0" w:firstLine="0"/>
      </w:pPr>
      <w:rPr>
        <w:rFonts w:ascii="Arial" w:hAnsi="Arial" w:hint="default"/>
        <w:b w:val="0"/>
        <w:i w:val="0"/>
        <w:sz w:val="2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8">
    <w:nsid w:val="77C62802"/>
    <w:multiLevelType w:val="hybridMultilevel"/>
    <w:tmpl w:val="DC8EEA2C"/>
    <w:styleLink w:val="1111111"/>
    <w:lvl w:ilvl="0" w:tplc="04090005">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9">
    <w:nsid w:val="792E31EF"/>
    <w:multiLevelType w:val="hybridMultilevel"/>
    <w:tmpl w:val="9C08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28"/>
  </w:num>
  <w:num w:numId="13">
    <w:abstractNumId w:val="28"/>
  </w:num>
  <w:num w:numId="14">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3"/>
  </w:num>
  <w:num w:numId="17">
    <w:abstractNumId w:val="11"/>
  </w:num>
  <w:num w:numId="18">
    <w:abstractNumId w:val="25"/>
  </w:num>
  <w:num w:numId="19">
    <w:abstractNumId w:val="13"/>
  </w:num>
  <w:num w:numId="20">
    <w:abstractNumId w:val="27"/>
  </w:num>
  <w:num w:numId="21">
    <w:abstractNumId w:val="39"/>
  </w:num>
  <w:num w:numId="22">
    <w:abstractNumId w:val="18"/>
  </w:num>
  <w:num w:numId="23">
    <w:abstractNumId w:val="35"/>
  </w:num>
  <w:num w:numId="24">
    <w:abstractNumId w:val="16"/>
  </w:num>
  <w:num w:numId="25">
    <w:abstractNumId w:val="14"/>
  </w:num>
  <w:num w:numId="26">
    <w:abstractNumId w:val="34"/>
  </w:num>
  <w:num w:numId="27">
    <w:abstractNumId w:val="23"/>
  </w:num>
  <w:num w:numId="28">
    <w:abstractNumId w:val="29"/>
  </w:num>
  <w:num w:numId="29">
    <w:abstractNumId w:val="26"/>
  </w:num>
  <w:num w:numId="30">
    <w:abstractNumId w:val="12"/>
  </w:num>
  <w:num w:numId="31">
    <w:abstractNumId w:val="22"/>
  </w:num>
  <w:num w:numId="32">
    <w:abstractNumId w:val="37"/>
  </w:num>
  <w:num w:numId="33">
    <w:abstractNumId w:val="24"/>
  </w:num>
  <w:num w:numId="34">
    <w:abstractNumId w:val="19"/>
  </w:num>
  <w:num w:numId="35">
    <w:abstractNumId w:val="36"/>
  </w:num>
  <w:num w:numId="36">
    <w:abstractNumId w:val="38"/>
  </w:num>
  <w:num w:numId="37">
    <w:abstractNumId w:val="10"/>
  </w:num>
  <w:num w:numId="38">
    <w:abstractNumId w:val="17"/>
  </w:num>
  <w:num w:numId="39">
    <w:abstractNumId w:val="32"/>
  </w:num>
  <w:num w:numId="40">
    <w:abstractNumId w:val="21"/>
  </w:num>
  <w:num w:numId="41">
    <w:abstractNumId w:val="15"/>
  </w:num>
  <w:num w:numId="42">
    <w:abstractNumId w:val="20"/>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36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577C8"/>
    <w:rsid w:val="0000171E"/>
    <w:rsid w:val="00002FB3"/>
    <w:rsid w:val="000030DD"/>
    <w:rsid w:val="00004A34"/>
    <w:rsid w:val="00006E65"/>
    <w:rsid w:val="00007EA6"/>
    <w:rsid w:val="00010ACF"/>
    <w:rsid w:val="000121FB"/>
    <w:rsid w:val="000125FF"/>
    <w:rsid w:val="00015083"/>
    <w:rsid w:val="00015291"/>
    <w:rsid w:val="00017E09"/>
    <w:rsid w:val="00021689"/>
    <w:rsid w:val="00024BCD"/>
    <w:rsid w:val="0003372F"/>
    <w:rsid w:val="00034D92"/>
    <w:rsid w:val="000354D0"/>
    <w:rsid w:val="00036347"/>
    <w:rsid w:val="0004144C"/>
    <w:rsid w:val="00041BF6"/>
    <w:rsid w:val="00046A6F"/>
    <w:rsid w:val="000470A5"/>
    <w:rsid w:val="00047756"/>
    <w:rsid w:val="000503CD"/>
    <w:rsid w:val="000514E1"/>
    <w:rsid w:val="00053E54"/>
    <w:rsid w:val="00055541"/>
    <w:rsid w:val="0005577A"/>
    <w:rsid w:val="00060D78"/>
    <w:rsid w:val="00060E15"/>
    <w:rsid w:val="00061D8B"/>
    <w:rsid w:val="000621C9"/>
    <w:rsid w:val="000622EE"/>
    <w:rsid w:val="00062601"/>
    <w:rsid w:val="0006311B"/>
    <w:rsid w:val="00065179"/>
    <w:rsid w:val="0006683C"/>
    <w:rsid w:val="00067629"/>
    <w:rsid w:val="00070847"/>
    <w:rsid w:val="000717A7"/>
    <w:rsid w:val="00072D63"/>
    <w:rsid w:val="00074F12"/>
    <w:rsid w:val="00077324"/>
    <w:rsid w:val="00077EA0"/>
    <w:rsid w:val="000807AC"/>
    <w:rsid w:val="0008162F"/>
    <w:rsid w:val="000817FA"/>
    <w:rsid w:val="00081AB8"/>
    <w:rsid w:val="00082F2B"/>
    <w:rsid w:val="00086084"/>
    <w:rsid w:val="00087187"/>
    <w:rsid w:val="00090481"/>
    <w:rsid w:val="00094061"/>
    <w:rsid w:val="000979F1"/>
    <w:rsid w:val="000A13D6"/>
    <w:rsid w:val="000A57D1"/>
    <w:rsid w:val="000A7521"/>
    <w:rsid w:val="000B0AC1"/>
    <w:rsid w:val="000B2F3A"/>
    <w:rsid w:val="000B30FF"/>
    <w:rsid w:val="000B65D3"/>
    <w:rsid w:val="000B672A"/>
    <w:rsid w:val="000B699D"/>
    <w:rsid w:val="000C3556"/>
    <w:rsid w:val="000C5467"/>
    <w:rsid w:val="000C6101"/>
    <w:rsid w:val="000D0B11"/>
    <w:rsid w:val="000D2487"/>
    <w:rsid w:val="000D2802"/>
    <w:rsid w:val="000D3F23"/>
    <w:rsid w:val="000D4942"/>
    <w:rsid w:val="000D5038"/>
    <w:rsid w:val="000D57EE"/>
    <w:rsid w:val="000D5D5D"/>
    <w:rsid w:val="000D6321"/>
    <w:rsid w:val="000D6F01"/>
    <w:rsid w:val="000D711C"/>
    <w:rsid w:val="000E08FA"/>
    <w:rsid w:val="000E145D"/>
    <w:rsid w:val="000E75FB"/>
    <w:rsid w:val="000E7C50"/>
    <w:rsid w:val="000F13F5"/>
    <w:rsid w:val="000F42F3"/>
    <w:rsid w:val="000F613A"/>
    <w:rsid w:val="000F6D26"/>
    <w:rsid w:val="001039A8"/>
    <w:rsid w:val="00104BE6"/>
    <w:rsid w:val="001055CB"/>
    <w:rsid w:val="00107ED2"/>
    <w:rsid w:val="00111157"/>
    <w:rsid w:val="001115F5"/>
    <w:rsid w:val="00111CBC"/>
    <w:rsid w:val="001123EB"/>
    <w:rsid w:val="001134EB"/>
    <w:rsid w:val="00114040"/>
    <w:rsid w:val="00115142"/>
    <w:rsid w:val="001155A7"/>
    <w:rsid w:val="00115A0F"/>
    <w:rsid w:val="00116A07"/>
    <w:rsid w:val="00117DD7"/>
    <w:rsid w:val="001222DA"/>
    <w:rsid w:val="00122F29"/>
    <w:rsid w:val="00123FD5"/>
    <w:rsid w:val="00124590"/>
    <w:rsid w:val="001253AA"/>
    <w:rsid w:val="00125F42"/>
    <w:rsid w:val="00125F81"/>
    <w:rsid w:val="00125FC5"/>
    <w:rsid w:val="001263B9"/>
    <w:rsid w:val="00126A38"/>
    <w:rsid w:val="0013279A"/>
    <w:rsid w:val="00132E51"/>
    <w:rsid w:val="0014275F"/>
    <w:rsid w:val="00142CFB"/>
    <w:rsid w:val="001439BB"/>
    <w:rsid w:val="001453CC"/>
    <w:rsid w:val="00146BE9"/>
    <w:rsid w:val="00147726"/>
    <w:rsid w:val="00147A61"/>
    <w:rsid w:val="00147F29"/>
    <w:rsid w:val="00147FC7"/>
    <w:rsid w:val="00150B3C"/>
    <w:rsid w:val="001520C7"/>
    <w:rsid w:val="00152701"/>
    <w:rsid w:val="00153BCD"/>
    <w:rsid w:val="00154B7B"/>
    <w:rsid w:val="00154B91"/>
    <w:rsid w:val="001558DD"/>
    <w:rsid w:val="00157610"/>
    <w:rsid w:val="001579E7"/>
    <w:rsid w:val="001606A7"/>
    <w:rsid w:val="001622E4"/>
    <w:rsid w:val="0016666C"/>
    <w:rsid w:val="00167B95"/>
    <w:rsid w:val="00167DB7"/>
    <w:rsid w:val="00170ED0"/>
    <w:rsid w:val="00171341"/>
    <w:rsid w:val="00174CAF"/>
    <w:rsid w:val="0017698E"/>
    <w:rsid w:val="0018092C"/>
    <w:rsid w:val="00181541"/>
    <w:rsid w:val="00182B20"/>
    <w:rsid w:val="00186DAB"/>
    <w:rsid w:val="00186E08"/>
    <w:rsid w:val="00187372"/>
    <w:rsid w:val="00187E92"/>
    <w:rsid w:val="001938CD"/>
    <w:rsid w:val="001944AB"/>
    <w:rsid w:val="001946F4"/>
    <w:rsid w:val="001965FD"/>
    <w:rsid w:val="001969A2"/>
    <w:rsid w:val="001A1EDF"/>
    <w:rsid w:val="001A344E"/>
    <w:rsid w:val="001A663E"/>
    <w:rsid w:val="001A7247"/>
    <w:rsid w:val="001A7C4C"/>
    <w:rsid w:val="001B2AB0"/>
    <w:rsid w:val="001B2B50"/>
    <w:rsid w:val="001B463C"/>
    <w:rsid w:val="001B5982"/>
    <w:rsid w:val="001C278B"/>
    <w:rsid w:val="001C3929"/>
    <w:rsid w:val="001D0AF4"/>
    <w:rsid w:val="001D0E6D"/>
    <w:rsid w:val="001D1619"/>
    <w:rsid w:val="001D640F"/>
    <w:rsid w:val="001D6BB3"/>
    <w:rsid w:val="001D7861"/>
    <w:rsid w:val="001E206E"/>
    <w:rsid w:val="001E615F"/>
    <w:rsid w:val="001E62C3"/>
    <w:rsid w:val="001E7951"/>
    <w:rsid w:val="001F0FBC"/>
    <w:rsid w:val="001F2CF8"/>
    <w:rsid w:val="001F59C1"/>
    <w:rsid w:val="001F6755"/>
    <w:rsid w:val="001F68C9"/>
    <w:rsid w:val="001F787E"/>
    <w:rsid w:val="001F7A35"/>
    <w:rsid w:val="00201CE6"/>
    <w:rsid w:val="00202AC6"/>
    <w:rsid w:val="002040DD"/>
    <w:rsid w:val="0020453A"/>
    <w:rsid w:val="00207282"/>
    <w:rsid w:val="00207571"/>
    <w:rsid w:val="00207816"/>
    <w:rsid w:val="00207868"/>
    <w:rsid w:val="002173E6"/>
    <w:rsid w:val="00220DA1"/>
    <w:rsid w:val="00221AC2"/>
    <w:rsid w:val="0022261E"/>
    <w:rsid w:val="00222A02"/>
    <w:rsid w:val="0022352C"/>
    <w:rsid w:val="00226699"/>
    <w:rsid w:val="002322FF"/>
    <w:rsid w:val="00234BE4"/>
    <w:rsid w:val="0023732B"/>
    <w:rsid w:val="00237FEB"/>
    <w:rsid w:val="002405BA"/>
    <w:rsid w:val="00243A4F"/>
    <w:rsid w:val="00244D35"/>
    <w:rsid w:val="00250A37"/>
    <w:rsid w:val="002517FE"/>
    <w:rsid w:val="00254860"/>
    <w:rsid w:val="00255462"/>
    <w:rsid w:val="00255821"/>
    <w:rsid w:val="00256665"/>
    <w:rsid w:val="00257332"/>
    <w:rsid w:val="00260625"/>
    <w:rsid w:val="002625FF"/>
    <w:rsid w:val="002659EA"/>
    <w:rsid w:val="002670D2"/>
    <w:rsid w:val="00270EBB"/>
    <w:rsid w:val="002711CC"/>
    <w:rsid w:val="00271A55"/>
    <w:rsid w:val="00272440"/>
    <w:rsid w:val="002756A6"/>
    <w:rsid w:val="00281A50"/>
    <w:rsid w:val="00281FA6"/>
    <w:rsid w:val="00284882"/>
    <w:rsid w:val="00284B49"/>
    <w:rsid w:val="00284D23"/>
    <w:rsid w:val="00286433"/>
    <w:rsid w:val="002869E8"/>
    <w:rsid w:val="00287358"/>
    <w:rsid w:val="002911AD"/>
    <w:rsid w:val="00291725"/>
    <w:rsid w:val="00291A6D"/>
    <w:rsid w:val="002924E9"/>
    <w:rsid w:val="00292E9A"/>
    <w:rsid w:val="002931CE"/>
    <w:rsid w:val="00293CF1"/>
    <w:rsid w:val="002A1297"/>
    <w:rsid w:val="002A3109"/>
    <w:rsid w:val="002A4C2E"/>
    <w:rsid w:val="002A53AB"/>
    <w:rsid w:val="002A6027"/>
    <w:rsid w:val="002A79BA"/>
    <w:rsid w:val="002A7C9B"/>
    <w:rsid w:val="002A7D77"/>
    <w:rsid w:val="002B1ACA"/>
    <w:rsid w:val="002B46C9"/>
    <w:rsid w:val="002B4844"/>
    <w:rsid w:val="002C2135"/>
    <w:rsid w:val="002C3BDD"/>
    <w:rsid w:val="002C452F"/>
    <w:rsid w:val="002C6D65"/>
    <w:rsid w:val="002D044B"/>
    <w:rsid w:val="002D36ED"/>
    <w:rsid w:val="002D4A9F"/>
    <w:rsid w:val="002D4DF9"/>
    <w:rsid w:val="002D5B69"/>
    <w:rsid w:val="002D6F80"/>
    <w:rsid w:val="002E4C30"/>
    <w:rsid w:val="002E6922"/>
    <w:rsid w:val="002E6D8D"/>
    <w:rsid w:val="002F0012"/>
    <w:rsid w:val="002F051F"/>
    <w:rsid w:val="002F076A"/>
    <w:rsid w:val="002F1E97"/>
    <w:rsid w:val="002F2D2F"/>
    <w:rsid w:val="002F6693"/>
    <w:rsid w:val="002F71AB"/>
    <w:rsid w:val="00301076"/>
    <w:rsid w:val="003017A0"/>
    <w:rsid w:val="003030DC"/>
    <w:rsid w:val="00303E20"/>
    <w:rsid w:val="00307D61"/>
    <w:rsid w:val="00315916"/>
    <w:rsid w:val="00315A3B"/>
    <w:rsid w:val="00316247"/>
    <w:rsid w:val="0031697B"/>
    <w:rsid w:val="00317F3A"/>
    <w:rsid w:val="0032060B"/>
    <w:rsid w:val="003219FF"/>
    <w:rsid w:val="00323461"/>
    <w:rsid w:val="00323885"/>
    <w:rsid w:val="0032600B"/>
    <w:rsid w:val="00327257"/>
    <w:rsid w:val="003273CF"/>
    <w:rsid w:val="00331BAF"/>
    <w:rsid w:val="00335554"/>
    <w:rsid w:val="00335F18"/>
    <w:rsid w:val="003375BB"/>
    <w:rsid w:val="00340176"/>
    <w:rsid w:val="003432DC"/>
    <w:rsid w:val="00346314"/>
    <w:rsid w:val="00346BB8"/>
    <w:rsid w:val="00352066"/>
    <w:rsid w:val="00352784"/>
    <w:rsid w:val="00356433"/>
    <w:rsid w:val="003577C8"/>
    <w:rsid w:val="003577F5"/>
    <w:rsid w:val="003579DA"/>
    <w:rsid w:val="003601D3"/>
    <w:rsid w:val="003602DC"/>
    <w:rsid w:val="00360685"/>
    <w:rsid w:val="00361F12"/>
    <w:rsid w:val="00362DAF"/>
    <w:rsid w:val="00363069"/>
    <w:rsid w:val="003651D9"/>
    <w:rsid w:val="00370B52"/>
    <w:rsid w:val="00371DCA"/>
    <w:rsid w:val="00373E2C"/>
    <w:rsid w:val="00374B3E"/>
    <w:rsid w:val="003758DC"/>
    <w:rsid w:val="00380586"/>
    <w:rsid w:val="00380DA4"/>
    <w:rsid w:val="003819B9"/>
    <w:rsid w:val="00382831"/>
    <w:rsid w:val="0038429E"/>
    <w:rsid w:val="003852B2"/>
    <w:rsid w:val="00392079"/>
    <w:rsid w:val="003921A0"/>
    <w:rsid w:val="003928E5"/>
    <w:rsid w:val="003955F7"/>
    <w:rsid w:val="00395AA4"/>
    <w:rsid w:val="003A09FE"/>
    <w:rsid w:val="003A1C32"/>
    <w:rsid w:val="003A5B98"/>
    <w:rsid w:val="003B1FAD"/>
    <w:rsid w:val="003B2A2B"/>
    <w:rsid w:val="003B40CC"/>
    <w:rsid w:val="003B70A2"/>
    <w:rsid w:val="003C137C"/>
    <w:rsid w:val="003C2EE9"/>
    <w:rsid w:val="003C34CF"/>
    <w:rsid w:val="003C48D7"/>
    <w:rsid w:val="003D0E1A"/>
    <w:rsid w:val="003D19E0"/>
    <w:rsid w:val="003D24EE"/>
    <w:rsid w:val="003D4EEF"/>
    <w:rsid w:val="003D5A68"/>
    <w:rsid w:val="003D6333"/>
    <w:rsid w:val="003E4FD0"/>
    <w:rsid w:val="003E5C68"/>
    <w:rsid w:val="003E7289"/>
    <w:rsid w:val="003F0805"/>
    <w:rsid w:val="003F252B"/>
    <w:rsid w:val="003F2A8E"/>
    <w:rsid w:val="003F3E4A"/>
    <w:rsid w:val="003F49A0"/>
    <w:rsid w:val="003F6E56"/>
    <w:rsid w:val="003F7141"/>
    <w:rsid w:val="003F7B9D"/>
    <w:rsid w:val="00402219"/>
    <w:rsid w:val="00402D96"/>
    <w:rsid w:val="004034BA"/>
    <w:rsid w:val="004043E0"/>
    <w:rsid w:val="004046B6"/>
    <w:rsid w:val="00405DD3"/>
    <w:rsid w:val="00406CBB"/>
    <w:rsid w:val="004070FB"/>
    <w:rsid w:val="00410D6B"/>
    <w:rsid w:val="00412649"/>
    <w:rsid w:val="00414A8E"/>
    <w:rsid w:val="00415432"/>
    <w:rsid w:val="00417A70"/>
    <w:rsid w:val="00417B05"/>
    <w:rsid w:val="004225C9"/>
    <w:rsid w:val="004228D9"/>
    <w:rsid w:val="00423414"/>
    <w:rsid w:val="00424935"/>
    <w:rsid w:val="00425398"/>
    <w:rsid w:val="00425FD6"/>
    <w:rsid w:val="004305DC"/>
    <w:rsid w:val="004340ED"/>
    <w:rsid w:val="0043514A"/>
    <w:rsid w:val="00436599"/>
    <w:rsid w:val="0044005A"/>
    <w:rsid w:val="004400F8"/>
    <w:rsid w:val="004424C6"/>
    <w:rsid w:val="0044310A"/>
    <w:rsid w:val="00444100"/>
    <w:rsid w:val="00444CFC"/>
    <w:rsid w:val="00445D2F"/>
    <w:rsid w:val="00445F28"/>
    <w:rsid w:val="004460EC"/>
    <w:rsid w:val="00447451"/>
    <w:rsid w:val="00451B90"/>
    <w:rsid w:val="004541BD"/>
    <w:rsid w:val="004541CC"/>
    <w:rsid w:val="0045464E"/>
    <w:rsid w:val="00454F57"/>
    <w:rsid w:val="004571D5"/>
    <w:rsid w:val="00457DDC"/>
    <w:rsid w:val="00461A12"/>
    <w:rsid w:val="0046234B"/>
    <w:rsid w:val="004651FC"/>
    <w:rsid w:val="004659CE"/>
    <w:rsid w:val="004676CD"/>
    <w:rsid w:val="00467B1A"/>
    <w:rsid w:val="00467E27"/>
    <w:rsid w:val="00472402"/>
    <w:rsid w:val="00477155"/>
    <w:rsid w:val="004809A3"/>
    <w:rsid w:val="004818E8"/>
    <w:rsid w:val="00482DC2"/>
    <w:rsid w:val="004845CE"/>
    <w:rsid w:val="00485F0E"/>
    <w:rsid w:val="00487A74"/>
    <w:rsid w:val="0049030F"/>
    <w:rsid w:val="004A1898"/>
    <w:rsid w:val="004A7D5B"/>
    <w:rsid w:val="004B357E"/>
    <w:rsid w:val="004B387F"/>
    <w:rsid w:val="004B4EF3"/>
    <w:rsid w:val="004B576F"/>
    <w:rsid w:val="004B5F69"/>
    <w:rsid w:val="004B7094"/>
    <w:rsid w:val="004C0968"/>
    <w:rsid w:val="004C10B4"/>
    <w:rsid w:val="004C2520"/>
    <w:rsid w:val="004C4950"/>
    <w:rsid w:val="004C7188"/>
    <w:rsid w:val="004C7BA9"/>
    <w:rsid w:val="004C7CAF"/>
    <w:rsid w:val="004D1C6D"/>
    <w:rsid w:val="004D3220"/>
    <w:rsid w:val="004D408F"/>
    <w:rsid w:val="004D42AE"/>
    <w:rsid w:val="004D4EA1"/>
    <w:rsid w:val="004D630F"/>
    <w:rsid w:val="004D68CC"/>
    <w:rsid w:val="004D69C3"/>
    <w:rsid w:val="004D6C45"/>
    <w:rsid w:val="004D7127"/>
    <w:rsid w:val="004E45B4"/>
    <w:rsid w:val="004E70CF"/>
    <w:rsid w:val="004F0ABB"/>
    <w:rsid w:val="004F1713"/>
    <w:rsid w:val="004F1755"/>
    <w:rsid w:val="004F21BA"/>
    <w:rsid w:val="004F3D40"/>
    <w:rsid w:val="004F5211"/>
    <w:rsid w:val="004F57A6"/>
    <w:rsid w:val="004F7C05"/>
    <w:rsid w:val="004F7CEC"/>
    <w:rsid w:val="00503AE1"/>
    <w:rsid w:val="005051D6"/>
    <w:rsid w:val="0050611A"/>
    <w:rsid w:val="0050674C"/>
    <w:rsid w:val="005068BD"/>
    <w:rsid w:val="00506C22"/>
    <w:rsid w:val="00506CDE"/>
    <w:rsid w:val="00507431"/>
    <w:rsid w:val="00510062"/>
    <w:rsid w:val="00513057"/>
    <w:rsid w:val="00514668"/>
    <w:rsid w:val="00516D6D"/>
    <w:rsid w:val="00520030"/>
    <w:rsid w:val="005212F5"/>
    <w:rsid w:val="0052159A"/>
    <w:rsid w:val="00522681"/>
    <w:rsid w:val="00522EFF"/>
    <w:rsid w:val="00522F40"/>
    <w:rsid w:val="00523C5F"/>
    <w:rsid w:val="00531603"/>
    <w:rsid w:val="005339EE"/>
    <w:rsid w:val="005341D2"/>
    <w:rsid w:val="005360E4"/>
    <w:rsid w:val="0053668B"/>
    <w:rsid w:val="00537808"/>
    <w:rsid w:val="00537ADA"/>
    <w:rsid w:val="005410F9"/>
    <w:rsid w:val="005416D9"/>
    <w:rsid w:val="005420DC"/>
    <w:rsid w:val="005425BF"/>
    <w:rsid w:val="00543393"/>
    <w:rsid w:val="00543FFB"/>
    <w:rsid w:val="00544F96"/>
    <w:rsid w:val="0054524C"/>
    <w:rsid w:val="00546793"/>
    <w:rsid w:val="00546BAE"/>
    <w:rsid w:val="00551363"/>
    <w:rsid w:val="00551642"/>
    <w:rsid w:val="00554130"/>
    <w:rsid w:val="00554868"/>
    <w:rsid w:val="005550F8"/>
    <w:rsid w:val="00556E6C"/>
    <w:rsid w:val="00560DEC"/>
    <w:rsid w:val="00563984"/>
    <w:rsid w:val="005672A9"/>
    <w:rsid w:val="005674A5"/>
    <w:rsid w:val="005702D6"/>
    <w:rsid w:val="00570B52"/>
    <w:rsid w:val="00572031"/>
    <w:rsid w:val="00572D32"/>
    <w:rsid w:val="00573102"/>
    <w:rsid w:val="00576367"/>
    <w:rsid w:val="005772D5"/>
    <w:rsid w:val="00580E36"/>
    <w:rsid w:val="00581165"/>
    <w:rsid w:val="00581829"/>
    <w:rsid w:val="0058262E"/>
    <w:rsid w:val="0058348D"/>
    <w:rsid w:val="00584B55"/>
    <w:rsid w:val="00585DA2"/>
    <w:rsid w:val="00587BAB"/>
    <w:rsid w:val="00590493"/>
    <w:rsid w:val="00591D71"/>
    <w:rsid w:val="005942AE"/>
    <w:rsid w:val="00594882"/>
    <w:rsid w:val="00597DB2"/>
    <w:rsid w:val="005A0CB3"/>
    <w:rsid w:val="005A4456"/>
    <w:rsid w:val="005A4844"/>
    <w:rsid w:val="005B0752"/>
    <w:rsid w:val="005B0E0F"/>
    <w:rsid w:val="005B126E"/>
    <w:rsid w:val="005B3301"/>
    <w:rsid w:val="005B3B1F"/>
    <w:rsid w:val="005B5AEA"/>
    <w:rsid w:val="005B5C92"/>
    <w:rsid w:val="005B72F3"/>
    <w:rsid w:val="005B7BFB"/>
    <w:rsid w:val="005C1F93"/>
    <w:rsid w:val="005C294D"/>
    <w:rsid w:val="005C39F5"/>
    <w:rsid w:val="005C50BF"/>
    <w:rsid w:val="005C52C2"/>
    <w:rsid w:val="005C5E28"/>
    <w:rsid w:val="005D02C5"/>
    <w:rsid w:val="005D1F91"/>
    <w:rsid w:val="005D27BF"/>
    <w:rsid w:val="005D6104"/>
    <w:rsid w:val="005D6176"/>
    <w:rsid w:val="005E00E2"/>
    <w:rsid w:val="005E5C0C"/>
    <w:rsid w:val="005E7F76"/>
    <w:rsid w:val="005F18E6"/>
    <w:rsid w:val="005F2045"/>
    <w:rsid w:val="005F21E7"/>
    <w:rsid w:val="005F3FB5"/>
    <w:rsid w:val="005F4C3E"/>
    <w:rsid w:val="005F5DEC"/>
    <w:rsid w:val="005F6049"/>
    <w:rsid w:val="0060097A"/>
    <w:rsid w:val="00600EC6"/>
    <w:rsid w:val="006014F8"/>
    <w:rsid w:val="00603ED5"/>
    <w:rsid w:val="00607529"/>
    <w:rsid w:val="00610186"/>
    <w:rsid w:val="006102B2"/>
    <w:rsid w:val="006106AB"/>
    <w:rsid w:val="00610E23"/>
    <w:rsid w:val="006116E2"/>
    <w:rsid w:val="00613604"/>
    <w:rsid w:val="00613C53"/>
    <w:rsid w:val="00615D2F"/>
    <w:rsid w:val="00617C64"/>
    <w:rsid w:val="00622D31"/>
    <w:rsid w:val="00624AD4"/>
    <w:rsid w:val="00625D23"/>
    <w:rsid w:val="006263EA"/>
    <w:rsid w:val="00626903"/>
    <w:rsid w:val="006269AB"/>
    <w:rsid w:val="006305B7"/>
    <w:rsid w:val="00630F33"/>
    <w:rsid w:val="0063433A"/>
    <w:rsid w:val="006360B8"/>
    <w:rsid w:val="006374EF"/>
    <w:rsid w:val="00641B6F"/>
    <w:rsid w:val="00643FE3"/>
    <w:rsid w:val="00644FC1"/>
    <w:rsid w:val="00647A2F"/>
    <w:rsid w:val="00650A95"/>
    <w:rsid w:val="006512F0"/>
    <w:rsid w:val="006514EA"/>
    <w:rsid w:val="006519C2"/>
    <w:rsid w:val="0065418F"/>
    <w:rsid w:val="00655D43"/>
    <w:rsid w:val="00655DD6"/>
    <w:rsid w:val="00656A6B"/>
    <w:rsid w:val="00662893"/>
    <w:rsid w:val="00663624"/>
    <w:rsid w:val="00665A0A"/>
    <w:rsid w:val="00665D8F"/>
    <w:rsid w:val="00667373"/>
    <w:rsid w:val="00667725"/>
    <w:rsid w:val="00671CAD"/>
    <w:rsid w:val="00672C39"/>
    <w:rsid w:val="00677852"/>
    <w:rsid w:val="00680648"/>
    <w:rsid w:val="00682040"/>
    <w:rsid w:val="0068243C"/>
    <w:rsid w:val="006825E1"/>
    <w:rsid w:val="0068355D"/>
    <w:rsid w:val="00692B37"/>
    <w:rsid w:val="00693202"/>
    <w:rsid w:val="006936B3"/>
    <w:rsid w:val="00695C00"/>
    <w:rsid w:val="00695D09"/>
    <w:rsid w:val="006967A1"/>
    <w:rsid w:val="0069733D"/>
    <w:rsid w:val="006A2A74"/>
    <w:rsid w:val="006A3098"/>
    <w:rsid w:val="006A3F36"/>
    <w:rsid w:val="006A4160"/>
    <w:rsid w:val="006A427D"/>
    <w:rsid w:val="006A5185"/>
    <w:rsid w:val="006A6643"/>
    <w:rsid w:val="006A6FE7"/>
    <w:rsid w:val="006B7354"/>
    <w:rsid w:val="006B7ABF"/>
    <w:rsid w:val="006B7D8E"/>
    <w:rsid w:val="006C0976"/>
    <w:rsid w:val="006C2276"/>
    <w:rsid w:val="006C242B"/>
    <w:rsid w:val="006C264F"/>
    <w:rsid w:val="006C27B2"/>
    <w:rsid w:val="006C2C14"/>
    <w:rsid w:val="006C371A"/>
    <w:rsid w:val="006C397B"/>
    <w:rsid w:val="006C7E2C"/>
    <w:rsid w:val="006D0128"/>
    <w:rsid w:val="006D3166"/>
    <w:rsid w:val="006D4881"/>
    <w:rsid w:val="006D768F"/>
    <w:rsid w:val="006E1256"/>
    <w:rsid w:val="006E163F"/>
    <w:rsid w:val="006E1EF4"/>
    <w:rsid w:val="006E5669"/>
    <w:rsid w:val="006E5767"/>
    <w:rsid w:val="006F1222"/>
    <w:rsid w:val="006F5838"/>
    <w:rsid w:val="006F630B"/>
    <w:rsid w:val="00701172"/>
    <w:rsid w:val="00701B3A"/>
    <w:rsid w:val="00705BB0"/>
    <w:rsid w:val="0070621A"/>
    <w:rsid w:val="0070762D"/>
    <w:rsid w:val="007106E5"/>
    <w:rsid w:val="00710A40"/>
    <w:rsid w:val="00710B0E"/>
    <w:rsid w:val="0071144E"/>
    <w:rsid w:val="00711CAC"/>
    <w:rsid w:val="00712AE6"/>
    <w:rsid w:val="0071309E"/>
    <w:rsid w:val="00717AF9"/>
    <w:rsid w:val="00723DAF"/>
    <w:rsid w:val="00724402"/>
    <w:rsid w:val="007251A4"/>
    <w:rsid w:val="00725411"/>
    <w:rsid w:val="00727D1A"/>
    <w:rsid w:val="00730E16"/>
    <w:rsid w:val="00732B57"/>
    <w:rsid w:val="007400C4"/>
    <w:rsid w:val="00746A3D"/>
    <w:rsid w:val="00747676"/>
    <w:rsid w:val="007479B6"/>
    <w:rsid w:val="00747E7C"/>
    <w:rsid w:val="00751577"/>
    <w:rsid w:val="007539EB"/>
    <w:rsid w:val="00761469"/>
    <w:rsid w:val="00767053"/>
    <w:rsid w:val="00774B6B"/>
    <w:rsid w:val="00776ECE"/>
    <w:rsid w:val="007773C8"/>
    <w:rsid w:val="0078063E"/>
    <w:rsid w:val="007824BF"/>
    <w:rsid w:val="007830A2"/>
    <w:rsid w:val="00786482"/>
    <w:rsid w:val="00787B2D"/>
    <w:rsid w:val="007922ED"/>
    <w:rsid w:val="00794D83"/>
    <w:rsid w:val="00796E8B"/>
    <w:rsid w:val="007A1FA7"/>
    <w:rsid w:val="007A51E3"/>
    <w:rsid w:val="007A5635"/>
    <w:rsid w:val="007A676E"/>
    <w:rsid w:val="007A7BF7"/>
    <w:rsid w:val="007B331F"/>
    <w:rsid w:val="007B44B7"/>
    <w:rsid w:val="007B64E0"/>
    <w:rsid w:val="007C07D9"/>
    <w:rsid w:val="007C1AAC"/>
    <w:rsid w:val="007C33E5"/>
    <w:rsid w:val="007C3E9A"/>
    <w:rsid w:val="007C5673"/>
    <w:rsid w:val="007C5862"/>
    <w:rsid w:val="007D03A7"/>
    <w:rsid w:val="007D1847"/>
    <w:rsid w:val="007D1AA5"/>
    <w:rsid w:val="007D223D"/>
    <w:rsid w:val="007D373D"/>
    <w:rsid w:val="007D724B"/>
    <w:rsid w:val="007E0DB9"/>
    <w:rsid w:val="007E1DF9"/>
    <w:rsid w:val="007E381B"/>
    <w:rsid w:val="007E51F5"/>
    <w:rsid w:val="007E5B51"/>
    <w:rsid w:val="007E685F"/>
    <w:rsid w:val="007E76DA"/>
    <w:rsid w:val="007F771A"/>
    <w:rsid w:val="007F7801"/>
    <w:rsid w:val="00801A26"/>
    <w:rsid w:val="008022C3"/>
    <w:rsid w:val="00802F29"/>
    <w:rsid w:val="00803E2D"/>
    <w:rsid w:val="008044D0"/>
    <w:rsid w:val="008067DF"/>
    <w:rsid w:val="0081320A"/>
    <w:rsid w:val="0081456E"/>
    <w:rsid w:val="00814E81"/>
    <w:rsid w:val="00815E51"/>
    <w:rsid w:val="00823015"/>
    <w:rsid w:val="008249A2"/>
    <w:rsid w:val="00825642"/>
    <w:rsid w:val="00830E0E"/>
    <w:rsid w:val="00831FF5"/>
    <w:rsid w:val="0083279D"/>
    <w:rsid w:val="00833045"/>
    <w:rsid w:val="008341AE"/>
    <w:rsid w:val="00834DF7"/>
    <w:rsid w:val="008351D4"/>
    <w:rsid w:val="008358E5"/>
    <w:rsid w:val="00836F8A"/>
    <w:rsid w:val="008413B1"/>
    <w:rsid w:val="008439C2"/>
    <w:rsid w:val="00843B52"/>
    <w:rsid w:val="008452AF"/>
    <w:rsid w:val="00845DC6"/>
    <w:rsid w:val="0084675E"/>
    <w:rsid w:val="00855EDF"/>
    <w:rsid w:val="008608EF"/>
    <w:rsid w:val="0086145D"/>
    <w:rsid w:val="008616CB"/>
    <w:rsid w:val="0086338C"/>
    <w:rsid w:val="0086353F"/>
    <w:rsid w:val="00863C8B"/>
    <w:rsid w:val="00864C64"/>
    <w:rsid w:val="00865616"/>
    <w:rsid w:val="0086598C"/>
    <w:rsid w:val="00865DF9"/>
    <w:rsid w:val="00866192"/>
    <w:rsid w:val="00870306"/>
    <w:rsid w:val="00871613"/>
    <w:rsid w:val="00871947"/>
    <w:rsid w:val="00871E1E"/>
    <w:rsid w:val="00872075"/>
    <w:rsid w:val="00875076"/>
    <w:rsid w:val="00875BFD"/>
    <w:rsid w:val="008771E7"/>
    <w:rsid w:val="00885ABD"/>
    <w:rsid w:val="00885CEE"/>
    <w:rsid w:val="00887E40"/>
    <w:rsid w:val="00892F9D"/>
    <w:rsid w:val="008A0B22"/>
    <w:rsid w:val="008A3FD2"/>
    <w:rsid w:val="008B237F"/>
    <w:rsid w:val="008B2EA0"/>
    <w:rsid w:val="008B501E"/>
    <w:rsid w:val="008B53CB"/>
    <w:rsid w:val="008B5D7E"/>
    <w:rsid w:val="008B620B"/>
    <w:rsid w:val="008B6391"/>
    <w:rsid w:val="008B7008"/>
    <w:rsid w:val="008C106C"/>
    <w:rsid w:val="008C1766"/>
    <w:rsid w:val="008C1B16"/>
    <w:rsid w:val="008C35A6"/>
    <w:rsid w:val="008C5282"/>
    <w:rsid w:val="008C57EC"/>
    <w:rsid w:val="008C72B3"/>
    <w:rsid w:val="008D052D"/>
    <w:rsid w:val="008D0BA0"/>
    <w:rsid w:val="008D17FF"/>
    <w:rsid w:val="008D191C"/>
    <w:rsid w:val="008D2F1E"/>
    <w:rsid w:val="008D45BC"/>
    <w:rsid w:val="008D4F24"/>
    <w:rsid w:val="008D58E5"/>
    <w:rsid w:val="008D7044"/>
    <w:rsid w:val="008D7642"/>
    <w:rsid w:val="008E0275"/>
    <w:rsid w:val="008E05E2"/>
    <w:rsid w:val="008E22CD"/>
    <w:rsid w:val="008E2B5E"/>
    <w:rsid w:val="008E3F6C"/>
    <w:rsid w:val="008E441F"/>
    <w:rsid w:val="008E4FF8"/>
    <w:rsid w:val="008F04B6"/>
    <w:rsid w:val="008F04E6"/>
    <w:rsid w:val="008F1778"/>
    <w:rsid w:val="008F210A"/>
    <w:rsid w:val="008F30A6"/>
    <w:rsid w:val="008F4739"/>
    <w:rsid w:val="008F4A3E"/>
    <w:rsid w:val="008F5D9C"/>
    <w:rsid w:val="008F5EDF"/>
    <w:rsid w:val="008F78D2"/>
    <w:rsid w:val="0090350E"/>
    <w:rsid w:val="009055AB"/>
    <w:rsid w:val="00905C84"/>
    <w:rsid w:val="00906168"/>
    <w:rsid w:val="00906976"/>
    <w:rsid w:val="00907134"/>
    <w:rsid w:val="00910640"/>
    <w:rsid w:val="00910E03"/>
    <w:rsid w:val="00915902"/>
    <w:rsid w:val="009166E9"/>
    <w:rsid w:val="0091727F"/>
    <w:rsid w:val="00923410"/>
    <w:rsid w:val="0092378D"/>
    <w:rsid w:val="00926594"/>
    <w:rsid w:val="009268F6"/>
    <w:rsid w:val="0093257B"/>
    <w:rsid w:val="00932816"/>
    <w:rsid w:val="00933C9A"/>
    <w:rsid w:val="00933FE9"/>
    <w:rsid w:val="00934D96"/>
    <w:rsid w:val="00936705"/>
    <w:rsid w:val="0093700A"/>
    <w:rsid w:val="009404CA"/>
    <w:rsid w:val="009406A5"/>
    <w:rsid w:val="00940CD8"/>
    <w:rsid w:val="00940FC7"/>
    <w:rsid w:val="00941531"/>
    <w:rsid w:val="00941BF3"/>
    <w:rsid w:val="009429FB"/>
    <w:rsid w:val="00943718"/>
    <w:rsid w:val="0095196C"/>
    <w:rsid w:val="00951F63"/>
    <w:rsid w:val="00952700"/>
    <w:rsid w:val="0095298A"/>
    <w:rsid w:val="00953CFC"/>
    <w:rsid w:val="0095594C"/>
    <w:rsid w:val="00955CD4"/>
    <w:rsid w:val="00955E97"/>
    <w:rsid w:val="00956966"/>
    <w:rsid w:val="0096078A"/>
    <w:rsid w:val="009612F6"/>
    <w:rsid w:val="00966AC0"/>
    <w:rsid w:val="00967B49"/>
    <w:rsid w:val="009724EF"/>
    <w:rsid w:val="009733AB"/>
    <w:rsid w:val="00973602"/>
    <w:rsid w:val="00973B83"/>
    <w:rsid w:val="009741D3"/>
    <w:rsid w:val="0097454A"/>
    <w:rsid w:val="00976C00"/>
    <w:rsid w:val="009813A1"/>
    <w:rsid w:val="009828B5"/>
    <w:rsid w:val="00983131"/>
    <w:rsid w:val="00983C65"/>
    <w:rsid w:val="009843EF"/>
    <w:rsid w:val="0098718B"/>
    <w:rsid w:val="00990005"/>
    <w:rsid w:val="0099034D"/>
    <w:rsid w:val="0099039B"/>
    <w:rsid w:val="009903C2"/>
    <w:rsid w:val="009907A8"/>
    <w:rsid w:val="00990EE8"/>
    <w:rsid w:val="00991D63"/>
    <w:rsid w:val="00993FF5"/>
    <w:rsid w:val="0099493E"/>
    <w:rsid w:val="009A0895"/>
    <w:rsid w:val="009A327A"/>
    <w:rsid w:val="009A5B9D"/>
    <w:rsid w:val="009B048D"/>
    <w:rsid w:val="009B2E3B"/>
    <w:rsid w:val="009B5FB4"/>
    <w:rsid w:val="009C10D5"/>
    <w:rsid w:val="009C2605"/>
    <w:rsid w:val="009C2B37"/>
    <w:rsid w:val="009C5773"/>
    <w:rsid w:val="009C6269"/>
    <w:rsid w:val="009C6C3B"/>
    <w:rsid w:val="009C6F21"/>
    <w:rsid w:val="009D0CDF"/>
    <w:rsid w:val="009D0F37"/>
    <w:rsid w:val="009D107B"/>
    <w:rsid w:val="009D125C"/>
    <w:rsid w:val="009D2A49"/>
    <w:rsid w:val="009D5374"/>
    <w:rsid w:val="009D6A32"/>
    <w:rsid w:val="009D780B"/>
    <w:rsid w:val="009E0AEB"/>
    <w:rsid w:val="009E175A"/>
    <w:rsid w:val="009E34B7"/>
    <w:rsid w:val="009E3595"/>
    <w:rsid w:val="009E7557"/>
    <w:rsid w:val="009F0252"/>
    <w:rsid w:val="009F1674"/>
    <w:rsid w:val="009F3200"/>
    <w:rsid w:val="009F4C8B"/>
    <w:rsid w:val="009F568A"/>
    <w:rsid w:val="009F5CF4"/>
    <w:rsid w:val="00A01512"/>
    <w:rsid w:val="00A03E4D"/>
    <w:rsid w:val="00A04ACB"/>
    <w:rsid w:val="00A05A12"/>
    <w:rsid w:val="00A11EF8"/>
    <w:rsid w:val="00A15BA2"/>
    <w:rsid w:val="00A174B6"/>
    <w:rsid w:val="00A177D5"/>
    <w:rsid w:val="00A21A5F"/>
    <w:rsid w:val="00A23689"/>
    <w:rsid w:val="00A25184"/>
    <w:rsid w:val="00A2700D"/>
    <w:rsid w:val="00A27DBF"/>
    <w:rsid w:val="00A27F0A"/>
    <w:rsid w:val="00A30BDA"/>
    <w:rsid w:val="00A322F4"/>
    <w:rsid w:val="00A325F1"/>
    <w:rsid w:val="00A357B1"/>
    <w:rsid w:val="00A358E0"/>
    <w:rsid w:val="00A37D2A"/>
    <w:rsid w:val="00A37DCA"/>
    <w:rsid w:val="00A43414"/>
    <w:rsid w:val="00A43E92"/>
    <w:rsid w:val="00A44588"/>
    <w:rsid w:val="00A52AC7"/>
    <w:rsid w:val="00A5336A"/>
    <w:rsid w:val="00A54B9E"/>
    <w:rsid w:val="00A5645C"/>
    <w:rsid w:val="00A60AD6"/>
    <w:rsid w:val="00A66F91"/>
    <w:rsid w:val="00A674D1"/>
    <w:rsid w:val="00A71B91"/>
    <w:rsid w:val="00A7223A"/>
    <w:rsid w:val="00A7261E"/>
    <w:rsid w:val="00A762CF"/>
    <w:rsid w:val="00A773A9"/>
    <w:rsid w:val="00A805EC"/>
    <w:rsid w:val="00A81A7C"/>
    <w:rsid w:val="00A85861"/>
    <w:rsid w:val="00A86052"/>
    <w:rsid w:val="00A875FF"/>
    <w:rsid w:val="00A90BD5"/>
    <w:rsid w:val="00A910E1"/>
    <w:rsid w:val="00A92617"/>
    <w:rsid w:val="00A93AAC"/>
    <w:rsid w:val="00A942A3"/>
    <w:rsid w:val="00A94661"/>
    <w:rsid w:val="00A94DAE"/>
    <w:rsid w:val="00A95854"/>
    <w:rsid w:val="00A9751B"/>
    <w:rsid w:val="00AA3E4A"/>
    <w:rsid w:val="00AA684E"/>
    <w:rsid w:val="00AA69C0"/>
    <w:rsid w:val="00AA7D50"/>
    <w:rsid w:val="00AB0684"/>
    <w:rsid w:val="00AB094A"/>
    <w:rsid w:val="00AC4498"/>
    <w:rsid w:val="00AC4A10"/>
    <w:rsid w:val="00AC609B"/>
    <w:rsid w:val="00AC7348"/>
    <w:rsid w:val="00AC7C88"/>
    <w:rsid w:val="00AC7C8A"/>
    <w:rsid w:val="00AD069D"/>
    <w:rsid w:val="00AD2906"/>
    <w:rsid w:val="00AD2AE2"/>
    <w:rsid w:val="00AD2BE0"/>
    <w:rsid w:val="00AD2D35"/>
    <w:rsid w:val="00AD3EA6"/>
    <w:rsid w:val="00AD64B2"/>
    <w:rsid w:val="00AE00E2"/>
    <w:rsid w:val="00AE3C1A"/>
    <w:rsid w:val="00AE4665"/>
    <w:rsid w:val="00AE4AED"/>
    <w:rsid w:val="00AE5C49"/>
    <w:rsid w:val="00AE622E"/>
    <w:rsid w:val="00AE62CC"/>
    <w:rsid w:val="00AF0095"/>
    <w:rsid w:val="00AF1061"/>
    <w:rsid w:val="00AF10CC"/>
    <w:rsid w:val="00AF15C0"/>
    <w:rsid w:val="00AF2958"/>
    <w:rsid w:val="00AF2E4B"/>
    <w:rsid w:val="00AF3D8F"/>
    <w:rsid w:val="00AF4457"/>
    <w:rsid w:val="00AF472E"/>
    <w:rsid w:val="00AF497C"/>
    <w:rsid w:val="00AF64CE"/>
    <w:rsid w:val="00AF68E6"/>
    <w:rsid w:val="00AF7069"/>
    <w:rsid w:val="00B00D97"/>
    <w:rsid w:val="00B01CB8"/>
    <w:rsid w:val="00B02B28"/>
    <w:rsid w:val="00B03849"/>
    <w:rsid w:val="00B03C08"/>
    <w:rsid w:val="00B0560D"/>
    <w:rsid w:val="00B05AB5"/>
    <w:rsid w:val="00B0605B"/>
    <w:rsid w:val="00B0658E"/>
    <w:rsid w:val="00B072B1"/>
    <w:rsid w:val="00B10DCE"/>
    <w:rsid w:val="00B1148B"/>
    <w:rsid w:val="00B12FC5"/>
    <w:rsid w:val="00B14484"/>
    <w:rsid w:val="00B15A1D"/>
    <w:rsid w:val="00B15D8F"/>
    <w:rsid w:val="00B15E9B"/>
    <w:rsid w:val="00B21E23"/>
    <w:rsid w:val="00B221FD"/>
    <w:rsid w:val="00B24019"/>
    <w:rsid w:val="00B24038"/>
    <w:rsid w:val="00B275B5"/>
    <w:rsid w:val="00B30076"/>
    <w:rsid w:val="00B3238C"/>
    <w:rsid w:val="00B347FA"/>
    <w:rsid w:val="00B35749"/>
    <w:rsid w:val="00B36920"/>
    <w:rsid w:val="00B403E4"/>
    <w:rsid w:val="00B417E7"/>
    <w:rsid w:val="00B42E28"/>
    <w:rsid w:val="00B43198"/>
    <w:rsid w:val="00B4798B"/>
    <w:rsid w:val="00B541EC"/>
    <w:rsid w:val="00B55350"/>
    <w:rsid w:val="00B56173"/>
    <w:rsid w:val="00B56D5E"/>
    <w:rsid w:val="00B57A6D"/>
    <w:rsid w:val="00B60CF7"/>
    <w:rsid w:val="00B6237A"/>
    <w:rsid w:val="00B62395"/>
    <w:rsid w:val="00B6294D"/>
    <w:rsid w:val="00B63129"/>
    <w:rsid w:val="00B63B69"/>
    <w:rsid w:val="00B6583D"/>
    <w:rsid w:val="00B65E96"/>
    <w:rsid w:val="00B7582C"/>
    <w:rsid w:val="00B77A5E"/>
    <w:rsid w:val="00B82540"/>
    <w:rsid w:val="00B82958"/>
    <w:rsid w:val="00B82D84"/>
    <w:rsid w:val="00B847ED"/>
    <w:rsid w:val="00B84D95"/>
    <w:rsid w:val="00B8586D"/>
    <w:rsid w:val="00B86BA5"/>
    <w:rsid w:val="00B87081"/>
    <w:rsid w:val="00B87220"/>
    <w:rsid w:val="00B90F42"/>
    <w:rsid w:val="00B91588"/>
    <w:rsid w:val="00B92E9F"/>
    <w:rsid w:val="00B92EA1"/>
    <w:rsid w:val="00B9303B"/>
    <w:rsid w:val="00B9308F"/>
    <w:rsid w:val="00B94919"/>
    <w:rsid w:val="00B94FD8"/>
    <w:rsid w:val="00B965FD"/>
    <w:rsid w:val="00B97710"/>
    <w:rsid w:val="00BA0830"/>
    <w:rsid w:val="00BA1337"/>
    <w:rsid w:val="00BA1A91"/>
    <w:rsid w:val="00BA437B"/>
    <w:rsid w:val="00BA43C7"/>
    <w:rsid w:val="00BA4A87"/>
    <w:rsid w:val="00BA6CEE"/>
    <w:rsid w:val="00BB563A"/>
    <w:rsid w:val="00BB62C0"/>
    <w:rsid w:val="00BB65D8"/>
    <w:rsid w:val="00BB6AAC"/>
    <w:rsid w:val="00BB7140"/>
    <w:rsid w:val="00BB74AF"/>
    <w:rsid w:val="00BB76BC"/>
    <w:rsid w:val="00BC13AE"/>
    <w:rsid w:val="00BC3E9F"/>
    <w:rsid w:val="00BC4DAF"/>
    <w:rsid w:val="00BC5FF6"/>
    <w:rsid w:val="00BC6EDE"/>
    <w:rsid w:val="00BC7584"/>
    <w:rsid w:val="00BD19B5"/>
    <w:rsid w:val="00BD32CF"/>
    <w:rsid w:val="00BD47A7"/>
    <w:rsid w:val="00BD50E5"/>
    <w:rsid w:val="00BD6767"/>
    <w:rsid w:val="00BD7749"/>
    <w:rsid w:val="00BE1308"/>
    <w:rsid w:val="00BE39EE"/>
    <w:rsid w:val="00BE5916"/>
    <w:rsid w:val="00BE5D27"/>
    <w:rsid w:val="00BE5F7F"/>
    <w:rsid w:val="00BE634A"/>
    <w:rsid w:val="00BE6E66"/>
    <w:rsid w:val="00BF0E74"/>
    <w:rsid w:val="00BF1A51"/>
    <w:rsid w:val="00BF1E52"/>
    <w:rsid w:val="00BF2986"/>
    <w:rsid w:val="00BF4064"/>
    <w:rsid w:val="00C0135D"/>
    <w:rsid w:val="00C013F6"/>
    <w:rsid w:val="00C05CCE"/>
    <w:rsid w:val="00C06B42"/>
    <w:rsid w:val="00C06DDA"/>
    <w:rsid w:val="00C1037F"/>
    <w:rsid w:val="00C1042F"/>
    <w:rsid w:val="00C10561"/>
    <w:rsid w:val="00C11754"/>
    <w:rsid w:val="00C12F09"/>
    <w:rsid w:val="00C158E0"/>
    <w:rsid w:val="00C16F09"/>
    <w:rsid w:val="00C2065E"/>
    <w:rsid w:val="00C209D9"/>
    <w:rsid w:val="00C20EFF"/>
    <w:rsid w:val="00C21D56"/>
    <w:rsid w:val="00C22708"/>
    <w:rsid w:val="00C250ED"/>
    <w:rsid w:val="00C269FC"/>
    <w:rsid w:val="00C26E7C"/>
    <w:rsid w:val="00C3617A"/>
    <w:rsid w:val="00C412AE"/>
    <w:rsid w:val="00C41952"/>
    <w:rsid w:val="00C42C6C"/>
    <w:rsid w:val="00C45949"/>
    <w:rsid w:val="00C512AA"/>
    <w:rsid w:val="00C536E4"/>
    <w:rsid w:val="00C542D4"/>
    <w:rsid w:val="00C56183"/>
    <w:rsid w:val="00C60F4D"/>
    <w:rsid w:val="00C61586"/>
    <w:rsid w:val="00C62E65"/>
    <w:rsid w:val="00C63D7E"/>
    <w:rsid w:val="00C65265"/>
    <w:rsid w:val="00C6652D"/>
    <w:rsid w:val="00C6772C"/>
    <w:rsid w:val="00C67A35"/>
    <w:rsid w:val="00C71077"/>
    <w:rsid w:val="00C71FDB"/>
    <w:rsid w:val="00C72698"/>
    <w:rsid w:val="00C75E6D"/>
    <w:rsid w:val="00C7717D"/>
    <w:rsid w:val="00C77318"/>
    <w:rsid w:val="00C77A03"/>
    <w:rsid w:val="00C807AF"/>
    <w:rsid w:val="00C82DD8"/>
    <w:rsid w:val="00C82ED4"/>
    <w:rsid w:val="00C83F0F"/>
    <w:rsid w:val="00C922F5"/>
    <w:rsid w:val="00C92328"/>
    <w:rsid w:val="00C925EE"/>
    <w:rsid w:val="00C93162"/>
    <w:rsid w:val="00C940A2"/>
    <w:rsid w:val="00C969FE"/>
    <w:rsid w:val="00CA175A"/>
    <w:rsid w:val="00CA1C21"/>
    <w:rsid w:val="00CB0FBB"/>
    <w:rsid w:val="00CB290A"/>
    <w:rsid w:val="00CB5559"/>
    <w:rsid w:val="00CB7950"/>
    <w:rsid w:val="00CC011F"/>
    <w:rsid w:val="00CC0A62"/>
    <w:rsid w:val="00CC2775"/>
    <w:rsid w:val="00CC3E2C"/>
    <w:rsid w:val="00CC4EA3"/>
    <w:rsid w:val="00CC6D50"/>
    <w:rsid w:val="00CD06AA"/>
    <w:rsid w:val="00CD0933"/>
    <w:rsid w:val="00CD0A74"/>
    <w:rsid w:val="00CD42D8"/>
    <w:rsid w:val="00CD44D7"/>
    <w:rsid w:val="00CD4D46"/>
    <w:rsid w:val="00CD61EF"/>
    <w:rsid w:val="00CD6911"/>
    <w:rsid w:val="00CE01BD"/>
    <w:rsid w:val="00CE0AA5"/>
    <w:rsid w:val="00CE1A25"/>
    <w:rsid w:val="00CE1BB4"/>
    <w:rsid w:val="00CE28FF"/>
    <w:rsid w:val="00CE4DD4"/>
    <w:rsid w:val="00CF283F"/>
    <w:rsid w:val="00CF2F4E"/>
    <w:rsid w:val="00CF508D"/>
    <w:rsid w:val="00CF6C6A"/>
    <w:rsid w:val="00D0225B"/>
    <w:rsid w:val="00D03242"/>
    <w:rsid w:val="00D03E8F"/>
    <w:rsid w:val="00D05B7C"/>
    <w:rsid w:val="00D07411"/>
    <w:rsid w:val="00D1370A"/>
    <w:rsid w:val="00D14721"/>
    <w:rsid w:val="00D150B6"/>
    <w:rsid w:val="00D1678B"/>
    <w:rsid w:val="00D22DE2"/>
    <w:rsid w:val="00D2504B"/>
    <w:rsid w:val="00D250A2"/>
    <w:rsid w:val="00D304C5"/>
    <w:rsid w:val="00D30F72"/>
    <w:rsid w:val="00D32791"/>
    <w:rsid w:val="00D34E63"/>
    <w:rsid w:val="00D3522B"/>
    <w:rsid w:val="00D35F24"/>
    <w:rsid w:val="00D40905"/>
    <w:rsid w:val="00D41B37"/>
    <w:rsid w:val="00D422BB"/>
    <w:rsid w:val="00D42DF1"/>
    <w:rsid w:val="00D42ED8"/>
    <w:rsid w:val="00D439FF"/>
    <w:rsid w:val="00D43AC1"/>
    <w:rsid w:val="00D44E8A"/>
    <w:rsid w:val="00D51A38"/>
    <w:rsid w:val="00D5643C"/>
    <w:rsid w:val="00D56EC8"/>
    <w:rsid w:val="00D609FE"/>
    <w:rsid w:val="00D60F27"/>
    <w:rsid w:val="00D62A23"/>
    <w:rsid w:val="00D62CEC"/>
    <w:rsid w:val="00D63888"/>
    <w:rsid w:val="00D66512"/>
    <w:rsid w:val="00D701CB"/>
    <w:rsid w:val="00D70448"/>
    <w:rsid w:val="00D70DFB"/>
    <w:rsid w:val="00D7118A"/>
    <w:rsid w:val="00D76039"/>
    <w:rsid w:val="00D825B8"/>
    <w:rsid w:val="00D85A7B"/>
    <w:rsid w:val="00D87C6F"/>
    <w:rsid w:val="00D87F4B"/>
    <w:rsid w:val="00D91791"/>
    <w:rsid w:val="00D91815"/>
    <w:rsid w:val="00D91CF3"/>
    <w:rsid w:val="00D94428"/>
    <w:rsid w:val="00D94A70"/>
    <w:rsid w:val="00DA069D"/>
    <w:rsid w:val="00DA148D"/>
    <w:rsid w:val="00DA1854"/>
    <w:rsid w:val="00DA215A"/>
    <w:rsid w:val="00DA27A4"/>
    <w:rsid w:val="00DA7FE0"/>
    <w:rsid w:val="00DB186B"/>
    <w:rsid w:val="00DB4FFD"/>
    <w:rsid w:val="00DB5C1E"/>
    <w:rsid w:val="00DC0BD1"/>
    <w:rsid w:val="00DC38F2"/>
    <w:rsid w:val="00DC4662"/>
    <w:rsid w:val="00DC4F61"/>
    <w:rsid w:val="00DC5581"/>
    <w:rsid w:val="00DC5891"/>
    <w:rsid w:val="00DC6BEB"/>
    <w:rsid w:val="00DC6EC2"/>
    <w:rsid w:val="00DD13DB"/>
    <w:rsid w:val="00DD2897"/>
    <w:rsid w:val="00DD4B78"/>
    <w:rsid w:val="00DD4D5A"/>
    <w:rsid w:val="00DD5300"/>
    <w:rsid w:val="00DD7CE5"/>
    <w:rsid w:val="00DE0504"/>
    <w:rsid w:val="00DE06A0"/>
    <w:rsid w:val="00DE0D5C"/>
    <w:rsid w:val="00DE3F6C"/>
    <w:rsid w:val="00DE6D6A"/>
    <w:rsid w:val="00DE7269"/>
    <w:rsid w:val="00DE7E38"/>
    <w:rsid w:val="00DF1187"/>
    <w:rsid w:val="00DF16E6"/>
    <w:rsid w:val="00DF4A7E"/>
    <w:rsid w:val="00DF53D5"/>
    <w:rsid w:val="00DF683C"/>
    <w:rsid w:val="00DF68BC"/>
    <w:rsid w:val="00DF769E"/>
    <w:rsid w:val="00DF7CCA"/>
    <w:rsid w:val="00E007E6"/>
    <w:rsid w:val="00E014B6"/>
    <w:rsid w:val="00E01E50"/>
    <w:rsid w:val="00E11802"/>
    <w:rsid w:val="00E121ED"/>
    <w:rsid w:val="00E1423C"/>
    <w:rsid w:val="00E15A23"/>
    <w:rsid w:val="00E20C45"/>
    <w:rsid w:val="00E21688"/>
    <w:rsid w:val="00E23FC1"/>
    <w:rsid w:val="00E25761"/>
    <w:rsid w:val="00E26308"/>
    <w:rsid w:val="00E30AAF"/>
    <w:rsid w:val="00E32554"/>
    <w:rsid w:val="00E35F5B"/>
    <w:rsid w:val="00E369D8"/>
    <w:rsid w:val="00E36A9C"/>
    <w:rsid w:val="00E37685"/>
    <w:rsid w:val="00E420A3"/>
    <w:rsid w:val="00E4210F"/>
    <w:rsid w:val="00E42D8F"/>
    <w:rsid w:val="00E451B1"/>
    <w:rsid w:val="00E4611B"/>
    <w:rsid w:val="00E46BAB"/>
    <w:rsid w:val="00E5020F"/>
    <w:rsid w:val="00E50AF1"/>
    <w:rsid w:val="00E551DC"/>
    <w:rsid w:val="00E56193"/>
    <w:rsid w:val="00E5672F"/>
    <w:rsid w:val="00E612FC"/>
    <w:rsid w:val="00E61A6A"/>
    <w:rsid w:val="00E712EB"/>
    <w:rsid w:val="00E73F5B"/>
    <w:rsid w:val="00E74471"/>
    <w:rsid w:val="00E7532D"/>
    <w:rsid w:val="00E7589D"/>
    <w:rsid w:val="00E77EFA"/>
    <w:rsid w:val="00E80309"/>
    <w:rsid w:val="00E8043B"/>
    <w:rsid w:val="00E81256"/>
    <w:rsid w:val="00E846CE"/>
    <w:rsid w:val="00E8520F"/>
    <w:rsid w:val="00E86251"/>
    <w:rsid w:val="00E90AC0"/>
    <w:rsid w:val="00E90B80"/>
    <w:rsid w:val="00E91C15"/>
    <w:rsid w:val="00E9442A"/>
    <w:rsid w:val="00E94AC8"/>
    <w:rsid w:val="00EA4EA1"/>
    <w:rsid w:val="00EA77DA"/>
    <w:rsid w:val="00EA7E83"/>
    <w:rsid w:val="00EB023F"/>
    <w:rsid w:val="00EB3693"/>
    <w:rsid w:val="00EB4536"/>
    <w:rsid w:val="00EB71A2"/>
    <w:rsid w:val="00EB7980"/>
    <w:rsid w:val="00EC098D"/>
    <w:rsid w:val="00EC11E0"/>
    <w:rsid w:val="00EC5764"/>
    <w:rsid w:val="00EC7C1E"/>
    <w:rsid w:val="00ED0083"/>
    <w:rsid w:val="00ED2F63"/>
    <w:rsid w:val="00ED3E87"/>
    <w:rsid w:val="00ED4892"/>
    <w:rsid w:val="00ED5269"/>
    <w:rsid w:val="00ED53A5"/>
    <w:rsid w:val="00EE1C86"/>
    <w:rsid w:val="00EE2E5E"/>
    <w:rsid w:val="00EE3CB3"/>
    <w:rsid w:val="00EE5536"/>
    <w:rsid w:val="00EE5987"/>
    <w:rsid w:val="00EF12BF"/>
    <w:rsid w:val="00EF1E77"/>
    <w:rsid w:val="00EF3003"/>
    <w:rsid w:val="00EF31C5"/>
    <w:rsid w:val="00EF3F52"/>
    <w:rsid w:val="00EF4F0E"/>
    <w:rsid w:val="00EF6962"/>
    <w:rsid w:val="00EF6D7E"/>
    <w:rsid w:val="00EF7D31"/>
    <w:rsid w:val="00F002DD"/>
    <w:rsid w:val="00F00B3F"/>
    <w:rsid w:val="00F034AC"/>
    <w:rsid w:val="00F03D4E"/>
    <w:rsid w:val="00F0505C"/>
    <w:rsid w:val="00F059F9"/>
    <w:rsid w:val="00F0665F"/>
    <w:rsid w:val="00F078CC"/>
    <w:rsid w:val="00F146E5"/>
    <w:rsid w:val="00F15046"/>
    <w:rsid w:val="00F159CF"/>
    <w:rsid w:val="00F2262E"/>
    <w:rsid w:val="00F23863"/>
    <w:rsid w:val="00F238EA"/>
    <w:rsid w:val="00F25751"/>
    <w:rsid w:val="00F3060F"/>
    <w:rsid w:val="00F313A8"/>
    <w:rsid w:val="00F40FE1"/>
    <w:rsid w:val="00F455EA"/>
    <w:rsid w:val="00F46401"/>
    <w:rsid w:val="00F46963"/>
    <w:rsid w:val="00F475C0"/>
    <w:rsid w:val="00F5090B"/>
    <w:rsid w:val="00F52546"/>
    <w:rsid w:val="00F56041"/>
    <w:rsid w:val="00F56EEB"/>
    <w:rsid w:val="00F60049"/>
    <w:rsid w:val="00F6224C"/>
    <w:rsid w:val="00F623E5"/>
    <w:rsid w:val="00F6298D"/>
    <w:rsid w:val="00F64792"/>
    <w:rsid w:val="00F668C3"/>
    <w:rsid w:val="00F669C1"/>
    <w:rsid w:val="00F66C25"/>
    <w:rsid w:val="00F67F32"/>
    <w:rsid w:val="00F70FA0"/>
    <w:rsid w:val="00F71D2F"/>
    <w:rsid w:val="00F74FAA"/>
    <w:rsid w:val="00F75FE9"/>
    <w:rsid w:val="00F81A1B"/>
    <w:rsid w:val="00F82F74"/>
    <w:rsid w:val="00F847E4"/>
    <w:rsid w:val="00F8495F"/>
    <w:rsid w:val="00F8659B"/>
    <w:rsid w:val="00F900F7"/>
    <w:rsid w:val="00F91497"/>
    <w:rsid w:val="00F9257D"/>
    <w:rsid w:val="00F9382F"/>
    <w:rsid w:val="00F96712"/>
    <w:rsid w:val="00F967B3"/>
    <w:rsid w:val="00F9739D"/>
    <w:rsid w:val="00FA1B42"/>
    <w:rsid w:val="00FA1F00"/>
    <w:rsid w:val="00FA2A29"/>
    <w:rsid w:val="00FA3A79"/>
    <w:rsid w:val="00FA427F"/>
    <w:rsid w:val="00FA5489"/>
    <w:rsid w:val="00FA672F"/>
    <w:rsid w:val="00FA7074"/>
    <w:rsid w:val="00FB009C"/>
    <w:rsid w:val="00FB4999"/>
    <w:rsid w:val="00FB6CE6"/>
    <w:rsid w:val="00FB75EA"/>
    <w:rsid w:val="00FC0584"/>
    <w:rsid w:val="00FC0D32"/>
    <w:rsid w:val="00FC24E1"/>
    <w:rsid w:val="00FC278A"/>
    <w:rsid w:val="00FC2F95"/>
    <w:rsid w:val="00FC4249"/>
    <w:rsid w:val="00FC5F28"/>
    <w:rsid w:val="00FD3F02"/>
    <w:rsid w:val="00FD3F95"/>
    <w:rsid w:val="00FD5E18"/>
    <w:rsid w:val="00FD6B22"/>
    <w:rsid w:val="00FD73D5"/>
    <w:rsid w:val="00FE25DC"/>
    <w:rsid w:val="00FF2BA5"/>
    <w:rsid w:val="00FF30EA"/>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0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1" w:unhideWhenUsed="1" w:qFormat="1"/>
    <w:lsdException w:name="footnote reference" w:uiPriority="0"/>
    <w:lsdException w:name="annotation reference" w:uiPriority="0"/>
    <w:lsdException w:name="endnote reference" w:uiPriority="0"/>
    <w:lsdException w:name="List Bullet" w:qFormat="1"/>
    <w:lsdException w:name="List Bullet 2" w:qFormat="1"/>
    <w:lsdException w:name="Title" w:qFormat="1"/>
    <w:lsdException w:name="Default Paragraph Font" w:uiPriority="1"/>
    <w:lsdException w:name="Body Text" w:uiPriority="0" w:qFormat="1"/>
    <w:lsdException w:name="Subtitle" w:qFormat="1"/>
    <w:lsdException w:name="Body Text 2" w:qFormat="1"/>
    <w:lsdException w:name="Strong" w:qFormat="1"/>
    <w:lsdException w:name="Emphasis" w:uiPriority="20" w:qFormat="1"/>
    <w:lsdException w:name="Document Map" w:uiPriority="0"/>
    <w:lsdException w:name="HTML Top of Form" w:uiPriority="0"/>
    <w:lsdException w:name="HTML Bottom of Form" w:uiPriority="0"/>
    <w:lsdException w:name="HTML Acronym"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6DA"/>
    <w:pPr>
      <w:spacing w:before="120"/>
    </w:pPr>
    <w:rPr>
      <w:sz w:val="24"/>
    </w:rPr>
  </w:style>
  <w:style w:type="paragraph" w:styleId="Heading1">
    <w:name w:val="heading 1"/>
    <w:next w:val="BodyText"/>
    <w:link w:val="Heading1Char"/>
    <w:qFormat/>
    <w:rsid w:val="00597DB2"/>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0"/>
      </w:numPr>
      <w:outlineLvl w:val="3"/>
    </w:pPr>
  </w:style>
  <w:style w:type="paragraph" w:styleId="Heading5">
    <w:name w:val="heading 5"/>
    <w:basedOn w:val="Heading4"/>
    <w:next w:val="BodyText"/>
    <w:link w:val="Heading5Char"/>
    <w:qFormat/>
    <w:rsid w:val="00597DB2"/>
    <w:p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unhideWhenUsed/>
    <w:qFormat/>
    <w:rsid w:val="00597DB2"/>
    <w:pPr>
      <w:numPr>
        <w:numId w:val="1"/>
      </w:numPr>
    </w:pPr>
  </w:style>
  <w:style w:type="paragraph" w:styleId="Bibliography">
    <w:name w:val="Bibliography"/>
    <w:basedOn w:val="Normal"/>
    <w:next w:val="Normal"/>
    <w:uiPriority w:val="37"/>
    <w:unhideWhenUsed/>
    <w:rsid w:val="007E76DA"/>
  </w:style>
  <w:style w:type="paragraph" w:styleId="BlockText">
    <w:name w:val="Block Text"/>
    <w:basedOn w:val="Normal"/>
    <w:link w:val="BlockTextChar"/>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link w:val="BodyText3"/>
    <w:uiPriority w:val="99"/>
    <w:rsid w:val="00C56183"/>
    <w:rPr>
      <w:sz w:val="16"/>
      <w:szCs w:val="16"/>
    </w:rPr>
  </w:style>
  <w:style w:type="character" w:customStyle="1" w:styleId="ListBulletChar">
    <w:name w:val="List Bullet Char"/>
    <w:link w:val="ListBullet"/>
    <w:uiPriority w:val="99"/>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rsid w:val="00597DB2"/>
    <w:rPr>
      <w:sz w:val="20"/>
    </w:rPr>
  </w:style>
  <w:style w:type="character" w:styleId="PageNumber">
    <w:name w:val="page number"/>
    <w:uiPriority w:val="99"/>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uiPriority w:val="99"/>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uiPriority w:val="99"/>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link w:val="BodyText2Char"/>
    <w:uiPriority w:val="99"/>
    <w:qFormat/>
    <w:rsid w:val="00597DB2"/>
    <w:pPr>
      <w:spacing w:before="0"/>
    </w:pPr>
    <w:rPr>
      <w:i/>
    </w:rPr>
  </w:style>
  <w:style w:type="paragraph" w:styleId="BodyTextIndent2">
    <w:name w:val="Body Text Indent 2"/>
    <w:basedOn w:val="Normal"/>
    <w:link w:val="BodyTextIndent2Char"/>
    <w:uiPriority w:val="99"/>
    <w:rsid w:val="00597DB2"/>
    <w:pPr>
      <w:ind w:left="1620" w:hanging="360"/>
    </w:pPr>
  </w:style>
  <w:style w:type="paragraph" w:styleId="BodyTextFirstIndent">
    <w:name w:val="Body Text First Indent"/>
    <w:basedOn w:val="BodyText"/>
    <w:link w:val="BodyTextFirstIndentChar"/>
    <w:uiPriority w:val="99"/>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rsid w:val="00147F29"/>
    <w:rPr>
      <w:sz w:val="24"/>
    </w:rPr>
  </w:style>
  <w:style w:type="table" w:styleId="TableGrid">
    <w:name w:val="Table Grid"/>
    <w:basedOn w:val="TableNormal"/>
    <w:uiPriority w:val="9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link w:val="FootnoteText"/>
    <w:rsid w:val="002C452F"/>
  </w:style>
  <w:style w:type="character" w:customStyle="1" w:styleId="apple-converted-space">
    <w:name w:val="apple-converted-space"/>
    <w:rsid w:val="00DC0BD1"/>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7E76DA"/>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7E76DA"/>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qFormat/>
    <w:rsid w:val="00597DB2"/>
    <w:pPr>
      <w:numPr>
        <w:numId w:val="2"/>
      </w:numPr>
    </w:pPr>
  </w:style>
  <w:style w:type="paragraph" w:styleId="ListBullet3">
    <w:name w:val="List Bullet 3"/>
    <w:basedOn w:val="Normal"/>
    <w:link w:val="ListBullet3Char"/>
    <w:uiPriority w:val="99"/>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7E76DA"/>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uiPriority w:val="99"/>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99"/>
    <w:rsid w:val="00597DB2"/>
    <w:rPr>
      <w:rFonts w:ascii="Cambria" w:hAnsi="Cambria"/>
      <w:color w:val="17365D"/>
      <w:spacing w:val="5"/>
      <w:kern w:val="28"/>
      <w:sz w:val="52"/>
      <w:szCs w:val="52"/>
    </w:rPr>
  </w:style>
  <w:style w:type="character" w:customStyle="1" w:styleId="ListBullet3Char">
    <w:name w:val="List Bullet 3 Char"/>
    <w:link w:val="ListBullet3"/>
    <w:uiPriority w:val="99"/>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uiPriority w:val="99"/>
    <w:rsid w:val="00D05B7C"/>
    <w:rPr>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link w:val="NoteHeading"/>
    <w:uiPriority w:val="99"/>
    <w:rsid w:val="00D05B7C"/>
    <w:rPr>
      <w:sz w:val="24"/>
    </w:rPr>
  </w:style>
  <w:style w:type="paragraph" w:styleId="Quote">
    <w:name w:val="Quote"/>
    <w:basedOn w:val="Normal"/>
    <w:next w:val="Normal"/>
    <w:link w:val="QuoteChar"/>
    <w:uiPriority w:val="99"/>
    <w:qFormat/>
    <w:rsid w:val="00D05B7C"/>
    <w:rPr>
      <w:i/>
      <w:iCs/>
      <w:color w:val="000000"/>
    </w:rPr>
  </w:style>
  <w:style w:type="character" w:customStyle="1" w:styleId="QuoteChar">
    <w:name w:val="Quote Char"/>
    <w:link w:val="Quote"/>
    <w:uiPriority w:val="99"/>
    <w:rsid w:val="00D05B7C"/>
    <w:rPr>
      <w:i/>
      <w:iCs/>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link w:val="Salutation"/>
    <w:uiPriority w:val="99"/>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link w:val="Signature"/>
    <w:uiPriority w:val="99"/>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link w:val="Subtitle"/>
    <w:uiPriority w:val="99"/>
    <w:rsid w:val="00D05B7C"/>
    <w:rPr>
      <w:rFonts w:ascii="Cambria" w:eastAsia="Times New Roman" w:hAnsi="Cambria" w:cs="Times New Roman"/>
      <w:sz w:val="24"/>
      <w:szCs w:val="24"/>
    </w:rPr>
  </w:style>
  <w:style w:type="paragraph" w:styleId="TOAHeading">
    <w:name w:val="toa heading"/>
    <w:basedOn w:val="Normal"/>
    <w:next w:val="Normal"/>
    <w:uiPriority w:val="99"/>
    <w:rsid w:val="00D05B7C"/>
    <w:rPr>
      <w:rFonts w:ascii="Cambria" w:hAnsi="Cambria"/>
      <w:b/>
      <w:bCs/>
      <w:szCs w:val="24"/>
    </w:rPr>
  </w:style>
  <w:style w:type="paragraph" w:customStyle="1" w:styleId="TableHeading">
    <w:name w:val="Table Heading"/>
    <w:uiPriority w:val="99"/>
    <w:rsid w:val="00BD19B5"/>
    <w:pPr>
      <w:spacing w:before="60" w:after="60"/>
      <w:ind w:left="72" w:right="72"/>
    </w:pPr>
    <w:rPr>
      <w:rFonts w:ascii="Calibri" w:hAnsi="Calibri"/>
      <w:color w:val="FFFFFF"/>
    </w:rPr>
  </w:style>
  <w:style w:type="paragraph" w:customStyle="1" w:styleId="TableText0">
    <w:name w:val="Table Text"/>
    <w:aliases w:val="tt,table text"/>
    <w:link w:val="TableTextChar0"/>
    <w:rsid w:val="00BD19B5"/>
    <w:pPr>
      <w:widowControl w:val="0"/>
      <w:spacing w:before="60" w:after="60"/>
    </w:pPr>
    <w:rPr>
      <w:rFonts w:ascii="Calibri" w:hAnsi="Calibri"/>
    </w:rPr>
  </w:style>
  <w:style w:type="table" w:customStyle="1" w:styleId="TableGrid5">
    <w:name w:val="Table Grid5"/>
    <w:basedOn w:val="TableNormal"/>
    <w:next w:val="TableGrid"/>
    <w:uiPriority w:val="59"/>
    <w:rsid w:val="00BD19B5"/>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0">
    <w:name w:val="Table Text Char"/>
    <w:aliases w:val="tt Char,table text Char"/>
    <w:link w:val="TableText0"/>
    <w:locked/>
    <w:rsid w:val="00BD19B5"/>
    <w:rPr>
      <w:rFonts w:ascii="Calibri" w:hAnsi="Calibri"/>
    </w:rPr>
  </w:style>
  <w:style w:type="character" w:customStyle="1" w:styleId="LightShading-Accent2Char">
    <w:name w:val="Light Shading - Accent 2 Char"/>
    <w:link w:val="LightShading-Accent2"/>
    <w:uiPriority w:val="30"/>
    <w:rsid w:val="007E76DA"/>
    <w:rPr>
      <w:b/>
      <w:bCs/>
      <w:i/>
      <w:iCs/>
      <w:color w:val="4F81BD"/>
      <w:sz w:val="24"/>
    </w:rPr>
  </w:style>
  <w:style w:type="character" w:customStyle="1" w:styleId="ColorfulGrid-Accent1Char">
    <w:name w:val="Colorful Grid - Accent 1 Char"/>
    <w:link w:val="ColorfulGrid-Accent1"/>
    <w:uiPriority w:val="29"/>
    <w:rsid w:val="007E76DA"/>
    <w:rPr>
      <w:i/>
      <w:iCs/>
      <w:color w:val="000000"/>
      <w:sz w:val="24"/>
    </w:rPr>
  </w:style>
  <w:style w:type="table" w:styleId="LightShading-Accent2">
    <w:name w:val="Light Shading Accent 2"/>
    <w:basedOn w:val="TableNormal"/>
    <w:link w:val="LightShading-Accent2Char"/>
    <w:uiPriority w:val="30"/>
    <w:rsid w:val="007E76DA"/>
    <w:rPr>
      <w:b/>
      <w:bCs/>
      <w:i/>
      <w:iCs/>
      <w:color w:val="4F81BD"/>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7E76DA"/>
    <w:rPr>
      <w:i/>
      <w:iCs/>
      <w:color w:val="000000"/>
      <w:sz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EntryChar">
    <w:name w:val="Table Entry Char"/>
    <w:link w:val="TableEntry"/>
    <w:locked/>
    <w:rsid w:val="00260625"/>
    <w:rPr>
      <w:sz w:val="18"/>
    </w:rPr>
  </w:style>
  <w:style w:type="character" w:customStyle="1" w:styleId="TableEntryHeaderChar">
    <w:name w:val="Table Entry Header Char"/>
    <w:link w:val="TableEntryHeader"/>
    <w:locked/>
    <w:rsid w:val="00260625"/>
    <w:rPr>
      <w:rFonts w:ascii="Arial" w:hAnsi="Arial"/>
      <w:b/>
    </w:rPr>
  </w:style>
  <w:style w:type="character" w:customStyle="1" w:styleId="TableTitleChar">
    <w:name w:val="Table Title Char"/>
    <w:link w:val="TableTitle"/>
    <w:locked/>
    <w:rsid w:val="00260625"/>
    <w:rPr>
      <w:rFonts w:ascii="Arial" w:hAnsi="Arial"/>
      <w:b/>
      <w:sz w:val="22"/>
    </w:rPr>
  </w:style>
  <w:style w:type="paragraph" w:customStyle="1" w:styleId="CodeLine">
    <w:name w:val="Code Line"/>
    <w:basedOn w:val="Normal"/>
    <w:uiPriority w:val="99"/>
    <w:rsid w:val="00FA672F"/>
    <w:pPr>
      <w:pBdr>
        <w:top w:val="single" w:sz="4" w:space="1" w:color="auto"/>
        <w:left w:val="single" w:sz="4" w:space="4" w:color="auto"/>
        <w:bottom w:val="single" w:sz="4" w:space="1" w:color="auto"/>
        <w:right w:val="single" w:sz="4" w:space="4" w:color="auto"/>
      </w:pBdr>
      <w:spacing w:before="0"/>
      <w:ind w:left="1080"/>
    </w:pPr>
    <w:rPr>
      <w:rFonts w:ascii="Courier New" w:hAnsi="Courier New" w:cs="Courier New"/>
      <w:sz w:val="18"/>
      <w:szCs w:val="16"/>
    </w:rPr>
  </w:style>
  <w:style w:type="character" w:customStyle="1" w:styleId="Heading1Char">
    <w:name w:val="Heading 1 Char"/>
    <w:link w:val="Heading1"/>
    <w:rsid w:val="00522EFF"/>
    <w:rPr>
      <w:rFonts w:ascii="Arial" w:hAnsi="Arial"/>
      <w:b/>
      <w:noProof/>
      <w:kern w:val="28"/>
      <w:sz w:val="28"/>
    </w:rPr>
  </w:style>
  <w:style w:type="character" w:customStyle="1" w:styleId="Heading3Char">
    <w:name w:val="Heading 3 Char"/>
    <w:link w:val="Heading3"/>
    <w:rsid w:val="00522EFF"/>
    <w:rPr>
      <w:rFonts w:ascii="Arial" w:hAnsi="Arial"/>
      <w:b/>
      <w:noProof/>
      <w:kern w:val="28"/>
      <w:sz w:val="28"/>
    </w:rPr>
  </w:style>
  <w:style w:type="character" w:customStyle="1" w:styleId="Heading4Char">
    <w:name w:val="Heading 4 Char"/>
    <w:link w:val="Heading4"/>
    <w:rsid w:val="00522EFF"/>
    <w:rPr>
      <w:rFonts w:ascii="Arial" w:hAnsi="Arial"/>
      <w:b/>
      <w:noProof/>
      <w:kern w:val="28"/>
      <w:sz w:val="28"/>
    </w:rPr>
  </w:style>
  <w:style w:type="character" w:customStyle="1" w:styleId="Heading5Char">
    <w:name w:val="Heading 5 Char"/>
    <w:link w:val="Heading5"/>
    <w:rsid w:val="00522EFF"/>
    <w:rPr>
      <w:rFonts w:ascii="Arial" w:hAnsi="Arial"/>
      <w:b/>
      <w:noProof/>
      <w:kern w:val="28"/>
      <w:sz w:val="28"/>
    </w:rPr>
  </w:style>
  <w:style w:type="character" w:customStyle="1" w:styleId="Heading6Char">
    <w:name w:val="Heading 6 Char"/>
    <w:link w:val="Heading6"/>
    <w:rsid w:val="00522EFF"/>
    <w:rPr>
      <w:rFonts w:ascii="Arial" w:hAnsi="Arial"/>
      <w:b/>
      <w:noProof/>
      <w:kern w:val="28"/>
      <w:sz w:val="28"/>
    </w:rPr>
  </w:style>
  <w:style w:type="character" w:customStyle="1" w:styleId="Heading7Char">
    <w:name w:val="Heading 7 Char"/>
    <w:link w:val="Heading7"/>
    <w:rsid w:val="00522EFF"/>
    <w:rPr>
      <w:rFonts w:ascii="Arial" w:hAnsi="Arial"/>
      <w:b/>
      <w:noProof/>
      <w:kern w:val="28"/>
      <w:sz w:val="28"/>
    </w:rPr>
  </w:style>
  <w:style w:type="character" w:customStyle="1" w:styleId="Heading8Char">
    <w:name w:val="Heading 8 Char"/>
    <w:link w:val="Heading8"/>
    <w:uiPriority w:val="99"/>
    <w:rsid w:val="00522EFF"/>
    <w:rPr>
      <w:rFonts w:ascii="Arial" w:hAnsi="Arial"/>
      <w:b/>
      <w:noProof/>
      <w:kern w:val="28"/>
      <w:sz w:val="28"/>
    </w:rPr>
  </w:style>
  <w:style w:type="character" w:customStyle="1" w:styleId="Heading9Char">
    <w:name w:val="Heading 9 Char"/>
    <w:link w:val="Heading9"/>
    <w:uiPriority w:val="99"/>
    <w:rsid w:val="00522EFF"/>
    <w:rPr>
      <w:rFonts w:ascii="Arial" w:hAnsi="Arial"/>
      <w:b/>
      <w:noProof/>
      <w:kern w:val="28"/>
      <w:sz w:val="28"/>
    </w:rPr>
  </w:style>
  <w:style w:type="character" w:customStyle="1" w:styleId="HeaderChar">
    <w:name w:val="Header Char"/>
    <w:link w:val="Header"/>
    <w:uiPriority w:val="99"/>
    <w:rsid w:val="00522EFF"/>
    <w:rPr>
      <w:sz w:val="24"/>
    </w:rPr>
  </w:style>
  <w:style w:type="character" w:customStyle="1" w:styleId="FooterChar">
    <w:name w:val="Footer Char"/>
    <w:link w:val="Footer"/>
    <w:uiPriority w:val="99"/>
    <w:rsid w:val="00522EFF"/>
    <w:rPr>
      <w:sz w:val="24"/>
    </w:rPr>
  </w:style>
  <w:style w:type="numbering" w:customStyle="1" w:styleId="Constraints1">
    <w:name w:val="Constraints1"/>
    <w:rsid w:val="00522EFF"/>
  </w:style>
  <w:style w:type="table" w:customStyle="1" w:styleId="LightList-Accent13">
    <w:name w:val="Light List - Accent 13"/>
    <w:basedOn w:val="TableNormal"/>
    <w:uiPriority w:val="61"/>
    <w:rsid w:val="00522EF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ppendixH1">
    <w:name w:val="Appendix H1"/>
    <w:uiPriority w:val="99"/>
    <w:rsid w:val="00522EFF"/>
    <w:pPr>
      <w:keepNext/>
      <w:spacing w:before="120" w:after="240"/>
    </w:pPr>
    <w:rPr>
      <w:rFonts w:ascii="Calibri" w:hAnsi="Calibri"/>
      <w:b/>
      <w:sz w:val="36"/>
      <w:szCs w:val="28"/>
    </w:rPr>
  </w:style>
  <w:style w:type="paragraph" w:customStyle="1" w:styleId="AppendixH2">
    <w:name w:val="Appendix H2"/>
    <w:basedOn w:val="AppendixH1"/>
    <w:uiPriority w:val="99"/>
    <w:rsid w:val="00522EFF"/>
    <w:rPr>
      <w:sz w:val="28"/>
    </w:rPr>
  </w:style>
  <w:style w:type="paragraph" w:customStyle="1" w:styleId="AppendixH3">
    <w:name w:val="Appendix H3"/>
    <w:basedOn w:val="AppendixH2"/>
    <w:uiPriority w:val="99"/>
    <w:rsid w:val="00522EFF"/>
    <w:pPr>
      <w:keepLines/>
      <w:numPr>
        <w:ilvl w:val="2"/>
      </w:numPr>
      <w:spacing w:before="360"/>
    </w:pPr>
    <w:rPr>
      <w:sz w:val="24"/>
    </w:rPr>
  </w:style>
  <w:style w:type="character" w:customStyle="1" w:styleId="BlockTextChar">
    <w:name w:val="Block Text Char"/>
    <w:basedOn w:val="DefaultParagraphFont"/>
    <w:link w:val="BlockText"/>
    <w:uiPriority w:val="99"/>
    <w:rsid w:val="00522EFF"/>
    <w:rPr>
      <w:sz w:val="24"/>
    </w:rPr>
  </w:style>
  <w:style w:type="character" w:customStyle="1" w:styleId="BodyText2Char">
    <w:name w:val="Body Text 2 Char"/>
    <w:link w:val="BodyText2"/>
    <w:uiPriority w:val="99"/>
    <w:rsid w:val="00522EFF"/>
    <w:rPr>
      <w:i/>
      <w:sz w:val="24"/>
    </w:rPr>
  </w:style>
  <w:style w:type="paragraph" w:customStyle="1" w:styleId="BodyText4">
    <w:name w:val="Body Text 4"/>
    <w:basedOn w:val="BodyText3"/>
    <w:uiPriority w:val="99"/>
    <w:rsid w:val="00522EFF"/>
    <w:pPr>
      <w:spacing w:after="0"/>
      <w:ind w:left="2880"/>
    </w:pPr>
    <w:rPr>
      <w:rFonts w:ascii="Calibri" w:hAnsi="Calibri"/>
      <w:sz w:val="20"/>
    </w:rPr>
  </w:style>
  <w:style w:type="paragraph" w:customStyle="1" w:styleId="BodyText8">
    <w:name w:val="Body Text 8"/>
    <w:basedOn w:val="BodyText"/>
    <w:uiPriority w:val="99"/>
    <w:rsid w:val="00522EFF"/>
    <w:pPr>
      <w:framePr w:w="1858" w:h="2736" w:hRule="exact" w:hSpace="187" w:vSpace="187" w:wrap="notBeside" w:vAnchor="text" w:hAnchor="page" w:x="1441" w:y="15"/>
      <w:pBdr>
        <w:bottom w:val="single" w:sz="6" w:space="1" w:color="auto"/>
      </w:pBdr>
      <w:ind w:left="1080"/>
    </w:pPr>
    <w:rPr>
      <w:rFonts w:ascii="Calibri" w:hAnsi="Calibri"/>
      <w:sz w:val="20"/>
      <w:szCs w:val="24"/>
    </w:rPr>
  </w:style>
  <w:style w:type="paragraph" w:styleId="BodyTextIndent">
    <w:name w:val="Body Text Indent"/>
    <w:basedOn w:val="BodyText"/>
    <w:link w:val="BodyTextIndentChar"/>
    <w:uiPriority w:val="99"/>
    <w:rsid w:val="00522EFF"/>
    <w:pPr>
      <w:widowControl w:val="0"/>
      <w:spacing w:after="60"/>
      <w:ind w:left="720" w:right="900"/>
    </w:pPr>
    <w:rPr>
      <w:rFonts w:ascii="Calibri" w:hAnsi="Calibri"/>
      <w:sz w:val="20"/>
      <w:szCs w:val="24"/>
    </w:rPr>
  </w:style>
  <w:style w:type="character" w:customStyle="1" w:styleId="BodyTextIndentChar">
    <w:name w:val="Body Text Indent Char"/>
    <w:basedOn w:val="DefaultParagraphFont"/>
    <w:link w:val="BodyTextIndent"/>
    <w:uiPriority w:val="99"/>
    <w:rsid w:val="00522EFF"/>
    <w:rPr>
      <w:rFonts w:ascii="Calibri" w:hAnsi="Calibri"/>
      <w:szCs w:val="24"/>
    </w:rPr>
  </w:style>
  <w:style w:type="character" w:customStyle="1" w:styleId="BodyTextIndent2Char">
    <w:name w:val="Body Text Indent 2 Char"/>
    <w:link w:val="BodyTextIndent2"/>
    <w:uiPriority w:val="99"/>
    <w:rsid w:val="00522EFF"/>
    <w:rPr>
      <w:sz w:val="24"/>
    </w:rPr>
  </w:style>
  <w:style w:type="paragraph" w:customStyle="1" w:styleId="CodeLinenumbered">
    <w:name w:val="Code Line numbered"/>
    <w:basedOn w:val="CodeLine"/>
    <w:uiPriority w:val="99"/>
    <w:rsid w:val="00522EFF"/>
    <w:pPr>
      <w:numPr>
        <w:numId w:val="27"/>
      </w:numPr>
      <w:spacing w:before="60" w:after="60"/>
    </w:pPr>
  </w:style>
  <w:style w:type="paragraph" w:customStyle="1" w:styleId="CoverTitle">
    <w:name w:val="CoverTitle"/>
    <w:uiPriority w:val="99"/>
    <w:rsid w:val="00522EFF"/>
    <w:pPr>
      <w:spacing w:after="80" w:line="400" w:lineRule="exact"/>
    </w:pPr>
    <w:rPr>
      <w:rFonts w:ascii="Calibri" w:hAnsi="Calibri"/>
      <w:b/>
      <w:color w:val="65A8DF"/>
      <w:sz w:val="44"/>
      <w:szCs w:val="48"/>
    </w:rPr>
  </w:style>
  <w:style w:type="paragraph" w:customStyle="1" w:styleId="CoverTitle2">
    <w:name w:val="CoverTitle2"/>
    <w:uiPriority w:val="99"/>
    <w:rsid w:val="00522EFF"/>
    <w:pPr>
      <w:pBdr>
        <w:bottom w:val="single" w:sz="24" w:space="1" w:color="65A8DF"/>
      </w:pBdr>
    </w:pPr>
    <w:rPr>
      <w:rFonts w:ascii="Calibri" w:hAnsi="Calibri"/>
      <w:b/>
      <w:sz w:val="56"/>
      <w:szCs w:val="72"/>
    </w:rPr>
  </w:style>
  <w:style w:type="paragraph" w:customStyle="1" w:styleId="CoverTitle3">
    <w:name w:val="CoverTitle3"/>
    <w:basedOn w:val="Date"/>
    <w:uiPriority w:val="99"/>
    <w:rsid w:val="00522EFF"/>
    <w:pPr>
      <w:keepNext/>
      <w:jc w:val="center"/>
    </w:pPr>
    <w:rPr>
      <w:rFonts w:ascii="Calibri" w:hAnsi="Calibri"/>
      <w:noProof/>
      <w:color w:val="A6A6A6" w:themeColor="background1" w:themeShade="A6"/>
      <w:szCs w:val="24"/>
    </w:rPr>
  </w:style>
  <w:style w:type="paragraph" w:customStyle="1" w:styleId="Default">
    <w:name w:val="Default"/>
    <w:rsid w:val="00522EFF"/>
    <w:pPr>
      <w:autoSpaceDE w:val="0"/>
      <w:autoSpaceDN w:val="0"/>
      <w:adjustRightInd w:val="0"/>
      <w:spacing w:before="120"/>
    </w:pPr>
    <w:rPr>
      <w:rFonts w:ascii="KOKPN I+ Palatino" w:eastAsia="SimSun" w:hAnsi="KOKPN I+ Palatino" w:cs="KOKPN I+ Palatino"/>
      <w:color w:val="000000"/>
      <w:sz w:val="24"/>
      <w:szCs w:val="24"/>
      <w:lang w:eastAsia="zh-CN"/>
    </w:rPr>
  </w:style>
  <w:style w:type="character" w:styleId="Emphasis">
    <w:name w:val="Emphasis"/>
    <w:uiPriority w:val="20"/>
    <w:qFormat/>
    <w:rsid w:val="00522EFF"/>
    <w:rPr>
      <w:i/>
      <w:iCs/>
    </w:rPr>
  </w:style>
  <w:style w:type="character" w:styleId="EndnoteReference">
    <w:name w:val="endnote reference"/>
    <w:rsid w:val="00522EFF"/>
    <w:rPr>
      <w:vertAlign w:val="superscript"/>
    </w:rPr>
  </w:style>
  <w:style w:type="paragraph" w:customStyle="1" w:styleId="FrontMatterTitle">
    <w:name w:val="FrontMatterTitle"/>
    <w:uiPriority w:val="99"/>
    <w:rsid w:val="00522EFF"/>
    <w:pPr>
      <w:spacing w:before="240" w:after="120"/>
    </w:pPr>
    <w:rPr>
      <w:rFonts w:ascii="Calibri" w:hAnsi="Calibri"/>
      <w:b/>
      <w:iCs/>
      <w:sz w:val="28"/>
      <w:szCs w:val="24"/>
    </w:rPr>
  </w:style>
  <w:style w:type="paragraph" w:customStyle="1" w:styleId="GlossaryDefinition">
    <w:name w:val="Glossary Definition"/>
    <w:basedOn w:val="Normal"/>
    <w:uiPriority w:val="99"/>
    <w:rsid w:val="00522EFF"/>
    <w:pPr>
      <w:ind w:left="360" w:hanging="360"/>
    </w:pPr>
    <w:rPr>
      <w:rFonts w:ascii="Calibri" w:hAnsi="Calibri" w:cs="Arial"/>
      <w:sz w:val="20"/>
      <w:szCs w:val="24"/>
    </w:rPr>
  </w:style>
  <w:style w:type="paragraph" w:customStyle="1" w:styleId="GlossaryHeading">
    <w:name w:val="Glossary Heading"/>
    <w:basedOn w:val="Normal"/>
    <w:next w:val="Normal"/>
    <w:uiPriority w:val="99"/>
    <w:rsid w:val="00522EFF"/>
    <w:pPr>
      <w:spacing w:before="320" w:after="60"/>
      <w:jc w:val="center"/>
    </w:pPr>
    <w:rPr>
      <w:rFonts w:ascii="Calibri" w:hAnsi="Calibri" w:cs="Arial"/>
      <w:b/>
      <w:sz w:val="32"/>
      <w:szCs w:val="32"/>
    </w:rPr>
  </w:style>
  <w:style w:type="paragraph" w:customStyle="1" w:styleId="GlossaryTerm">
    <w:name w:val="Glossary Term"/>
    <w:basedOn w:val="Normal"/>
    <w:next w:val="Normal"/>
    <w:uiPriority w:val="99"/>
    <w:rsid w:val="00522EFF"/>
    <w:pPr>
      <w:spacing w:before="320" w:after="60"/>
      <w:jc w:val="center"/>
    </w:pPr>
    <w:rPr>
      <w:rFonts w:ascii="Calibri" w:hAnsi="Calibri" w:cs="Arial"/>
      <w:b/>
      <w:sz w:val="32"/>
      <w:szCs w:val="32"/>
    </w:rPr>
  </w:style>
  <w:style w:type="paragraph" w:customStyle="1" w:styleId="Hint">
    <w:name w:val="Hint"/>
    <w:basedOn w:val="Normal"/>
    <w:link w:val="HintChar"/>
    <w:rsid w:val="00522EFF"/>
    <w:pPr>
      <w:ind w:left="1440" w:right="1440"/>
    </w:pPr>
    <w:rPr>
      <w:rFonts w:ascii="Calibri" w:hAnsi="Calibri"/>
      <w:i/>
      <w:sz w:val="20"/>
      <w:szCs w:val="24"/>
    </w:rPr>
  </w:style>
  <w:style w:type="character" w:customStyle="1" w:styleId="HintChar">
    <w:name w:val="Hint Char"/>
    <w:basedOn w:val="DefaultParagraphFont"/>
    <w:link w:val="Hint"/>
    <w:rsid w:val="00522EFF"/>
    <w:rPr>
      <w:rFonts w:ascii="Calibri" w:hAnsi="Calibri"/>
      <w:i/>
      <w:szCs w:val="24"/>
    </w:rPr>
  </w:style>
  <w:style w:type="character" w:styleId="HTMLCite">
    <w:name w:val="HTML Cite"/>
    <w:uiPriority w:val="99"/>
    <w:unhideWhenUsed/>
    <w:rsid w:val="00522EFF"/>
    <w:rPr>
      <w:i/>
      <w:iCs/>
    </w:rPr>
  </w:style>
  <w:style w:type="paragraph" w:customStyle="1" w:styleId="ListBullet6">
    <w:name w:val="List Bullet 6"/>
    <w:basedOn w:val="ListBullet5"/>
    <w:uiPriority w:val="99"/>
    <w:rsid w:val="00522EFF"/>
    <w:pPr>
      <w:numPr>
        <w:numId w:val="29"/>
      </w:numPr>
      <w:spacing w:before="40" w:after="40"/>
    </w:pPr>
    <w:rPr>
      <w:rFonts w:ascii="Calibri" w:eastAsia="Calibri" w:hAnsi="Calibri"/>
      <w:sz w:val="20"/>
    </w:rPr>
  </w:style>
  <w:style w:type="paragraph" w:customStyle="1" w:styleId="ListBullet7">
    <w:name w:val="List Bullet 7"/>
    <w:basedOn w:val="ListBullet6"/>
    <w:uiPriority w:val="99"/>
    <w:rsid w:val="00522EFF"/>
    <w:pPr>
      <w:numPr>
        <w:numId w:val="0"/>
      </w:numPr>
    </w:pPr>
  </w:style>
  <w:style w:type="paragraph" w:customStyle="1" w:styleId="ListNumbera">
    <w:name w:val="List Number a"/>
    <w:uiPriority w:val="99"/>
    <w:rsid w:val="00522EFF"/>
    <w:pPr>
      <w:numPr>
        <w:numId w:val="30"/>
      </w:numPr>
      <w:spacing w:before="120" w:after="120"/>
    </w:pPr>
    <w:rPr>
      <w:rFonts w:ascii="Calibri" w:hAnsi="Calibri"/>
      <w:sz w:val="24"/>
      <w:szCs w:val="24"/>
    </w:rPr>
  </w:style>
  <w:style w:type="paragraph" w:customStyle="1" w:styleId="ListNumberb">
    <w:name w:val="List Number b"/>
    <w:basedOn w:val="ListNumbera"/>
    <w:uiPriority w:val="99"/>
    <w:rsid w:val="00522EFF"/>
    <w:pPr>
      <w:numPr>
        <w:numId w:val="35"/>
      </w:numPr>
    </w:pPr>
    <w:rPr>
      <w:sz w:val="20"/>
    </w:rPr>
  </w:style>
  <w:style w:type="paragraph" w:customStyle="1" w:styleId="ListNumberc">
    <w:name w:val="List Number c"/>
    <w:basedOn w:val="ListNumberb"/>
    <w:uiPriority w:val="99"/>
    <w:rsid w:val="00522EFF"/>
    <w:pPr>
      <w:numPr>
        <w:numId w:val="0"/>
      </w:numPr>
    </w:pPr>
  </w:style>
  <w:style w:type="paragraph" w:customStyle="1" w:styleId="NoteHeader">
    <w:name w:val="Note_Header"/>
    <w:next w:val="Normal"/>
    <w:uiPriority w:val="99"/>
    <w:rsid w:val="00522EFF"/>
    <w:pPr>
      <w:spacing w:before="240" w:after="120"/>
    </w:pPr>
    <w:rPr>
      <w:rFonts w:ascii="Calibri" w:hAnsi="Calibri"/>
      <w:b/>
      <w:sz w:val="22"/>
      <w:szCs w:val="24"/>
    </w:rPr>
  </w:style>
  <w:style w:type="paragraph" w:customStyle="1" w:styleId="TableNumbers">
    <w:name w:val="Table Numbers"/>
    <w:basedOn w:val="Normal"/>
    <w:uiPriority w:val="99"/>
    <w:rsid w:val="00522EFF"/>
    <w:pPr>
      <w:numPr>
        <w:numId w:val="31"/>
      </w:numPr>
      <w:spacing w:before="20" w:after="20"/>
    </w:pPr>
    <w:rPr>
      <w:rFonts w:ascii="Calibri" w:hAnsi="Calibri"/>
      <w:sz w:val="20"/>
    </w:rPr>
  </w:style>
  <w:style w:type="paragraph" w:customStyle="1" w:styleId="PlainNumber">
    <w:name w:val="Plain Number"/>
    <w:basedOn w:val="TableNumbers"/>
    <w:uiPriority w:val="99"/>
    <w:rsid w:val="00522EFF"/>
    <w:pPr>
      <w:keepNext/>
      <w:numPr>
        <w:numId w:val="32"/>
      </w:numPr>
      <w:jc w:val="center"/>
    </w:pPr>
  </w:style>
  <w:style w:type="character" w:customStyle="1" w:styleId="PlainTextChar">
    <w:name w:val="Plain Text Char"/>
    <w:link w:val="PlainText"/>
    <w:uiPriority w:val="99"/>
    <w:rsid w:val="00522EFF"/>
    <w:rPr>
      <w:rFonts w:ascii="Courier New" w:hAnsi="Courier New" w:cs="Courier New"/>
    </w:rPr>
  </w:style>
  <w:style w:type="paragraph" w:customStyle="1" w:styleId="PolicyStatement">
    <w:name w:val="Policy Statement"/>
    <w:uiPriority w:val="99"/>
    <w:rsid w:val="00522EFF"/>
    <w:pPr>
      <w:spacing w:before="120" w:after="120"/>
      <w:ind w:left="3240" w:hanging="2160"/>
    </w:pPr>
    <w:rPr>
      <w:rFonts w:ascii="Calibri" w:hAnsi="Calibri" w:cs="Arial"/>
      <w:sz w:val="24"/>
      <w:szCs w:val="24"/>
    </w:rPr>
  </w:style>
  <w:style w:type="paragraph" w:customStyle="1" w:styleId="Space">
    <w:name w:val="Space"/>
    <w:basedOn w:val="Normal"/>
    <w:uiPriority w:val="99"/>
    <w:rsid w:val="00522EFF"/>
    <w:pPr>
      <w:tabs>
        <w:tab w:val="left" w:pos="-720"/>
      </w:tabs>
      <w:suppressAutoHyphens/>
      <w:ind w:left="432" w:right="29"/>
    </w:pPr>
    <w:rPr>
      <w:rFonts w:ascii="Calibri" w:hAnsi="Calibri"/>
      <w:sz w:val="20"/>
    </w:rPr>
  </w:style>
  <w:style w:type="character" w:styleId="Strong">
    <w:name w:val="Strong"/>
    <w:uiPriority w:val="99"/>
    <w:qFormat/>
    <w:rsid w:val="00522EFF"/>
    <w:rPr>
      <w:rFonts w:ascii="Calibri" w:hAnsi="Calibri"/>
      <w:b/>
      <w:bCs/>
    </w:rPr>
  </w:style>
  <w:style w:type="character" w:styleId="SubtleEmphasis">
    <w:name w:val="Subtle Emphasis"/>
    <w:uiPriority w:val="99"/>
    <w:qFormat/>
    <w:rsid w:val="00522EFF"/>
    <w:rPr>
      <w:rFonts w:ascii="Calibri" w:hAnsi="Calibri"/>
      <w:i/>
      <w:iCs/>
      <w:color w:val="243F60"/>
    </w:rPr>
  </w:style>
  <w:style w:type="paragraph" w:customStyle="1" w:styleId="TableBullet1">
    <w:name w:val="Table Bullet 1"/>
    <w:uiPriority w:val="99"/>
    <w:rsid w:val="00522EFF"/>
    <w:pPr>
      <w:numPr>
        <w:numId w:val="33"/>
      </w:numPr>
      <w:spacing w:before="40" w:after="40"/>
    </w:pPr>
    <w:rPr>
      <w:rFonts w:ascii="Calibri" w:hAnsi="Calibri"/>
    </w:rPr>
  </w:style>
  <w:style w:type="paragraph" w:customStyle="1" w:styleId="TableBullet2">
    <w:name w:val="Table Bullet 2"/>
    <w:basedOn w:val="TableBullet1"/>
    <w:uiPriority w:val="99"/>
    <w:rsid w:val="00522EFF"/>
    <w:pPr>
      <w:keepNext/>
      <w:numPr>
        <w:numId w:val="34"/>
      </w:numPr>
    </w:pPr>
  </w:style>
  <w:style w:type="table" w:customStyle="1" w:styleId="TableGrid1">
    <w:name w:val="Table Grid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22EFF"/>
    <w:pPr>
      <w:keepNext/>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Tables">
    <w:name w:val="Table of Tables"/>
    <w:next w:val="BodyText"/>
    <w:uiPriority w:val="99"/>
    <w:rsid w:val="00522EFF"/>
    <w:pPr>
      <w:widowControl w:val="0"/>
      <w:tabs>
        <w:tab w:val="right" w:leader="dot" w:pos="9350"/>
      </w:tabs>
      <w:spacing w:before="120"/>
    </w:pPr>
    <w:rPr>
      <w:rFonts w:ascii="Arial" w:hAnsi="Arial"/>
      <w:b/>
      <w:sz w:val="36"/>
    </w:rPr>
  </w:style>
  <w:style w:type="paragraph" w:customStyle="1" w:styleId="TableText1">
    <w:name w:val="Table Text 1"/>
    <w:uiPriority w:val="99"/>
    <w:rsid w:val="00522EFF"/>
    <w:pPr>
      <w:spacing w:before="60" w:after="60"/>
    </w:pPr>
    <w:rPr>
      <w:rFonts w:ascii="Calibri" w:hAnsi="Calibri" w:cs="Arial"/>
      <w:szCs w:val="24"/>
    </w:rPr>
  </w:style>
  <w:style w:type="paragraph" w:customStyle="1" w:styleId="TableText2">
    <w:name w:val="Table Text 2"/>
    <w:uiPriority w:val="99"/>
    <w:rsid w:val="00522EFF"/>
    <w:pPr>
      <w:spacing w:before="120" w:after="60"/>
    </w:pPr>
    <w:rPr>
      <w:rFonts w:ascii="Calibri" w:hAnsi="Calibri"/>
      <w:szCs w:val="24"/>
    </w:rPr>
  </w:style>
  <w:style w:type="paragraph" w:customStyle="1" w:styleId="TableTextBold">
    <w:name w:val="Table Text Bold"/>
    <w:basedOn w:val="Normal"/>
    <w:uiPriority w:val="99"/>
    <w:rsid w:val="00522EFF"/>
    <w:pPr>
      <w:spacing w:before="40" w:after="40"/>
    </w:pPr>
    <w:rPr>
      <w:rFonts w:ascii="Calibri" w:hAnsi="Calibri"/>
      <w:b/>
      <w:sz w:val="20"/>
      <w:szCs w:val="24"/>
    </w:rPr>
  </w:style>
  <w:style w:type="table" w:customStyle="1" w:styleId="TableSty">
    <w:name w:val="Table_Sty"/>
    <w:basedOn w:val="TableNormal"/>
    <w:rsid w:val="00522EFF"/>
    <w:pPr>
      <w:spacing w:after="40" w:line="180" w:lineRule="exact"/>
    </w:pPr>
    <w:rPr>
      <w:rFonts w:ascii="Arial Narrow" w:hAnsi="Arial Narrow"/>
      <w:spacing w:val="-8"/>
      <w:kern w:val="18"/>
      <w:sz w:val="18"/>
      <w:szCs w:val="18"/>
    </w:rPr>
    <w:tblPr>
      <w:jc w:val="cente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paragraph" w:customStyle="1" w:styleId="Title2">
    <w:name w:val="Title 2"/>
    <w:basedOn w:val="Title"/>
    <w:uiPriority w:val="99"/>
    <w:rsid w:val="00522EFF"/>
    <w:pPr>
      <w:widowControl w:val="0"/>
      <w:pBdr>
        <w:bottom w:val="none" w:sz="0" w:space="0" w:color="auto"/>
      </w:pBdr>
      <w:spacing w:before="240" w:after="120"/>
      <w:contextualSpacing w:val="0"/>
      <w:outlineLvl w:val="0"/>
    </w:pPr>
    <w:rPr>
      <w:rFonts w:ascii="Calibri" w:hAnsi="Calibri" w:cs="Arial"/>
      <w:b/>
      <w:bCs/>
      <w:color w:val="auto"/>
      <w:spacing w:val="0"/>
      <w:sz w:val="32"/>
      <w:szCs w:val="32"/>
    </w:rPr>
  </w:style>
  <w:style w:type="paragraph" w:customStyle="1" w:styleId="Title3">
    <w:name w:val="Title 3"/>
    <w:basedOn w:val="Heading5"/>
    <w:uiPriority w:val="99"/>
    <w:rsid w:val="00522EFF"/>
    <w:pPr>
      <w:numPr>
        <w:ilvl w:val="4"/>
      </w:numPr>
      <w:spacing w:after="240"/>
    </w:pPr>
    <w:rPr>
      <w:rFonts w:ascii="Calibri" w:hAnsi="Calibri"/>
      <w:b w:val="0"/>
      <w:bCs/>
      <w:i/>
      <w:iCs/>
      <w:noProof w:val="0"/>
      <w:kern w:val="0"/>
      <w:sz w:val="20"/>
      <w:szCs w:val="26"/>
    </w:rPr>
  </w:style>
  <w:style w:type="paragraph" w:customStyle="1" w:styleId="TitlePage1">
    <w:name w:val="TitlePage 1"/>
    <w:basedOn w:val="CoverTitle2"/>
    <w:uiPriority w:val="99"/>
    <w:rsid w:val="00522EFF"/>
  </w:style>
  <w:style w:type="paragraph" w:customStyle="1" w:styleId="TitlePage2">
    <w:name w:val="TitlePage 2"/>
    <w:basedOn w:val="CoverTitle"/>
    <w:uiPriority w:val="99"/>
    <w:rsid w:val="00522EFF"/>
  </w:style>
  <w:style w:type="paragraph" w:customStyle="1" w:styleId="TitlePage3">
    <w:name w:val="TitlePage 3"/>
    <w:basedOn w:val="TitlePage2"/>
    <w:uiPriority w:val="99"/>
    <w:rsid w:val="00522EFF"/>
  </w:style>
  <w:style w:type="paragraph" w:customStyle="1" w:styleId="Version">
    <w:name w:val="Version"/>
    <w:uiPriority w:val="99"/>
    <w:rsid w:val="00522EFF"/>
    <w:pPr>
      <w:keepNext/>
      <w:spacing w:before="480"/>
      <w:jc w:val="center"/>
    </w:pPr>
    <w:rPr>
      <w:rFonts w:ascii="Calibri" w:hAnsi="Calibri"/>
      <w:b/>
      <w:sz w:val="32"/>
      <w:szCs w:val="24"/>
    </w:rPr>
  </w:style>
  <w:style w:type="paragraph" w:customStyle="1" w:styleId="CodeLine2">
    <w:name w:val="Code Line 2"/>
    <w:basedOn w:val="CodeLine"/>
    <w:uiPriority w:val="99"/>
    <w:rsid w:val="00522EFF"/>
    <w:pPr>
      <w:ind w:left="1440"/>
    </w:pPr>
    <w:rPr>
      <w:rFonts w:eastAsiaTheme="minorHAnsi"/>
    </w:rPr>
  </w:style>
  <w:style w:type="paragraph" w:customStyle="1" w:styleId="DocumentTitle">
    <w:name w:val="*Document Title"/>
    <w:basedOn w:val="Footer"/>
    <w:uiPriority w:val="99"/>
    <w:rsid w:val="00522EFF"/>
    <w:pPr>
      <w:tabs>
        <w:tab w:val="clear" w:pos="4320"/>
        <w:tab w:val="clear" w:pos="8640"/>
        <w:tab w:val="right" w:pos="9360"/>
      </w:tabs>
      <w:spacing w:after="120"/>
    </w:pPr>
    <w:rPr>
      <w:i/>
      <w:iCs/>
      <w:color w:val="002060"/>
      <w:kern w:val="16"/>
      <w:sz w:val="60"/>
      <w:szCs w:val="60"/>
      <w:lang w:eastAsia="de-DE"/>
    </w:rPr>
  </w:style>
  <w:style w:type="table" w:customStyle="1" w:styleId="ONEUSDATable1">
    <w:name w:val="ONE USDA Table 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Instruction">
    <w:name w:val="Instruction"/>
    <w:basedOn w:val="Normal"/>
    <w:uiPriority w:val="99"/>
    <w:rsid w:val="00522EFF"/>
    <w:pPr>
      <w:overflowPunct w:val="0"/>
      <w:autoSpaceDE w:val="0"/>
      <w:autoSpaceDN w:val="0"/>
      <w:adjustRightInd w:val="0"/>
      <w:spacing w:before="0" w:after="120"/>
      <w:jc w:val="both"/>
      <w:textAlignment w:val="baseline"/>
    </w:pPr>
    <w:rPr>
      <w:rFonts w:ascii="Times New Roman Bold" w:hAnsi="Times New Roman Bold"/>
      <w:b/>
      <w:kern w:val="20"/>
      <w:szCs w:val="24"/>
      <w:lang w:eastAsia="de-DE" w:bidi="en-US"/>
    </w:rPr>
  </w:style>
  <w:style w:type="table" w:customStyle="1" w:styleId="ColumnsGreen">
    <w:name w:val="ColumnsGreen"/>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ullet2">
    <w:name w:val="Bullet 2"/>
    <w:basedOn w:val="Normal"/>
    <w:uiPriority w:val="99"/>
    <w:rsid w:val="00522EFF"/>
    <w:pPr>
      <w:tabs>
        <w:tab w:val="left" w:pos="576"/>
      </w:tabs>
      <w:spacing w:before="40" w:after="40"/>
      <w:ind w:left="2304" w:right="576" w:hanging="576"/>
    </w:pPr>
    <w:rPr>
      <w:rFonts w:ascii="Verdana" w:hAnsi="Verdana"/>
      <w:sz w:val="22"/>
      <w:szCs w:val="24"/>
    </w:rPr>
  </w:style>
  <w:style w:type="paragraph" w:customStyle="1" w:styleId="Bullet0">
    <w:name w:val="Bullet 0"/>
    <w:basedOn w:val="Normal"/>
    <w:uiPriority w:val="99"/>
    <w:rsid w:val="00522EFF"/>
    <w:pPr>
      <w:tabs>
        <w:tab w:val="num" w:pos="360"/>
      </w:tabs>
      <w:spacing w:before="40" w:after="40"/>
      <w:ind w:left="360" w:hanging="360"/>
      <w:jc w:val="both"/>
    </w:pPr>
    <w:rPr>
      <w:kern w:val="20"/>
      <w:szCs w:val="24"/>
      <w:lang w:val="en-ZA" w:eastAsia="de-DE"/>
    </w:rPr>
  </w:style>
  <w:style w:type="character" w:styleId="HTMLCode">
    <w:name w:val="HTML Code"/>
    <w:basedOn w:val="DefaultParagraphFont"/>
    <w:uiPriority w:val="99"/>
    <w:unhideWhenUsed/>
    <w:rsid w:val="00522EFF"/>
    <w:rPr>
      <w:rFonts w:ascii="Courier New" w:eastAsia="Times New Roman" w:hAnsi="Courier New" w:cs="Courier New"/>
      <w:sz w:val="16"/>
      <w:szCs w:val="20"/>
    </w:rPr>
  </w:style>
  <w:style w:type="paragraph" w:customStyle="1" w:styleId="NormalIndented">
    <w:name w:val="Normal Indented"/>
    <w:basedOn w:val="Normal"/>
    <w:uiPriority w:val="99"/>
    <w:rsid w:val="00522EFF"/>
    <w:pPr>
      <w:spacing w:before="100"/>
      <w:ind w:left="720"/>
    </w:pPr>
    <w:rPr>
      <w:kern w:val="20"/>
      <w:szCs w:val="24"/>
      <w:lang w:eastAsia="de-DE"/>
    </w:rPr>
  </w:style>
  <w:style w:type="character" w:customStyle="1" w:styleId="HyperlinkText">
    <w:name w:val="Hyperlink Text"/>
    <w:basedOn w:val="Hyperlink"/>
    <w:uiPriority w:val="99"/>
    <w:rsid w:val="00522EFF"/>
    <w:rPr>
      <w:rFonts w:ascii="Times New Roman" w:hAnsi="Times New Roman" w:cs="Times New Roman"/>
      <w:i/>
      <w:color w:val="0000FF"/>
      <w:sz w:val="24"/>
      <w:u w:val="single"/>
      <w:vertAlign w:val="baseline"/>
    </w:rPr>
  </w:style>
  <w:style w:type="paragraph" w:customStyle="1" w:styleId="NoteIndented">
    <w:name w:val="Note Indented"/>
    <w:basedOn w:val="Note"/>
    <w:next w:val="NormalIndented"/>
    <w:uiPriority w:val="99"/>
    <w:rsid w:val="00522EFF"/>
    <w:pPr>
      <w:pBdr>
        <w:top w:val="single" w:sz="2" w:space="1" w:color="auto"/>
        <w:left w:val="single" w:sz="2" w:space="4" w:color="auto"/>
        <w:bottom w:val="single" w:sz="2" w:space="1" w:color="auto"/>
        <w:right w:val="single" w:sz="2" w:space="4" w:color="auto"/>
      </w:pBdr>
      <w:tabs>
        <w:tab w:val="clear" w:pos="1216"/>
        <w:tab w:val="clear" w:pos="1936"/>
        <w:tab w:val="clear" w:pos="2536"/>
        <w:tab w:val="clear" w:pos="3616"/>
        <w:tab w:val="clear" w:pos="5056"/>
        <w:tab w:val="clear" w:pos="8644"/>
        <w:tab w:val="left" w:pos="1440"/>
      </w:tabs>
      <w:suppressAutoHyphens w:val="0"/>
      <w:spacing w:before="80"/>
      <w:ind w:left="720" w:firstLine="0"/>
    </w:pPr>
    <w:rPr>
      <w:rFonts w:ascii="Arial" w:hAnsi="Arial"/>
      <w:kern w:val="16"/>
      <w:szCs w:val="24"/>
      <w:lang w:eastAsia="de-DE"/>
    </w:rPr>
  </w:style>
  <w:style w:type="character" w:customStyle="1" w:styleId="HyperlinkTable">
    <w:name w:val="Hyperlink Table"/>
    <w:basedOn w:val="Hyperlink"/>
    <w:uiPriority w:val="99"/>
    <w:rsid w:val="00522EFF"/>
    <w:rPr>
      <w:rFonts w:ascii="Arial Narrow" w:hAnsi="Arial Narrow" w:cs="Times New Roman"/>
      <w:color w:val="0000FF"/>
      <w:sz w:val="21"/>
      <w:u w:val="single"/>
      <w:vertAlign w:val="baseline"/>
    </w:rPr>
  </w:style>
  <w:style w:type="paragraph" w:customStyle="1" w:styleId="Code">
    <w:name w:val="Code"/>
    <w:basedOn w:val="Normal"/>
    <w:link w:val="CodeChar"/>
    <w:uiPriority w:val="99"/>
    <w:rsid w:val="00522EFF"/>
    <w:pPr>
      <w:spacing w:before="0"/>
      <w:ind w:left="576"/>
    </w:pPr>
    <w:rPr>
      <w:rFonts w:ascii="Courier New" w:hAnsi="Courier New"/>
      <w:szCs w:val="22"/>
    </w:rPr>
  </w:style>
  <w:style w:type="character" w:customStyle="1" w:styleId="CodeChar">
    <w:name w:val="Code Char"/>
    <w:basedOn w:val="DefaultParagraphFont"/>
    <w:link w:val="Code"/>
    <w:uiPriority w:val="99"/>
    <w:locked/>
    <w:rsid w:val="00522EFF"/>
    <w:rPr>
      <w:rFonts w:ascii="Courier New" w:hAnsi="Courier New"/>
      <w:sz w:val="24"/>
      <w:szCs w:val="22"/>
    </w:rPr>
  </w:style>
  <w:style w:type="paragraph" w:customStyle="1" w:styleId="TableBullet">
    <w:name w:val="Table Bullet"/>
    <w:basedOn w:val="Normal"/>
    <w:uiPriority w:val="99"/>
    <w:rsid w:val="00522EFF"/>
    <w:pPr>
      <w:spacing w:before="40" w:after="40"/>
      <w:ind w:left="576" w:hanging="288"/>
    </w:pPr>
    <w:rPr>
      <w:rFonts w:ascii="Arial Narrow" w:hAnsi="Arial Narrow" w:cs="Arial"/>
      <w:sz w:val="21"/>
      <w:szCs w:val="21"/>
    </w:rPr>
  </w:style>
  <w:style w:type="paragraph" w:customStyle="1" w:styleId="Structure">
    <w:name w:val="Structure"/>
    <w:basedOn w:val="Normal"/>
    <w:uiPriority w:val="99"/>
    <w:rsid w:val="00522EFF"/>
    <w:pPr>
      <w:tabs>
        <w:tab w:val="left" w:pos="576"/>
        <w:tab w:val="num" w:pos="1152"/>
      </w:tabs>
      <w:spacing w:before="60" w:after="60"/>
      <w:ind w:left="1152" w:hanging="576"/>
    </w:pPr>
    <w:rPr>
      <w:rFonts w:ascii="Verdana" w:hAnsi="Verdana"/>
      <w:sz w:val="22"/>
      <w:szCs w:val="24"/>
    </w:rPr>
  </w:style>
  <w:style w:type="paragraph" w:customStyle="1" w:styleId="UsageNote">
    <w:name w:val="Usage Note"/>
    <w:basedOn w:val="Normal"/>
    <w:uiPriority w:val="99"/>
    <w:rsid w:val="00522EFF"/>
    <w:pPr>
      <w:keepNext/>
      <w:spacing w:after="120"/>
      <w:ind w:left="691" w:hanging="691"/>
    </w:pPr>
    <w:rPr>
      <w:rFonts w:ascii="Arial" w:hAnsi="Arial"/>
      <w:kern w:val="20"/>
      <w:szCs w:val="24"/>
      <w:lang w:eastAsia="de-DE"/>
    </w:rPr>
  </w:style>
  <w:style w:type="paragraph" w:customStyle="1" w:styleId="FigureCaption">
    <w:name w:val="Figure Caption"/>
    <w:basedOn w:val="Normal"/>
    <w:uiPriority w:val="99"/>
    <w:rsid w:val="00522EFF"/>
    <w:pPr>
      <w:spacing w:after="240"/>
      <w:jc w:val="center"/>
    </w:pPr>
    <w:rPr>
      <w:b/>
      <w:bCs/>
      <w:iCs/>
      <w:color w:val="000000"/>
      <w:szCs w:val="24"/>
    </w:rPr>
  </w:style>
  <w:style w:type="paragraph" w:customStyle="1" w:styleId="UsageNoteIndent">
    <w:name w:val="Usage Note Indent"/>
    <w:basedOn w:val="NormalIndent"/>
    <w:uiPriority w:val="99"/>
    <w:rsid w:val="00522EFF"/>
    <w:pPr>
      <w:spacing w:before="0" w:after="120"/>
      <w:ind w:left="288"/>
    </w:pPr>
    <w:rPr>
      <w:kern w:val="20"/>
      <w:szCs w:val="24"/>
      <w:lang w:eastAsia="de-DE"/>
    </w:rPr>
  </w:style>
  <w:style w:type="table" w:styleId="TableGrid30">
    <w:name w:val="Table Grid 3"/>
    <w:basedOn w:val="TableNormal"/>
    <w:uiPriority w:val="99"/>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0">
    <w:name w:val="Table Grid 2"/>
    <w:basedOn w:val="TableNormal"/>
    <w:uiPriority w:val="99"/>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0">
    <w:name w:val="Table Grid 1"/>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0">
    <w:name w:val="Table Grid 5"/>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0">
    <w:name w:val="Table Grid 4"/>
    <w:basedOn w:val="TableNormal"/>
    <w:uiPriority w:val="99"/>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superscript">
    <w:name w:val="superscript"/>
    <w:basedOn w:val="Normal"/>
    <w:uiPriority w:val="99"/>
    <w:rsid w:val="00522EFF"/>
    <w:pPr>
      <w:spacing w:before="40" w:after="40"/>
      <w:ind w:right="-43"/>
      <w:jc w:val="center"/>
    </w:pPr>
    <w:rPr>
      <w:rFonts w:ascii="Arial Narrow" w:hAnsi="Arial Narrow" w:cs="Arial"/>
      <w:bCs/>
      <w:color w:val="000000"/>
      <w:kern w:val="20"/>
      <w:sz w:val="21"/>
      <w:szCs w:val="21"/>
    </w:rPr>
  </w:style>
  <w:style w:type="paragraph" w:customStyle="1" w:styleId="ConfTitle">
    <w:name w:val="ConfTitle"/>
    <w:basedOn w:val="UsageNote"/>
    <w:uiPriority w:val="99"/>
    <w:rsid w:val="00522EFF"/>
    <w:rPr>
      <w:b/>
    </w:rPr>
  </w:style>
  <w:style w:type="paragraph" w:customStyle="1" w:styleId="cption">
    <w:name w:val="cption"/>
    <w:basedOn w:val="Normal"/>
    <w:uiPriority w:val="99"/>
    <w:rsid w:val="00522EFF"/>
    <w:pPr>
      <w:spacing w:before="0"/>
    </w:pPr>
    <w:rPr>
      <w:rFonts w:ascii="Lucida Sans" w:hAnsi="Lucida Sans"/>
      <w:bCs/>
      <w:color w:val="CC0000"/>
      <w:sz w:val="21"/>
      <w:szCs w:val="24"/>
    </w:rPr>
  </w:style>
  <w:style w:type="paragraph" w:customStyle="1" w:styleId="SubTitle0">
    <w:name w:val="Sub Title"/>
    <w:basedOn w:val="Title"/>
    <w:uiPriority w:val="99"/>
    <w:rsid w:val="00522EFF"/>
    <w:pPr>
      <w:pBdr>
        <w:bottom w:val="none" w:sz="0" w:space="0" w:color="auto"/>
      </w:pBdr>
      <w:spacing w:before="240" w:after="60"/>
      <w:contextualSpacing w:val="0"/>
      <w:jc w:val="center"/>
    </w:pPr>
    <w:rPr>
      <w:rFonts w:ascii="Arial" w:eastAsia="Calibri" w:hAnsi="Arial" w:cs="Arial"/>
      <w:b/>
      <w:bCs/>
      <w:color w:val="auto"/>
      <w:spacing w:val="0"/>
      <w:sz w:val="24"/>
      <w:szCs w:val="24"/>
    </w:rPr>
  </w:style>
  <w:style w:type="table" w:customStyle="1" w:styleId="LightList1">
    <w:name w:val="Light List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522EFF"/>
    <w:pPr>
      <w:numPr>
        <w:numId w:val="41"/>
      </w:numPr>
    </w:pPr>
  </w:style>
  <w:style w:type="numbering" w:customStyle="1" w:styleId="NumberedHeads">
    <w:name w:val="Numbered_Heads"/>
    <w:rsid w:val="00522EFF"/>
    <w:pPr>
      <w:numPr>
        <w:numId w:val="40"/>
      </w:numPr>
    </w:pPr>
  </w:style>
  <w:style w:type="paragraph" w:customStyle="1" w:styleId="AppendixH4">
    <w:name w:val="Appendix H4"/>
    <w:basedOn w:val="Heading2"/>
    <w:uiPriority w:val="99"/>
    <w:rsid w:val="00522EFF"/>
    <w:pPr>
      <w:widowControl w:val="0"/>
    </w:pPr>
    <w:rPr>
      <w:rFonts w:ascii="Calibri" w:hAnsi="Calibri" w:cs="Arial"/>
      <w:noProof w:val="0"/>
      <w:kern w:val="0"/>
      <w:sz w:val="20"/>
    </w:rPr>
  </w:style>
  <w:style w:type="paragraph" w:customStyle="1" w:styleId="AppendixH5">
    <w:name w:val="Appendix H5"/>
    <w:basedOn w:val="Heading3"/>
    <w:uiPriority w:val="99"/>
    <w:rsid w:val="00522EFF"/>
    <w:pPr>
      <w:widowControl w:val="0"/>
      <w:numPr>
        <w:ilvl w:val="0"/>
      </w:numPr>
      <w:ind w:left="720"/>
    </w:pPr>
    <w:rPr>
      <w:rFonts w:ascii="Calibri" w:hAnsi="Calibri" w:cs="Arial"/>
      <w:noProof w:val="0"/>
      <w:color w:val="000000"/>
      <w:kern w:val="0"/>
      <w:sz w:val="20"/>
    </w:rPr>
  </w:style>
  <w:style w:type="paragraph" w:customStyle="1" w:styleId="TableText3">
    <w:name w:val="Table Text 3"/>
    <w:basedOn w:val="TableText1"/>
    <w:uiPriority w:val="99"/>
    <w:rsid w:val="00522EFF"/>
    <w:pPr>
      <w:tabs>
        <w:tab w:val="left" w:pos="360"/>
        <w:tab w:val="left" w:pos="720"/>
        <w:tab w:val="left" w:pos="1080"/>
        <w:tab w:val="left" w:pos="1440"/>
      </w:tabs>
    </w:pPr>
    <w:rPr>
      <w:sz w:val="16"/>
    </w:rPr>
  </w:style>
  <w:style w:type="numbering" w:customStyle="1" w:styleId="NoList1">
    <w:name w:val="No List1"/>
    <w:next w:val="NoList"/>
    <w:uiPriority w:val="99"/>
    <w:semiHidden/>
    <w:unhideWhenUsed/>
    <w:rsid w:val="00522EFF"/>
  </w:style>
  <w:style w:type="table" w:customStyle="1" w:styleId="TableSimple11">
    <w:name w:val="Table Simple 11"/>
    <w:basedOn w:val="TableNormal"/>
    <w:next w:val="TableSimple1"/>
    <w:uiPriority w:val="99"/>
    <w:semiHidden/>
    <w:unhideWhenUsed/>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0">
    <w:name w:val="Table Grid 11"/>
    <w:basedOn w:val="TableNormal"/>
    <w:next w:val="TableGrid10"/>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
    <w:name w:val="Table Grid 21"/>
    <w:basedOn w:val="TableNormal"/>
    <w:next w:val="TableGrid20"/>
    <w:uiPriority w:val="99"/>
    <w:semiHidden/>
    <w:unhideWhenUsed/>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
    <w:name w:val="Table Grid 31"/>
    <w:basedOn w:val="TableNormal"/>
    <w:next w:val="TableGrid30"/>
    <w:uiPriority w:val="99"/>
    <w:semiHidden/>
    <w:unhideWhenUsed/>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
    <w:name w:val="Table Grid 41"/>
    <w:basedOn w:val="TableNormal"/>
    <w:next w:val="TableGrid40"/>
    <w:uiPriority w:val="99"/>
    <w:semiHidden/>
    <w:unhideWhenUsed/>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0"/>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
    <w:name w:val="Table Elegant1"/>
    <w:basedOn w:val="TableNormal"/>
    <w:next w:val="TableElegant"/>
    <w:uiPriority w:val="99"/>
    <w:semiHidden/>
    <w:unhideWhenUsed/>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0">
    <w:name w:val="Table Grid6"/>
    <w:basedOn w:val="TableNormal"/>
    <w:next w:val="TableGrid"/>
    <w:uiPriority w:val="9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2">
    <w:name w:val="Light List - Accent 12"/>
    <w:basedOn w:val="TableNormal"/>
    <w:next w:val="LightList-Accent13"/>
    <w:uiPriority w:val="61"/>
    <w:rsid w:val="00522EFF"/>
    <w:rPr>
      <w:rFonts w:ascii="Calibri" w:eastAsia="Calibri" w:hAnsi="Calibr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
    <w:name w:val="Light Shading - Accent 51"/>
    <w:basedOn w:val="TableNormal"/>
    <w:next w:val="LightShading-Accent5"/>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
    <w:name w:val="Table Grid12"/>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basedOn w:val="TableNormal"/>
    <w:uiPriority w:val="59"/>
    <w:rsid w:val="00522EF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0">
    <w:name w:val="Table Grid3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0">
    <w:name w:val="Table Grid4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1">
    <w:name w:val="Table_Sty1"/>
    <w:basedOn w:val="TableNormal"/>
    <w:rsid w:val="00522EFF"/>
    <w:pPr>
      <w:spacing w:after="40" w:line="180" w:lineRule="exact"/>
    </w:pPr>
    <w:rPr>
      <w:rFonts w:ascii="Arial Narrow" w:hAnsi="Arial Narrow"/>
      <w:spacing w:val="-8"/>
      <w:kern w:val="18"/>
      <w:sz w:val="18"/>
      <w:szCs w:val="18"/>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0">
    <w:name w:val="Table Grid5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1">
    <w:name w:val="ONE USDA Table 1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
    <w:name w:val="ColumnsGreen1"/>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
    <w:name w:val="Light List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
    <w:name w:val="1 / 1.1 / 1.1.11"/>
    <w:basedOn w:val="NoList"/>
    <w:next w:val="111111"/>
    <w:uiPriority w:val="99"/>
    <w:semiHidden/>
    <w:unhideWhenUsed/>
    <w:rsid w:val="00522EFF"/>
    <w:pPr>
      <w:numPr>
        <w:numId w:val="36"/>
      </w:numPr>
    </w:pPr>
  </w:style>
  <w:style w:type="numbering" w:customStyle="1" w:styleId="NumberedHeads1">
    <w:name w:val="Numbered_Heads1"/>
    <w:rsid w:val="00522EFF"/>
    <w:pPr>
      <w:numPr>
        <w:numId w:val="37"/>
      </w:numPr>
    </w:pPr>
  </w:style>
  <w:style w:type="numbering" w:customStyle="1" w:styleId="Constraints2">
    <w:name w:val="Constraints2"/>
    <w:rsid w:val="00522EFF"/>
    <w:pPr>
      <w:numPr>
        <w:numId w:val="38"/>
      </w:numPr>
    </w:pPr>
  </w:style>
  <w:style w:type="numbering" w:customStyle="1" w:styleId="Constraints11">
    <w:name w:val="Constraints11"/>
    <w:rsid w:val="00522EFF"/>
    <w:pPr>
      <w:numPr>
        <w:numId w:val="39"/>
      </w:numPr>
    </w:pPr>
  </w:style>
  <w:style w:type="character" w:styleId="HTMLTypewriter">
    <w:name w:val="HTML Typewriter"/>
    <w:basedOn w:val="DefaultParagraphFont"/>
    <w:uiPriority w:val="99"/>
    <w:unhideWhenUsed/>
    <w:rsid w:val="00522EFF"/>
    <w:rPr>
      <w:rFonts w:ascii="Courier New" w:eastAsia="Times New Roman" w:hAnsi="Courier New" w:cs="Courier New"/>
      <w:sz w:val="20"/>
      <w:szCs w:val="20"/>
    </w:rPr>
  </w:style>
  <w:style w:type="paragraph" w:customStyle="1" w:styleId="Tabletext4">
    <w:name w:val="Table text"/>
    <w:basedOn w:val="PlainText"/>
    <w:link w:val="TabletextChar1"/>
    <w:qFormat/>
    <w:rsid w:val="00522EFF"/>
    <w:pPr>
      <w:keepNext/>
      <w:spacing w:after="120" w:line="230" w:lineRule="atLeast"/>
    </w:pPr>
    <w:rPr>
      <w:rFonts w:ascii="Arial" w:eastAsia="MS Mincho" w:hAnsi="Arial" w:cs="Times New Roman"/>
      <w:sz w:val="18"/>
      <w:szCs w:val="18"/>
      <w:lang w:val="en-GB" w:eastAsia="ja-JP"/>
    </w:rPr>
  </w:style>
  <w:style w:type="character" w:customStyle="1" w:styleId="TabletextChar1">
    <w:name w:val="Table text Char"/>
    <w:link w:val="Tabletext4"/>
    <w:rsid w:val="00522EFF"/>
    <w:rPr>
      <w:rFonts w:ascii="Arial" w:eastAsia="MS Mincho" w:hAnsi="Arial"/>
      <w:sz w:val="18"/>
      <w:szCs w:val="18"/>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1" w:unhideWhenUsed="1" w:qFormat="1"/>
    <w:lsdException w:name="footnote reference" w:uiPriority="0"/>
    <w:lsdException w:name="annotation reference" w:uiPriority="0"/>
    <w:lsdException w:name="endnote reference" w:uiPriority="0"/>
    <w:lsdException w:name="List Bullet" w:qFormat="1"/>
    <w:lsdException w:name="List Bullet 2" w:qFormat="1"/>
    <w:lsdException w:name="Title" w:qFormat="1"/>
    <w:lsdException w:name="Default Paragraph Font" w:uiPriority="1"/>
    <w:lsdException w:name="Body Text" w:uiPriority="0" w:qFormat="1"/>
    <w:lsdException w:name="Subtitle" w:qFormat="1"/>
    <w:lsdException w:name="Body Text 2" w:qFormat="1"/>
    <w:lsdException w:name="Strong" w:qFormat="1"/>
    <w:lsdException w:name="Emphasis" w:uiPriority="20" w:qFormat="1"/>
    <w:lsdException w:name="Document Map" w:uiPriority="0"/>
    <w:lsdException w:name="HTML Top of Form" w:uiPriority="0"/>
    <w:lsdException w:name="HTML Bottom of Form" w:uiPriority="0"/>
    <w:lsdException w:name="HTML Acronym"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6DA"/>
    <w:pPr>
      <w:spacing w:before="120"/>
    </w:pPr>
    <w:rPr>
      <w:sz w:val="24"/>
    </w:rPr>
  </w:style>
  <w:style w:type="paragraph" w:styleId="Heading1">
    <w:name w:val="heading 1"/>
    <w:next w:val="BodyText"/>
    <w:link w:val="Heading1Char"/>
    <w:qFormat/>
    <w:rsid w:val="00597DB2"/>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0"/>
      </w:numPr>
      <w:outlineLvl w:val="3"/>
    </w:pPr>
  </w:style>
  <w:style w:type="paragraph" w:styleId="Heading5">
    <w:name w:val="heading 5"/>
    <w:basedOn w:val="Heading4"/>
    <w:next w:val="BodyText"/>
    <w:link w:val="Heading5Char"/>
    <w:qFormat/>
    <w:rsid w:val="00597DB2"/>
    <w:p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unhideWhenUsed/>
    <w:qFormat/>
    <w:rsid w:val="00597DB2"/>
    <w:pPr>
      <w:numPr>
        <w:numId w:val="1"/>
      </w:numPr>
    </w:pPr>
  </w:style>
  <w:style w:type="paragraph" w:styleId="Bibliography">
    <w:name w:val="Bibliography"/>
    <w:basedOn w:val="Normal"/>
    <w:next w:val="Normal"/>
    <w:uiPriority w:val="37"/>
    <w:unhideWhenUsed/>
    <w:rsid w:val="007E76DA"/>
  </w:style>
  <w:style w:type="paragraph" w:styleId="BlockText">
    <w:name w:val="Block Text"/>
    <w:basedOn w:val="Normal"/>
    <w:link w:val="BlockTextChar"/>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link w:val="BodyText3"/>
    <w:uiPriority w:val="99"/>
    <w:rsid w:val="00C56183"/>
    <w:rPr>
      <w:sz w:val="16"/>
      <w:szCs w:val="16"/>
    </w:rPr>
  </w:style>
  <w:style w:type="character" w:customStyle="1" w:styleId="ListBulletChar">
    <w:name w:val="List Bullet Char"/>
    <w:link w:val="ListBullet"/>
    <w:uiPriority w:val="99"/>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rsid w:val="00597DB2"/>
    <w:rPr>
      <w:sz w:val="20"/>
    </w:rPr>
  </w:style>
  <w:style w:type="character" w:styleId="PageNumber">
    <w:name w:val="page number"/>
    <w:uiPriority w:val="99"/>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uiPriority w:val="99"/>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uiPriority w:val="99"/>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link w:val="BodyText2Char"/>
    <w:uiPriority w:val="99"/>
    <w:qFormat/>
    <w:rsid w:val="00597DB2"/>
    <w:pPr>
      <w:spacing w:before="0"/>
    </w:pPr>
    <w:rPr>
      <w:i/>
    </w:rPr>
  </w:style>
  <w:style w:type="paragraph" w:styleId="BodyTextIndent2">
    <w:name w:val="Body Text Indent 2"/>
    <w:basedOn w:val="Normal"/>
    <w:link w:val="BodyTextIndent2Char"/>
    <w:uiPriority w:val="99"/>
    <w:rsid w:val="00597DB2"/>
    <w:pPr>
      <w:ind w:left="1620" w:hanging="360"/>
    </w:pPr>
  </w:style>
  <w:style w:type="paragraph" w:styleId="BodyTextFirstIndent">
    <w:name w:val="Body Text First Indent"/>
    <w:basedOn w:val="BodyText"/>
    <w:link w:val="BodyTextFirstIndentChar"/>
    <w:uiPriority w:val="99"/>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rsid w:val="00147F29"/>
    <w:rPr>
      <w:sz w:val="24"/>
    </w:rPr>
  </w:style>
  <w:style w:type="table" w:styleId="TableGrid">
    <w:name w:val="Table Grid"/>
    <w:basedOn w:val="TableNormal"/>
    <w:uiPriority w:val="9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link w:val="FootnoteText"/>
    <w:rsid w:val="002C452F"/>
  </w:style>
  <w:style w:type="character" w:customStyle="1" w:styleId="apple-converted-space">
    <w:name w:val="apple-converted-space"/>
    <w:rsid w:val="00DC0BD1"/>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7E76DA"/>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7E76DA"/>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qFormat/>
    <w:rsid w:val="00597DB2"/>
    <w:pPr>
      <w:numPr>
        <w:numId w:val="2"/>
      </w:numPr>
    </w:pPr>
  </w:style>
  <w:style w:type="paragraph" w:styleId="ListBullet3">
    <w:name w:val="List Bullet 3"/>
    <w:basedOn w:val="Normal"/>
    <w:link w:val="ListBullet3Char"/>
    <w:uiPriority w:val="99"/>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7E76DA"/>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uiPriority w:val="99"/>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99"/>
    <w:rsid w:val="00597DB2"/>
    <w:rPr>
      <w:rFonts w:ascii="Cambria" w:hAnsi="Cambria"/>
      <w:color w:val="17365D"/>
      <w:spacing w:val="5"/>
      <w:kern w:val="28"/>
      <w:sz w:val="52"/>
      <w:szCs w:val="52"/>
    </w:rPr>
  </w:style>
  <w:style w:type="character" w:customStyle="1" w:styleId="ListBullet3Char">
    <w:name w:val="List Bullet 3 Char"/>
    <w:link w:val="ListBullet3"/>
    <w:uiPriority w:val="99"/>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uiPriority w:val="99"/>
    <w:rsid w:val="00D05B7C"/>
    <w:rPr>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link w:val="NoteHeading"/>
    <w:uiPriority w:val="99"/>
    <w:rsid w:val="00D05B7C"/>
    <w:rPr>
      <w:sz w:val="24"/>
    </w:rPr>
  </w:style>
  <w:style w:type="paragraph" w:styleId="Quote">
    <w:name w:val="Quote"/>
    <w:basedOn w:val="Normal"/>
    <w:next w:val="Normal"/>
    <w:link w:val="QuoteChar"/>
    <w:uiPriority w:val="99"/>
    <w:qFormat/>
    <w:rsid w:val="00D05B7C"/>
    <w:rPr>
      <w:i/>
      <w:iCs/>
      <w:color w:val="000000"/>
    </w:rPr>
  </w:style>
  <w:style w:type="character" w:customStyle="1" w:styleId="QuoteChar">
    <w:name w:val="Quote Char"/>
    <w:link w:val="Quote"/>
    <w:uiPriority w:val="99"/>
    <w:rsid w:val="00D05B7C"/>
    <w:rPr>
      <w:i/>
      <w:iCs/>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link w:val="Salutation"/>
    <w:uiPriority w:val="99"/>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link w:val="Signature"/>
    <w:uiPriority w:val="99"/>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link w:val="Subtitle"/>
    <w:uiPriority w:val="99"/>
    <w:rsid w:val="00D05B7C"/>
    <w:rPr>
      <w:rFonts w:ascii="Cambria" w:eastAsia="Times New Roman" w:hAnsi="Cambria" w:cs="Times New Roman"/>
      <w:sz w:val="24"/>
      <w:szCs w:val="24"/>
    </w:rPr>
  </w:style>
  <w:style w:type="paragraph" w:styleId="TOAHeading">
    <w:name w:val="toa heading"/>
    <w:basedOn w:val="Normal"/>
    <w:next w:val="Normal"/>
    <w:uiPriority w:val="99"/>
    <w:rsid w:val="00D05B7C"/>
    <w:rPr>
      <w:rFonts w:ascii="Cambria" w:hAnsi="Cambria"/>
      <w:b/>
      <w:bCs/>
      <w:szCs w:val="24"/>
    </w:rPr>
  </w:style>
  <w:style w:type="paragraph" w:customStyle="1" w:styleId="TableHeading">
    <w:name w:val="Table Heading"/>
    <w:uiPriority w:val="99"/>
    <w:rsid w:val="00BD19B5"/>
    <w:pPr>
      <w:spacing w:before="60" w:after="60"/>
      <w:ind w:left="72" w:right="72"/>
    </w:pPr>
    <w:rPr>
      <w:rFonts w:ascii="Calibri" w:hAnsi="Calibri"/>
      <w:color w:val="FFFFFF"/>
    </w:rPr>
  </w:style>
  <w:style w:type="paragraph" w:customStyle="1" w:styleId="TableText0">
    <w:name w:val="Table Text"/>
    <w:aliases w:val="tt,table text"/>
    <w:link w:val="TableTextChar0"/>
    <w:rsid w:val="00BD19B5"/>
    <w:pPr>
      <w:widowControl w:val="0"/>
      <w:spacing w:before="60" w:after="60"/>
    </w:pPr>
    <w:rPr>
      <w:rFonts w:ascii="Calibri" w:hAnsi="Calibri"/>
    </w:rPr>
  </w:style>
  <w:style w:type="table" w:customStyle="1" w:styleId="TableGrid5">
    <w:name w:val="Table Grid5"/>
    <w:basedOn w:val="TableNormal"/>
    <w:next w:val="TableGrid"/>
    <w:uiPriority w:val="59"/>
    <w:rsid w:val="00BD19B5"/>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0">
    <w:name w:val="Table Text Char"/>
    <w:aliases w:val="tt Char,table text Char"/>
    <w:link w:val="TableText0"/>
    <w:locked/>
    <w:rsid w:val="00BD19B5"/>
    <w:rPr>
      <w:rFonts w:ascii="Calibri" w:hAnsi="Calibri"/>
    </w:rPr>
  </w:style>
  <w:style w:type="character" w:customStyle="1" w:styleId="LightShading-Accent2Char">
    <w:name w:val="Light Shading - Accent 2 Char"/>
    <w:link w:val="LightShading-Accent2"/>
    <w:uiPriority w:val="30"/>
    <w:rsid w:val="007E76DA"/>
    <w:rPr>
      <w:b/>
      <w:bCs/>
      <w:i/>
      <w:iCs/>
      <w:color w:val="4F81BD"/>
      <w:sz w:val="24"/>
    </w:rPr>
  </w:style>
  <w:style w:type="character" w:customStyle="1" w:styleId="ColorfulGrid-Accent1Char">
    <w:name w:val="Colorful Grid - Accent 1 Char"/>
    <w:link w:val="ColorfulGrid-Accent1"/>
    <w:uiPriority w:val="29"/>
    <w:rsid w:val="007E76DA"/>
    <w:rPr>
      <w:i/>
      <w:iCs/>
      <w:color w:val="000000"/>
      <w:sz w:val="24"/>
    </w:rPr>
  </w:style>
  <w:style w:type="table" w:styleId="LightShading-Accent2">
    <w:name w:val="Light Shading Accent 2"/>
    <w:basedOn w:val="TableNormal"/>
    <w:link w:val="LightShading-Accent2Char"/>
    <w:uiPriority w:val="30"/>
    <w:rsid w:val="007E76DA"/>
    <w:rPr>
      <w:b/>
      <w:bCs/>
      <w:i/>
      <w:iCs/>
      <w:color w:val="4F81BD"/>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7E76DA"/>
    <w:rPr>
      <w:i/>
      <w:iCs/>
      <w:color w:val="000000"/>
      <w:sz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EntryChar">
    <w:name w:val="Table Entry Char"/>
    <w:link w:val="TableEntry"/>
    <w:locked/>
    <w:rsid w:val="00260625"/>
    <w:rPr>
      <w:sz w:val="18"/>
    </w:rPr>
  </w:style>
  <w:style w:type="character" w:customStyle="1" w:styleId="TableEntryHeaderChar">
    <w:name w:val="Table Entry Header Char"/>
    <w:link w:val="TableEntryHeader"/>
    <w:locked/>
    <w:rsid w:val="00260625"/>
    <w:rPr>
      <w:rFonts w:ascii="Arial" w:hAnsi="Arial"/>
      <w:b/>
    </w:rPr>
  </w:style>
  <w:style w:type="character" w:customStyle="1" w:styleId="TableTitleChar">
    <w:name w:val="Table Title Char"/>
    <w:link w:val="TableTitle"/>
    <w:locked/>
    <w:rsid w:val="00260625"/>
    <w:rPr>
      <w:rFonts w:ascii="Arial" w:hAnsi="Arial"/>
      <w:b/>
      <w:sz w:val="22"/>
    </w:rPr>
  </w:style>
  <w:style w:type="paragraph" w:customStyle="1" w:styleId="CodeLine">
    <w:name w:val="Code Line"/>
    <w:basedOn w:val="Normal"/>
    <w:uiPriority w:val="99"/>
    <w:rsid w:val="00FA672F"/>
    <w:pPr>
      <w:pBdr>
        <w:top w:val="single" w:sz="4" w:space="1" w:color="auto"/>
        <w:left w:val="single" w:sz="4" w:space="4" w:color="auto"/>
        <w:bottom w:val="single" w:sz="4" w:space="1" w:color="auto"/>
        <w:right w:val="single" w:sz="4" w:space="4" w:color="auto"/>
      </w:pBdr>
      <w:spacing w:before="0"/>
      <w:ind w:left="1080"/>
    </w:pPr>
    <w:rPr>
      <w:rFonts w:ascii="Courier New" w:hAnsi="Courier New" w:cs="Courier New"/>
      <w:sz w:val="18"/>
      <w:szCs w:val="16"/>
    </w:rPr>
  </w:style>
  <w:style w:type="character" w:customStyle="1" w:styleId="Heading1Char">
    <w:name w:val="Heading 1 Char"/>
    <w:link w:val="Heading1"/>
    <w:rsid w:val="00522EFF"/>
    <w:rPr>
      <w:rFonts w:ascii="Arial" w:hAnsi="Arial"/>
      <w:b/>
      <w:noProof/>
      <w:kern w:val="28"/>
      <w:sz w:val="28"/>
    </w:rPr>
  </w:style>
  <w:style w:type="character" w:customStyle="1" w:styleId="Heading3Char">
    <w:name w:val="Heading 3 Char"/>
    <w:link w:val="Heading3"/>
    <w:rsid w:val="00522EFF"/>
    <w:rPr>
      <w:rFonts w:ascii="Arial" w:hAnsi="Arial"/>
      <w:b/>
      <w:noProof/>
      <w:kern w:val="28"/>
      <w:sz w:val="28"/>
    </w:rPr>
  </w:style>
  <w:style w:type="character" w:customStyle="1" w:styleId="Heading4Char">
    <w:name w:val="Heading 4 Char"/>
    <w:link w:val="Heading4"/>
    <w:rsid w:val="00522EFF"/>
    <w:rPr>
      <w:rFonts w:ascii="Arial" w:hAnsi="Arial"/>
      <w:b/>
      <w:noProof/>
      <w:kern w:val="28"/>
      <w:sz w:val="28"/>
    </w:rPr>
  </w:style>
  <w:style w:type="character" w:customStyle="1" w:styleId="Heading5Char">
    <w:name w:val="Heading 5 Char"/>
    <w:link w:val="Heading5"/>
    <w:rsid w:val="00522EFF"/>
    <w:rPr>
      <w:rFonts w:ascii="Arial" w:hAnsi="Arial"/>
      <w:b/>
      <w:noProof/>
      <w:kern w:val="28"/>
      <w:sz w:val="28"/>
    </w:rPr>
  </w:style>
  <w:style w:type="character" w:customStyle="1" w:styleId="Heading6Char">
    <w:name w:val="Heading 6 Char"/>
    <w:link w:val="Heading6"/>
    <w:rsid w:val="00522EFF"/>
    <w:rPr>
      <w:rFonts w:ascii="Arial" w:hAnsi="Arial"/>
      <w:b/>
      <w:noProof/>
      <w:kern w:val="28"/>
      <w:sz w:val="28"/>
    </w:rPr>
  </w:style>
  <w:style w:type="character" w:customStyle="1" w:styleId="Heading7Char">
    <w:name w:val="Heading 7 Char"/>
    <w:link w:val="Heading7"/>
    <w:rsid w:val="00522EFF"/>
    <w:rPr>
      <w:rFonts w:ascii="Arial" w:hAnsi="Arial"/>
      <w:b/>
      <w:noProof/>
      <w:kern w:val="28"/>
      <w:sz w:val="28"/>
    </w:rPr>
  </w:style>
  <w:style w:type="character" w:customStyle="1" w:styleId="Heading8Char">
    <w:name w:val="Heading 8 Char"/>
    <w:link w:val="Heading8"/>
    <w:uiPriority w:val="99"/>
    <w:rsid w:val="00522EFF"/>
    <w:rPr>
      <w:rFonts w:ascii="Arial" w:hAnsi="Arial"/>
      <w:b/>
      <w:noProof/>
      <w:kern w:val="28"/>
      <w:sz w:val="28"/>
    </w:rPr>
  </w:style>
  <w:style w:type="character" w:customStyle="1" w:styleId="Heading9Char">
    <w:name w:val="Heading 9 Char"/>
    <w:link w:val="Heading9"/>
    <w:uiPriority w:val="99"/>
    <w:rsid w:val="00522EFF"/>
    <w:rPr>
      <w:rFonts w:ascii="Arial" w:hAnsi="Arial"/>
      <w:b/>
      <w:noProof/>
      <w:kern w:val="28"/>
      <w:sz w:val="28"/>
    </w:rPr>
  </w:style>
  <w:style w:type="character" w:customStyle="1" w:styleId="HeaderChar">
    <w:name w:val="Header Char"/>
    <w:link w:val="Header"/>
    <w:uiPriority w:val="99"/>
    <w:rsid w:val="00522EFF"/>
    <w:rPr>
      <w:sz w:val="24"/>
    </w:rPr>
  </w:style>
  <w:style w:type="character" w:customStyle="1" w:styleId="FooterChar">
    <w:name w:val="Footer Char"/>
    <w:link w:val="Footer"/>
    <w:uiPriority w:val="99"/>
    <w:rsid w:val="00522EFF"/>
    <w:rPr>
      <w:sz w:val="24"/>
    </w:rPr>
  </w:style>
  <w:style w:type="numbering" w:customStyle="1" w:styleId="Constraints1">
    <w:name w:val="Constraints1"/>
    <w:rsid w:val="00522EFF"/>
  </w:style>
  <w:style w:type="table" w:customStyle="1" w:styleId="LightList-Accent13">
    <w:name w:val="Light List - Accent 13"/>
    <w:basedOn w:val="TableNormal"/>
    <w:uiPriority w:val="61"/>
    <w:rsid w:val="00522EF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ppendixH1">
    <w:name w:val="Appendix H1"/>
    <w:uiPriority w:val="99"/>
    <w:rsid w:val="00522EFF"/>
    <w:pPr>
      <w:keepNext/>
      <w:spacing w:before="120" w:after="240"/>
    </w:pPr>
    <w:rPr>
      <w:rFonts w:ascii="Calibri" w:hAnsi="Calibri"/>
      <w:b/>
      <w:sz w:val="36"/>
      <w:szCs w:val="28"/>
    </w:rPr>
  </w:style>
  <w:style w:type="paragraph" w:customStyle="1" w:styleId="AppendixH2">
    <w:name w:val="Appendix H2"/>
    <w:basedOn w:val="AppendixH1"/>
    <w:uiPriority w:val="99"/>
    <w:rsid w:val="00522EFF"/>
    <w:rPr>
      <w:sz w:val="28"/>
    </w:rPr>
  </w:style>
  <w:style w:type="paragraph" w:customStyle="1" w:styleId="AppendixH3">
    <w:name w:val="Appendix H3"/>
    <w:basedOn w:val="AppendixH2"/>
    <w:uiPriority w:val="99"/>
    <w:rsid w:val="00522EFF"/>
    <w:pPr>
      <w:keepLines/>
      <w:numPr>
        <w:ilvl w:val="2"/>
      </w:numPr>
      <w:spacing w:before="360"/>
    </w:pPr>
    <w:rPr>
      <w:sz w:val="24"/>
    </w:rPr>
  </w:style>
  <w:style w:type="character" w:customStyle="1" w:styleId="BlockTextChar">
    <w:name w:val="Block Text Char"/>
    <w:basedOn w:val="DefaultParagraphFont"/>
    <w:link w:val="BlockText"/>
    <w:uiPriority w:val="99"/>
    <w:rsid w:val="00522EFF"/>
    <w:rPr>
      <w:sz w:val="24"/>
    </w:rPr>
  </w:style>
  <w:style w:type="character" w:customStyle="1" w:styleId="BodyText2Char">
    <w:name w:val="Body Text 2 Char"/>
    <w:link w:val="BodyText2"/>
    <w:uiPriority w:val="99"/>
    <w:rsid w:val="00522EFF"/>
    <w:rPr>
      <w:i/>
      <w:sz w:val="24"/>
    </w:rPr>
  </w:style>
  <w:style w:type="paragraph" w:customStyle="1" w:styleId="BodyText4">
    <w:name w:val="Body Text 4"/>
    <w:basedOn w:val="BodyText3"/>
    <w:uiPriority w:val="99"/>
    <w:rsid w:val="00522EFF"/>
    <w:pPr>
      <w:spacing w:after="0"/>
      <w:ind w:left="2880"/>
    </w:pPr>
    <w:rPr>
      <w:rFonts w:ascii="Calibri" w:hAnsi="Calibri"/>
      <w:sz w:val="20"/>
    </w:rPr>
  </w:style>
  <w:style w:type="paragraph" w:customStyle="1" w:styleId="BodyText8">
    <w:name w:val="Body Text 8"/>
    <w:basedOn w:val="BodyText"/>
    <w:uiPriority w:val="99"/>
    <w:rsid w:val="00522EFF"/>
    <w:pPr>
      <w:framePr w:w="1858" w:h="2736" w:hRule="exact" w:hSpace="187" w:vSpace="187" w:wrap="notBeside" w:vAnchor="text" w:hAnchor="page" w:x="1441" w:y="15"/>
      <w:pBdr>
        <w:bottom w:val="single" w:sz="6" w:space="1" w:color="auto"/>
      </w:pBdr>
      <w:ind w:left="1080"/>
    </w:pPr>
    <w:rPr>
      <w:rFonts w:ascii="Calibri" w:hAnsi="Calibri"/>
      <w:sz w:val="20"/>
      <w:szCs w:val="24"/>
    </w:rPr>
  </w:style>
  <w:style w:type="paragraph" w:styleId="BodyTextIndent">
    <w:name w:val="Body Text Indent"/>
    <w:basedOn w:val="BodyText"/>
    <w:link w:val="BodyTextIndentChar"/>
    <w:uiPriority w:val="99"/>
    <w:rsid w:val="00522EFF"/>
    <w:pPr>
      <w:widowControl w:val="0"/>
      <w:spacing w:after="60"/>
      <w:ind w:left="720" w:right="900"/>
    </w:pPr>
    <w:rPr>
      <w:rFonts w:ascii="Calibri" w:hAnsi="Calibri"/>
      <w:sz w:val="20"/>
      <w:szCs w:val="24"/>
    </w:rPr>
  </w:style>
  <w:style w:type="character" w:customStyle="1" w:styleId="BodyTextIndentChar">
    <w:name w:val="Body Text Indent Char"/>
    <w:basedOn w:val="DefaultParagraphFont"/>
    <w:link w:val="BodyTextIndent"/>
    <w:uiPriority w:val="99"/>
    <w:rsid w:val="00522EFF"/>
    <w:rPr>
      <w:rFonts w:ascii="Calibri" w:hAnsi="Calibri"/>
      <w:szCs w:val="24"/>
    </w:rPr>
  </w:style>
  <w:style w:type="character" w:customStyle="1" w:styleId="BodyTextIndent2Char">
    <w:name w:val="Body Text Indent 2 Char"/>
    <w:link w:val="BodyTextIndent2"/>
    <w:uiPriority w:val="99"/>
    <w:rsid w:val="00522EFF"/>
    <w:rPr>
      <w:sz w:val="24"/>
    </w:rPr>
  </w:style>
  <w:style w:type="paragraph" w:customStyle="1" w:styleId="CodeLinenumbered">
    <w:name w:val="Code Line numbered"/>
    <w:basedOn w:val="CodeLine"/>
    <w:uiPriority w:val="99"/>
    <w:rsid w:val="00522EFF"/>
    <w:pPr>
      <w:numPr>
        <w:numId w:val="27"/>
      </w:numPr>
      <w:spacing w:before="60" w:after="60"/>
    </w:pPr>
  </w:style>
  <w:style w:type="paragraph" w:customStyle="1" w:styleId="CoverTitle">
    <w:name w:val="CoverTitle"/>
    <w:uiPriority w:val="99"/>
    <w:rsid w:val="00522EFF"/>
    <w:pPr>
      <w:spacing w:after="80" w:line="400" w:lineRule="exact"/>
    </w:pPr>
    <w:rPr>
      <w:rFonts w:ascii="Calibri" w:hAnsi="Calibri"/>
      <w:b/>
      <w:color w:val="65A8DF"/>
      <w:sz w:val="44"/>
      <w:szCs w:val="48"/>
    </w:rPr>
  </w:style>
  <w:style w:type="paragraph" w:customStyle="1" w:styleId="CoverTitle2">
    <w:name w:val="CoverTitle2"/>
    <w:uiPriority w:val="99"/>
    <w:rsid w:val="00522EFF"/>
    <w:pPr>
      <w:pBdr>
        <w:bottom w:val="single" w:sz="24" w:space="1" w:color="65A8DF"/>
      </w:pBdr>
    </w:pPr>
    <w:rPr>
      <w:rFonts w:ascii="Calibri" w:hAnsi="Calibri"/>
      <w:b/>
      <w:sz w:val="56"/>
      <w:szCs w:val="72"/>
    </w:rPr>
  </w:style>
  <w:style w:type="paragraph" w:customStyle="1" w:styleId="CoverTitle3">
    <w:name w:val="CoverTitle3"/>
    <w:basedOn w:val="Date"/>
    <w:uiPriority w:val="99"/>
    <w:rsid w:val="00522EFF"/>
    <w:pPr>
      <w:keepNext/>
      <w:jc w:val="center"/>
    </w:pPr>
    <w:rPr>
      <w:rFonts w:ascii="Calibri" w:hAnsi="Calibri"/>
      <w:noProof/>
      <w:color w:val="A6A6A6" w:themeColor="background1" w:themeShade="A6"/>
      <w:szCs w:val="24"/>
    </w:rPr>
  </w:style>
  <w:style w:type="paragraph" w:customStyle="1" w:styleId="Default">
    <w:name w:val="Default"/>
    <w:rsid w:val="00522EFF"/>
    <w:pPr>
      <w:autoSpaceDE w:val="0"/>
      <w:autoSpaceDN w:val="0"/>
      <w:adjustRightInd w:val="0"/>
      <w:spacing w:before="120"/>
    </w:pPr>
    <w:rPr>
      <w:rFonts w:ascii="KOKPN I+ Palatino" w:eastAsia="SimSun" w:hAnsi="KOKPN I+ Palatino" w:cs="KOKPN I+ Palatino"/>
      <w:color w:val="000000"/>
      <w:sz w:val="24"/>
      <w:szCs w:val="24"/>
      <w:lang w:eastAsia="zh-CN"/>
    </w:rPr>
  </w:style>
  <w:style w:type="character" w:styleId="Emphasis">
    <w:name w:val="Emphasis"/>
    <w:uiPriority w:val="20"/>
    <w:qFormat/>
    <w:rsid w:val="00522EFF"/>
    <w:rPr>
      <w:i/>
      <w:iCs/>
    </w:rPr>
  </w:style>
  <w:style w:type="character" w:styleId="EndnoteReference">
    <w:name w:val="endnote reference"/>
    <w:rsid w:val="00522EFF"/>
    <w:rPr>
      <w:vertAlign w:val="superscript"/>
    </w:rPr>
  </w:style>
  <w:style w:type="paragraph" w:customStyle="1" w:styleId="FrontMatterTitle">
    <w:name w:val="FrontMatterTitle"/>
    <w:uiPriority w:val="99"/>
    <w:rsid w:val="00522EFF"/>
    <w:pPr>
      <w:spacing w:before="240" w:after="120"/>
    </w:pPr>
    <w:rPr>
      <w:rFonts w:ascii="Calibri" w:hAnsi="Calibri"/>
      <w:b/>
      <w:iCs/>
      <w:sz w:val="28"/>
      <w:szCs w:val="24"/>
    </w:rPr>
  </w:style>
  <w:style w:type="paragraph" w:customStyle="1" w:styleId="GlossaryDefinition">
    <w:name w:val="Glossary Definition"/>
    <w:basedOn w:val="Normal"/>
    <w:uiPriority w:val="99"/>
    <w:rsid w:val="00522EFF"/>
    <w:pPr>
      <w:ind w:left="360" w:hanging="360"/>
    </w:pPr>
    <w:rPr>
      <w:rFonts w:ascii="Calibri" w:hAnsi="Calibri" w:cs="Arial"/>
      <w:sz w:val="20"/>
      <w:szCs w:val="24"/>
    </w:rPr>
  </w:style>
  <w:style w:type="paragraph" w:customStyle="1" w:styleId="GlossaryHeading">
    <w:name w:val="Glossary Heading"/>
    <w:basedOn w:val="Normal"/>
    <w:next w:val="Normal"/>
    <w:uiPriority w:val="99"/>
    <w:rsid w:val="00522EFF"/>
    <w:pPr>
      <w:spacing w:before="320" w:after="60"/>
      <w:jc w:val="center"/>
    </w:pPr>
    <w:rPr>
      <w:rFonts w:ascii="Calibri" w:hAnsi="Calibri" w:cs="Arial"/>
      <w:b/>
      <w:sz w:val="32"/>
      <w:szCs w:val="32"/>
    </w:rPr>
  </w:style>
  <w:style w:type="paragraph" w:customStyle="1" w:styleId="GlossaryTerm">
    <w:name w:val="Glossary Term"/>
    <w:basedOn w:val="Normal"/>
    <w:next w:val="Normal"/>
    <w:uiPriority w:val="99"/>
    <w:rsid w:val="00522EFF"/>
    <w:pPr>
      <w:spacing w:before="320" w:after="60"/>
      <w:jc w:val="center"/>
    </w:pPr>
    <w:rPr>
      <w:rFonts w:ascii="Calibri" w:hAnsi="Calibri" w:cs="Arial"/>
      <w:b/>
      <w:sz w:val="32"/>
      <w:szCs w:val="32"/>
    </w:rPr>
  </w:style>
  <w:style w:type="paragraph" w:customStyle="1" w:styleId="Hint">
    <w:name w:val="Hint"/>
    <w:basedOn w:val="Normal"/>
    <w:link w:val="HintChar"/>
    <w:rsid w:val="00522EFF"/>
    <w:pPr>
      <w:ind w:left="1440" w:right="1440"/>
    </w:pPr>
    <w:rPr>
      <w:rFonts w:ascii="Calibri" w:hAnsi="Calibri"/>
      <w:i/>
      <w:sz w:val="20"/>
      <w:szCs w:val="24"/>
    </w:rPr>
  </w:style>
  <w:style w:type="character" w:customStyle="1" w:styleId="HintChar">
    <w:name w:val="Hint Char"/>
    <w:basedOn w:val="DefaultParagraphFont"/>
    <w:link w:val="Hint"/>
    <w:rsid w:val="00522EFF"/>
    <w:rPr>
      <w:rFonts w:ascii="Calibri" w:hAnsi="Calibri"/>
      <w:i/>
      <w:szCs w:val="24"/>
    </w:rPr>
  </w:style>
  <w:style w:type="character" w:styleId="HTMLCite">
    <w:name w:val="HTML Cite"/>
    <w:uiPriority w:val="99"/>
    <w:unhideWhenUsed/>
    <w:rsid w:val="00522EFF"/>
    <w:rPr>
      <w:i/>
      <w:iCs/>
    </w:rPr>
  </w:style>
  <w:style w:type="paragraph" w:customStyle="1" w:styleId="ListBullet6">
    <w:name w:val="List Bullet 6"/>
    <w:basedOn w:val="ListBullet5"/>
    <w:uiPriority w:val="99"/>
    <w:rsid w:val="00522EFF"/>
    <w:pPr>
      <w:numPr>
        <w:numId w:val="29"/>
      </w:numPr>
      <w:spacing w:before="40" w:after="40"/>
    </w:pPr>
    <w:rPr>
      <w:rFonts w:ascii="Calibri" w:eastAsia="Calibri" w:hAnsi="Calibri"/>
      <w:sz w:val="20"/>
    </w:rPr>
  </w:style>
  <w:style w:type="paragraph" w:customStyle="1" w:styleId="ListBullet7">
    <w:name w:val="List Bullet 7"/>
    <w:basedOn w:val="ListBullet6"/>
    <w:uiPriority w:val="99"/>
    <w:rsid w:val="00522EFF"/>
    <w:pPr>
      <w:numPr>
        <w:numId w:val="0"/>
      </w:numPr>
    </w:pPr>
  </w:style>
  <w:style w:type="paragraph" w:customStyle="1" w:styleId="ListNumbera">
    <w:name w:val="List Number a"/>
    <w:uiPriority w:val="99"/>
    <w:rsid w:val="00522EFF"/>
    <w:pPr>
      <w:numPr>
        <w:numId w:val="30"/>
      </w:numPr>
      <w:spacing w:before="120" w:after="120"/>
    </w:pPr>
    <w:rPr>
      <w:rFonts w:ascii="Calibri" w:hAnsi="Calibri"/>
      <w:sz w:val="24"/>
      <w:szCs w:val="24"/>
    </w:rPr>
  </w:style>
  <w:style w:type="paragraph" w:customStyle="1" w:styleId="ListNumberb">
    <w:name w:val="List Number b"/>
    <w:basedOn w:val="ListNumbera"/>
    <w:uiPriority w:val="99"/>
    <w:rsid w:val="00522EFF"/>
    <w:pPr>
      <w:numPr>
        <w:numId w:val="35"/>
      </w:numPr>
    </w:pPr>
    <w:rPr>
      <w:sz w:val="20"/>
    </w:rPr>
  </w:style>
  <w:style w:type="paragraph" w:customStyle="1" w:styleId="ListNumberc">
    <w:name w:val="List Number c"/>
    <w:basedOn w:val="ListNumberb"/>
    <w:uiPriority w:val="99"/>
    <w:rsid w:val="00522EFF"/>
    <w:pPr>
      <w:numPr>
        <w:numId w:val="0"/>
      </w:numPr>
    </w:pPr>
  </w:style>
  <w:style w:type="paragraph" w:customStyle="1" w:styleId="NoteHeader">
    <w:name w:val="Note_Header"/>
    <w:next w:val="Normal"/>
    <w:uiPriority w:val="99"/>
    <w:rsid w:val="00522EFF"/>
    <w:pPr>
      <w:spacing w:before="240" w:after="120"/>
    </w:pPr>
    <w:rPr>
      <w:rFonts w:ascii="Calibri" w:hAnsi="Calibri"/>
      <w:b/>
      <w:sz w:val="22"/>
      <w:szCs w:val="24"/>
    </w:rPr>
  </w:style>
  <w:style w:type="paragraph" w:customStyle="1" w:styleId="TableNumbers">
    <w:name w:val="Table Numbers"/>
    <w:basedOn w:val="Normal"/>
    <w:uiPriority w:val="99"/>
    <w:rsid w:val="00522EFF"/>
    <w:pPr>
      <w:numPr>
        <w:numId w:val="31"/>
      </w:numPr>
      <w:spacing w:before="20" w:after="20"/>
    </w:pPr>
    <w:rPr>
      <w:rFonts w:ascii="Calibri" w:hAnsi="Calibri"/>
      <w:sz w:val="20"/>
    </w:rPr>
  </w:style>
  <w:style w:type="paragraph" w:customStyle="1" w:styleId="PlainNumber">
    <w:name w:val="Plain Number"/>
    <w:basedOn w:val="TableNumbers"/>
    <w:uiPriority w:val="99"/>
    <w:rsid w:val="00522EFF"/>
    <w:pPr>
      <w:keepNext/>
      <w:numPr>
        <w:numId w:val="32"/>
      </w:numPr>
      <w:jc w:val="center"/>
    </w:pPr>
  </w:style>
  <w:style w:type="character" w:customStyle="1" w:styleId="PlainTextChar">
    <w:name w:val="Plain Text Char"/>
    <w:link w:val="PlainText"/>
    <w:uiPriority w:val="99"/>
    <w:rsid w:val="00522EFF"/>
    <w:rPr>
      <w:rFonts w:ascii="Courier New" w:hAnsi="Courier New" w:cs="Courier New"/>
    </w:rPr>
  </w:style>
  <w:style w:type="paragraph" w:customStyle="1" w:styleId="PolicyStatement">
    <w:name w:val="Policy Statement"/>
    <w:uiPriority w:val="99"/>
    <w:rsid w:val="00522EFF"/>
    <w:pPr>
      <w:spacing w:before="120" w:after="120"/>
      <w:ind w:left="3240" w:hanging="2160"/>
    </w:pPr>
    <w:rPr>
      <w:rFonts w:ascii="Calibri" w:hAnsi="Calibri" w:cs="Arial"/>
      <w:sz w:val="24"/>
      <w:szCs w:val="24"/>
    </w:rPr>
  </w:style>
  <w:style w:type="paragraph" w:customStyle="1" w:styleId="Space">
    <w:name w:val="Space"/>
    <w:basedOn w:val="Normal"/>
    <w:uiPriority w:val="99"/>
    <w:rsid w:val="00522EFF"/>
    <w:pPr>
      <w:tabs>
        <w:tab w:val="left" w:pos="-720"/>
      </w:tabs>
      <w:suppressAutoHyphens/>
      <w:ind w:left="432" w:right="29"/>
    </w:pPr>
    <w:rPr>
      <w:rFonts w:ascii="Calibri" w:hAnsi="Calibri"/>
      <w:sz w:val="20"/>
    </w:rPr>
  </w:style>
  <w:style w:type="character" w:styleId="Strong">
    <w:name w:val="Strong"/>
    <w:uiPriority w:val="99"/>
    <w:qFormat/>
    <w:rsid w:val="00522EFF"/>
    <w:rPr>
      <w:rFonts w:ascii="Calibri" w:hAnsi="Calibri"/>
      <w:b/>
      <w:bCs/>
    </w:rPr>
  </w:style>
  <w:style w:type="character" w:styleId="SubtleEmphasis">
    <w:name w:val="Subtle Emphasis"/>
    <w:uiPriority w:val="99"/>
    <w:qFormat/>
    <w:rsid w:val="00522EFF"/>
    <w:rPr>
      <w:rFonts w:ascii="Calibri" w:hAnsi="Calibri"/>
      <w:i/>
      <w:iCs/>
      <w:color w:val="243F60"/>
    </w:rPr>
  </w:style>
  <w:style w:type="paragraph" w:customStyle="1" w:styleId="TableBullet1">
    <w:name w:val="Table Bullet 1"/>
    <w:uiPriority w:val="99"/>
    <w:rsid w:val="00522EFF"/>
    <w:pPr>
      <w:numPr>
        <w:numId w:val="33"/>
      </w:numPr>
      <w:spacing w:before="40" w:after="40"/>
    </w:pPr>
    <w:rPr>
      <w:rFonts w:ascii="Calibri" w:hAnsi="Calibri"/>
    </w:rPr>
  </w:style>
  <w:style w:type="paragraph" w:customStyle="1" w:styleId="TableBullet2">
    <w:name w:val="Table Bullet 2"/>
    <w:basedOn w:val="TableBullet1"/>
    <w:uiPriority w:val="99"/>
    <w:rsid w:val="00522EFF"/>
    <w:pPr>
      <w:keepNext/>
      <w:numPr>
        <w:numId w:val="34"/>
      </w:numPr>
    </w:pPr>
  </w:style>
  <w:style w:type="table" w:customStyle="1" w:styleId="TableGrid1">
    <w:name w:val="Table Grid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22EFF"/>
    <w:pPr>
      <w:keepNext/>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Tables">
    <w:name w:val="Table of Tables"/>
    <w:next w:val="BodyText"/>
    <w:uiPriority w:val="99"/>
    <w:rsid w:val="00522EFF"/>
    <w:pPr>
      <w:widowControl w:val="0"/>
      <w:tabs>
        <w:tab w:val="right" w:leader="dot" w:pos="9350"/>
      </w:tabs>
      <w:spacing w:before="120"/>
    </w:pPr>
    <w:rPr>
      <w:rFonts w:ascii="Arial" w:hAnsi="Arial"/>
      <w:b/>
      <w:sz w:val="36"/>
    </w:rPr>
  </w:style>
  <w:style w:type="paragraph" w:customStyle="1" w:styleId="TableText1">
    <w:name w:val="Table Text 1"/>
    <w:uiPriority w:val="99"/>
    <w:rsid w:val="00522EFF"/>
    <w:pPr>
      <w:spacing w:before="60" w:after="60"/>
    </w:pPr>
    <w:rPr>
      <w:rFonts w:ascii="Calibri" w:hAnsi="Calibri" w:cs="Arial"/>
      <w:szCs w:val="24"/>
    </w:rPr>
  </w:style>
  <w:style w:type="paragraph" w:customStyle="1" w:styleId="TableText2">
    <w:name w:val="Table Text 2"/>
    <w:uiPriority w:val="99"/>
    <w:rsid w:val="00522EFF"/>
    <w:pPr>
      <w:spacing w:before="120" w:after="60"/>
    </w:pPr>
    <w:rPr>
      <w:rFonts w:ascii="Calibri" w:hAnsi="Calibri"/>
      <w:szCs w:val="24"/>
    </w:rPr>
  </w:style>
  <w:style w:type="paragraph" w:customStyle="1" w:styleId="TableTextBold">
    <w:name w:val="Table Text Bold"/>
    <w:basedOn w:val="Normal"/>
    <w:uiPriority w:val="99"/>
    <w:rsid w:val="00522EFF"/>
    <w:pPr>
      <w:spacing w:before="40" w:after="40"/>
    </w:pPr>
    <w:rPr>
      <w:rFonts w:ascii="Calibri" w:hAnsi="Calibri"/>
      <w:b/>
      <w:sz w:val="20"/>
      <w:szCs w:val="24"/>
    </w:rPr>
  </w:style>
  <w:style w:type="table" w:customStyle="1" w:styleId="TableSty">
    <w:name w:val="Table_Sty"/>
    <w:basedOn w:val="TableNormal"/>
    <w:rsid w:val="00522EFF"/>
    <w:pPr>
      <w:spacing w:after="40" w:line="180" w:lineRule="exact"/>
    </w:pPr>
    <w:rPr>
      <w:rFonts w:ascii="Arial Narrow" w:hAnsi="Arial Narrow"/>
      <w:spacing w:val="-8"/>
      <w:kern w:val="18"/>
      <w:sz w:val="18"/>
      <w:szCs w:val="18"/>
    </w:rPr>
    <w:tblPr>
      <w:jc w:val="cente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paragraph" w:customStyle="1" w:styleId="Title2">
    <w:name w:val="Title 2"/>
    <w:basedOn w:val="Title"/>
    <w:uiPriority w:val="99"/>
    <w:rsid w:val="00522EFF"/>
    <w:pPr>
      <w:widowControl w:val="0"/>
      <w:pBdr>
        <w:bottom w:val="none" w:sz="0" w:space="0" w:color="auto"/>
      </w:pBdr>
      <w:spacing w:before="240" w:after="120"/>
      <w:contextualSpacing w:val="0"/>
      <w:outlineLvl w:val="0"/>
    </w:pPr>
    <w:rPr>
      <w:rFonts w:ascii="Calibri" w:hAnsi="Calibri" w:cs="Arial"/>
      <w:b/>
      <w:bCs/>
      <w:color w:val="auto"/>
      <w:spacing w:val="0"/>
      <w:sz w:val="32"/>
      <w:szCs w:val="32"/>
    </w:rPr>
  </w:style>
  <w:style w:type="paragraph" w:customStyle="1" w:styleId="Title3">
    <w:name w:val="Title 3"/>
    <w:basedOn w:val="Heading5"/>
    <w:uiPriority w:val="99"/>
    <w:rsid w:val="00522EFF"/>
    <w:pPr>
      <w:numPr>
        <w:ilvl w:val="4"/>
      </w:numPr>
      <w:spacing w:after="240"/>
    </w:pPr>
    <w:rPr>
      <w:rFonts w:ascii="Calibri" w:hAnsi="Calibri"/>
      <w:b w:val="0"/>
      <w:bCs/>
      <w:i/>
      <w:iCs/>
      <w:noProof w:val="0"/>
      <w:kern w:val="0"/>
      <w:sz w:val="20"/>
      <w:szCs w:val="26"/>
    </w:rPr>
  </w:style>
  <w:style w:type="paragraph" w:customStyle="1" w:styleId="TitlePage1">
    <w:name w:val="TitlePage 1"/>
    <w:basedOn w:val="CoverTitle2"/>
    <w:uiPriority w:val="99"/>
    <w:rsid w:val="00522EFF"/>
  </w:style>
  <w:style w:type="paragraph" w:customStyle="1" w:styleId="TitlePage2">
    <w:name w:val="TitlePage 2"/>
    <w:basedOn w:val="CoverTitle"/>
    <w:uiPriority w:val="99"/>
    <w:rsid w:val="00522EFF"/>
  </w:style>
  <w:style w:type="paragraph" w:customStyle="1" w:styleId="TitlePage3">
    <w:name w:val="TitlePage 3"/>
    <w:basedOn w:val="TitlePage2"/>
    <w:uiPriority w:val="99"/>
    <w:rsid w:val="00522EFF"/>
  </w:style>
  <w:style w:type="paragraph" w:customStyle="1" w:styleId="Version">
    <w:name w:val="Version"/>
    <w:uiPriority w:val="99"/>
    <w:rsid w:val="00522EFF"/>
    <w:pPr>
      <w:keepNext/>
      <w:spacing w:before="480"/>
      <w:jc w:val="center"/>
    </w:pPr>
    <w:rPr>
      <w:rFonts w:ascii="Calibri" w:hAnsi="Calibri"/>
      <w:b/>
      <w:sz w:val="32"/>
      <w:szCs w:val="24"/>
    </w:rPr>
  </w:style>
  <w:style w:type="paragraph" w:customStyle="1" w:styleId="CodeLine2">
    <w:name w:val="Code Line 2"/>
    <w:basedOn w:val="CodeLine"/>
    <w:uiPriority w:val="99"/>
    <w:rsid w:val="00522EFF"/>
    <w:pPr>
      <w:ind w:left="1440"/>
    </w:pPr>
    <w:rPr>
      <w:rFonts w:eastAsiaTheme="minorHAnsi"/>
    </w:rPr>
  </w:style>
  <w:style w:type="paragraph" w:customStyle="1" w:styleId="DocumentTitle">
    <w:name w:val="*Document Title"/>
    <w:basedOn w:val="Footer"/>
    <w:uiPriority w:val="99"/>
    <w:rsid w:val="00522EFF"/>
    <w:pPr>
      <w:tabs>
        <w:tab w:val="clear" w:pos="4320"/>
        <w:tab w:val="clear" w:pos="8640"/>
        <w:tab w:val="right" w:pos="9360"/>
      </w:tabs>
      <w:spacing w:after="120"/>
    </w:pPr>
    <w:rPr>
      <w:i/>
      <w:iCs/>
      <w:color w:val="002060"/>
      <w:kern w:val="16"/>
      <w:sz w:val="60"/>
      <w:szCs w:val="60"/>
      <w:lang w:eastAsia="de-DE"/>
    </w:rPr>
  </w:style>
  <w:style w:type="table" w:customStyle="1" w:styleId="ONEUSDATable1">
    <w:name w:val="ONE USDA Table 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Instruction">
    <w:name w:val="Instruction"/>
    <w:basedOn w:val="Normal"/>
    <w:uiPriority w:val="99"/>
    <w:rsid w:val="00522EFF"/>
    <w:pPr>
      <w:overflowPunct w:val="0"/>
      <w:autoSpaceDE w:val="0"/>
      <w:autoSpaceDN w:val="0"/>
      <w:adjustRightInd w:val="0"/>
      <w:spacing w:before="0" w:after="120"/>
      <w:jc w:val="both"/>
      <w:textAlignment w:val="baseline"/>
    </w:pPr>
    <w:rPr>
      <w:rFonts w:ascii="Times New Roman Bold" w:hAnsi="Times New Roman Bold"/>
      <w:b/>
      <w:kern w:val="20"/>
      <w:szCs w:val="24"/>
      <w:lang w:eastAsia="de-DE" w:bidi="en-US"/>
    </w:rPr>
  </w:style>
  <w:style w:type="table" w:customStyle="1" w:styleId="ColumnsGreen">
    <w:name w:val="ColumnsGreen"/>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ullet2">
    <w:name w:val="Bullet 2"/>
    <w:basedOn w:val="Normal"/>
    <w:uiPriority w:val="99"/>
    <w:rsid w:val="00522EFF"/>
    <w:pPr>
      <w:tabs>
        <w:tab w:val="left" w:pos="576"/>
      </w:tabs>
      <w:spacing w:before="40" w:after="40"/>
      <w:ind w:left="2304" w:right="576" w:hanging="576"/>
    </w:pPr>
    <w:rPr>
      <w:rFonts w:ascii="Verdana" w:hAnsi="Verdana"/>
      <w:sz w:val="22"/>
      <w:szCs w:val="24"/>
    </w:rPr>
  </w:style>
  <w:style w:type="paragraph" w:customStyle="1" w:styleId="Bullet0">
    <w:name w:val="Bullet 0"/>
    <w:basedOn w:val="Normal"/>
    <w:uiPriority w:val="99"/>
    <w:rsid w:val="00522EFF"/>
    <w:pPr>
      <w:tabs>
        <w:tab w:val="num" w:pos="360"/>
      </w:tabs>
      <w:spacing w:before="40" w:after="40"/>
      <w:ind w:left="360" w:hanging="360"/>
      <w:jc w:val="both"/>
    </w:pPr>
    <w:rPr>
      <w:kern w:val="20"/>
      <w:szCs w:val="24"/>
      <w:lang w:val="en-ZA" w:eastAsia="de-DE"/>
    </w:rPr>
  </w:style>
  <w:style w:type="character" w:styleId="HTMLCode">
    <w:name w:val="HTML Code"/>
    <w:basedOn w:val="DefaultParagraphFont"/>
    <w:uiPriority w:val="99"/>
    <w:unhideWhenUsed/>
    <w:rsid w:val="00522EFF"/>
    <w:rPr>
      <w:rFonts w:ascii="Courier New" w:eastAsia="Times New Roman" w:hAnsi="Courier New" w:cs="Courier New"/>
      <w:sz w:val="16"/>
      <w:szCs w:val="20"/>
    </w:rPr>
  </w:style>
  <w:style w:type="paragraph" w:customStyle="1" w:styleId="NormalIndented">
    <w:name w:val="Normal Indented"/>
    <w:basedOn w:val="Normal"/>
    <w:uiPriority w:val="99"/>
    <w:rsid w:val="00522EFF"/>
    <w:pPr>
      <w:spacing w:before="100"/>
      <w:ind w:left="720"/>
    </w:pPr>
    <w:rPr>
      <w:kern w:val="20"/>
      <w:szCs w:val="24"/>
      <w:lang w:eastAsia="de-DE"/>
    </w:rPr>
  </w:style>
  <w:style w:type="character" w:customStyle="1" w:styleId="HyperlinkText">
    <w:name w:val="Hyperlink Text"/>
    <w:basedOn w:val="Hyperlink"/>
    <w:uiPriority w:val="99"/>
    <w:rsid w:val="00522EFF"/>
    <w:rPr>
      <w:rFonts w:ascii="Times New Roman" w:hAnsi="Times New Roman" w:cs="Times New Roman"/>
      <w:i/>
      <w:color w:val="0000FF"/>
      <w:sz w:val="24"/>
      <w:u w:val="single"/>
      <w:vertAlign w:val="baseline"/>
    </w:rPr>
  </w:style>
  <w:style w:type="paragraph" w:customStyle="1" w:styleId="NoteIndented">
    <w:name w:val="Note Indented"/>
    <w:basedOn w:val="Note"/>
    <w:next w:val="NormalIndented"/>
    <w:uiPriority w:val="99"/>
    <w:rsid w:val="00522EFF"/>
    <w:pPr>
      <w:pBdr>
        <w:top w:val="single" w:sz="2" w:space="1" w:color="auto"/>
        <w:left w:val="single" w:sz="2" w:space="4" w:color="auto"/>
        <w:bottom w:val="single" w:sz="2" w:space="1" w:color="auto"/>
        <w:right w:val="single" w:sz="2" w:space="4" w:color="auto"/>
      </w:pBdr>
      <w:tabs>
        <w:tab w:val="clear" w:pos="1216"/>
        <w:tab w:val="clear" w:pos="1936"/>
        <w:tab w:val="clear" w:pos="2536"/>
        <w:tab w:val="clear" w:pos="3616"/>
        <w:tab w:val="clear" w:pos="5056"/>
        <w:tab w:val="clear" w:pos="8644"/>
        <w:tab w:val="left" w:pos="1440"/>
      </w:tabs>
      <w:suppressAutoHyphens w:val="0"/>
      <w:spacing w:before="80"/>
      <w:ind w:left="720" w:firstLine="0"/>
    </w:pPr>
    <w:rPr>
      <w:rFonts w:ascii="Arial" w:hAnsi="Arial"/>
      <w:kern w:val="16"/>
      <w:szCs w:val="24"/>
      <w:lang w:eastAsia="de-DE"/>
    </w:rPr>
  </w:style>
  <w:style w:type="character" w:customStyle="1" w:styleId="HyperlinkTable">
    <w:name w:val="Hyperlink Table"/>
    <w:basedOn w:val="Hyperlink"/>
    <w:uiPriority w:val="99"/>
    <w:rsid w:val="00522EFF"/>
    <w:rPr>
      <w:rFonts w:ascii="Arial Narrow" w:hAnsi="Arial Narrow" w:cs="Times New Roman"/>
      <w:color w:val="0000FF"/>
      <w:sz w:val="21"/>
      <w:u w:val="single"/>
      <w:vertAlign w:val="baseline"/>
    </w:rPr>
  </w:style>
  <w:style w:type="paragraph" w:customStyle="1" w:styleId="Code">
    <w:name w:val="Code"/>
    <w:basedOn w:val="Normal"/>
    <w:link w:val="CodeChar"/>
    <w:uiPriority w:val="99"/>
    <w:rsid w:val="00522EFF"/>
    <w:pPr>
      <w:spacing w:before="0"/>
      <w:ind w:left="576"/>
    </w:pPr>
    <w:rPr>
      <w:rFonts w:ascii="Courier New" w:hAnsi="Courier New"/>
      <w:szCs w:val="22"/>
    </w:rPr>
  </w:style>
  <w:style w:type="character" w:customStyle="1" w:styleId="CodeChar">
    <w:name w:val="Code Char"/>
    <w:basedOn w:val="DefaultParagraphFont"/>
    <w:link w:val="Code"/>
    <w:uiPriority w:val="99"/>
    <w:locked/>
    <w:rsid w:val="00522EFF"/>
    <w:rPr>
      <w:rFonts w:ascii="Courier New" w:hAnsi="Courier New"/>
      <w:sz w:val="24"/>
      <w:szCs w:val="22"/>
    </w:rPr>
  </w:style>
  <w:style w:type="paragraph" w:customStyle="1" w:styleId="TableBullet">
    <w:name w:val="Table Bullet"/>
    <w:basedOn w:val="Normal"/>
    <w:uiPriority w:val="99"/>
    <w:rsid w:val="00522EFF"/>
    <w:pPr>
      <w:spacing w:before="40" w:after="40"/>
      <w:ind w:left="576" w:hanging="288"/>
    </w:pPr>
    <w:rPr>
      <w:rFonts w:ascii="Arial Narrow" w:hAnsi="Arial Narrow" w:cs="Arial"/>
      <w:sz w:val="21"/>
      <w:szCs w:val="21"/>
    </w:rPr>
  </w:style>
  <w:style w:type="paragraph" w:customStyle="1" w:styleId="Structure">
    <w:name w:val="Structure"/>
    <w:basedOn w:val="Normal"/>
    <w:uiPriority w:val="99"/>
    <w:rsid w:val="00522EFF"/>
    <w:pPr>
      <w:tabs>
        <w:tab w:val="left" w:pos="576"/>
        <w:tab w:val="num" w:pos="1152"/>
      </w:tabs>
      <w:spacing w:before="60" w:after="60"/>
      <w:ind w:left="1152" w:hanging="576"/>
    </w:pPr>
    <w:rPr>
      <w:rFonts w:ascii="Verdana" w:hAnsi="Verdana"/>
      <w:sz w:val="22"/>
      <w:szCs w:val="24"/>
    </w:rPr>
  </w:style>
  <w:style w:type="paragraph" w:customStyle="1" w:styleId="UsageNote">
    <w:name w:val="Usage Note"/>
    <w:basedOn w:val="Normal"/>
    <w:uiPriority w:val="99"/>
    <w:rsid w:val="00522EFF"/>
    <w:pPr>
      <w:keepNext/>
      <w:spacing w:after="120"/>
      <w:ind w:left="691" w:hanging="691"/>
    </w:pPr>
    <w:rPr>
      <w:rFonts w:ascii="Arial" w:hAnsi="Arial"/>
      <w:kern w:val="20"/>
      <w:szCs w:val="24"/>
      <w:lang w:eastAsia="de-DE"/>
    </w:rPr>
  </w:style>
  <w:style w:type="paragraph" w:customStyle="1" w:styleId="FigureCaption">
    <w:name w:val="Figure Caption"/>
    <w:basedOn w:val="Normal"/>
    <w:uiPriority w:val="99"/>
    <w:rsid w:val="00522EFF"/>
    <w:pPr>
      <w:spacing w:after="240"/>
      <w:jc w:val="center"/>
    </w:pPr>
    <w:rPr>
      <w:b/>
      <w:bCs/>
      <w:iCs/>
      <w:color w:val="000000"/>
      <w:szCs w:val="24"/>
    </w:rPr>
  </w:style>
  <w:style w:type="paragraph" w:customStyle="1" w:styleId="UsageNoteIndent">
    <w:name w:val="Usage Note Indent"/>
    <w:basedOn w:val="NormalIndent"/>
    <w:uiPriority w:val="99"/>
    <w:rsid w:val="00522EFF"/>
    <w:pPr>
      <w:spacing w:before="0" w:after="120"/>
      <w:ind w:left="288"/>
    </w:pPr>
    <w:rPr>
      <w:kern w:val="20"/>
      <w:szCs w:val="24"/>
      <w:lang w:eastAsia="de-DE"/>
    </w:rPr>
  </w:style>
  <w:style w:type="table" w:styleId="TableGrid30">
    <w:name w:val="Table Grid 3"/>
    <w:basedOn w:val="TableNormal"/>
    <w:uiPriority w:val="99"/>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0">
    <w:name w:val="Table Grid 2"/>
    <w:basedOn w:val="TableNormal"/>
    <w:uiPriority w:val="99"/>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0">
    <w:name w:val="Table Grid 1"/>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0">
    <w:name w:val="Table Grid 5"/>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0">
    <w:name w:val="Table Grid 4"/>
    <w:basedOn w:val="TableNormal"/>
    <w:uiPriority w:val="99"/>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superscript">
    <w:name w:val="superscript"/>
    <w:basedOn w:val="Normal"/>
    <w:uiPriority w:val="99"/>
    <w:rsid w:val="00522EFF"/>
    <w:pPr>
      <w:spacing w:before="40" w:after="40"/>
      <w:ind w:right="-43"/>
      <w:jc w:val="center"/>
    </w:pPr>
    <w:rPr>
      <w:rFonts w:ascii="Arial Narrow" w:hAnsi="Arial Narrow" w:cs="Arial"/>
      <w:bCs/>
      <w:color w:val="000000"/>
      <w:kern w:val="20"/>
      <w:sz w:val="21"/>
      <w:szCs w:val="21"/>
    </w:rPr>
  </w:style>
  <w:style w:type="paragraph" w:customStyle="1" w:styleId="ConfTitle">
    <w:name w:val="ConfTitle"/>
    <w:basedOn w:val="UsageNote"/>
    <w:uiPriority w:val="99"/>
    <w:rsid w:val="00522EFF"/>
    <w:rPr>
      <w:b/>
    </w:rPr>
  </w:style>
  <w:style w:type="paragraph" w:customStyle="1" w:styleId="cption">
    <w:name w:val="cption"/>
    <w:basedOn w:val="Normal"/>
    <w:uiPriority w:val="99"/>
    <w:rsid w:val="00522EFF"/>
    <w:pPr>
      <w:spacing w:before="0"/>
    </w:pPr>
    <w:rPr>
      <w:rFonts w:ascii="Lucida Sans" w:hAnsi="Lucida Sans"/>
      <w:bCs/>
      <w:color w:val="CC0000"/>
      <w:sz w:val="21"/>
      <w:szCs w:val="24"/>
    </w:rPr>
  </w:style>
  <w:style w:type="paragraph" w:customStyle="1" w:styleId="SubTitle0">
    <w:name w:val="Sub Title"/>
    <w:basedOn w:val="Title"/>
    <w:uiPriority w:val="99"/>
    <w:rsid w:val="00522EFF"/>
    <w:pPr>
      <w:pBdr>
        <w:bottom w:val="none" w:sz="0" w:space="0" w:color="auto"/>
      </w:pBdr>
      <w:spacing w:before="240" w:after="60"/>
      <w:contextualSpacing w:val="0"/>
      <w:jc w:val="center"/>
    </w:pPr>
    <w:rPr>
      <w:rFonts w:ascii="Arial" w:eastAsia="Calibri" w:hAnsi="Arial" w:cs="Arial"/>
      <w:b/>
      <w:bCs/>
      <w:color w:val="auto"/>
      <w:spacing w:val="0"/>
      <w:sz w:val="24"/>
      <w:szCs w:val="24"/>
    </w:rPr>
  </w:style>
  <w:style w:type="table" w:customStyle="1" w:styleId="LightList1">
    <w:name w:val="Light List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522EFF"/>
    <w:pPr>
      <w:numPr>
        <w:numId w:val="41"/>
      </w:numPr>
    </w:pPr>
  </w:style>
  <w:style w:type="numbering" w:customStyle="1" w:styleId="NumberedHeads">
    <w:name w:val="Numbered_Heads"/>
    <w:rsid w:val="00522EFF"/>
    <w:pPr>
      <w:numPr>
        <w:numId w:val="40"/>
      </w:numPr>
    </w:pPr>
  </w:style>
  <w:style w:type="paragraph" w:customStyle="1" w:styleId="AppendixH4">
    <w:name w:val="Appendix H4"/>
    <w:basedOn w:val="Heading2"/>
    <w:uiPriority w:val="99"/>
    <w:rsid w:val="00522EFF"/>
    <w:pPr>
      <w:widowControl w:val="0"/>
    </w:pPr>
    <w:rPr>
      <w:rFonts w:ascii="Calibri" w:hAnsi="Calibri" w:cs="Arial"/>
      <w:noProof w:val="0"/>
      <w:kern w:val="0"/>
      <w:sz w:val="20"/>
    </w:rPr>
  </w:style>
  <w:style w:type="paragraph" w:customStyle="1" w:styleId="AppendixH5">
    <w:name w:val="Appendix H5"/>
    <w:basedOn w:val="Heading3"/>
    <w:uiPriority w:val="99"/>
    <w:rsid w:val="00522EFF"/>
    <w:pPr>
      <w:widowControl w:val="0"/>
      <w:numPr>
        <w:ilvl w:val="0"/>
      </w:numPr>
      <w:ind w:left="720"/>
    </w:pPr>
    <w:rPr>
      <w:rFonts w:ascii="Calibri" w:hAnsi="Calibri" w:cs="Arial"/>
      <w:noProof w:val="0"/>
      <w:color w:val="000000"/>
      <w:kern w:val="0"/>
      <w:sz w:val="20"/>
    </w:rPr>
  </w:style>
  <w:style w:type="paragraph" w:customStyle="1" w:styleId="TableText3">
    <w:name w:val="Table Text 3"/>
    <w:basedOn w:val="TableText1"/>
    <w:uiPriority w:val="99"/>
    <w:rsid w:val="00522EFF"/>
    <w:pPr>
      <w:tabs>
        <w:tab w:val="left" w:pos="360"/>
        <w:tab w:val="left" w:pos="720"/>
        <w:tab w:val="left" w:pos="1080"/>
        <w:tab w:val="left" w:pos="1440"/>
      </w:tabs>
    </w:pPr>
    <w:rPr>
      <w:sz w:val="16"/>
    </w:rPr>
  </w:style>
  <w:style w:type="numbering" w:customStyle="1" w:styleId="NoList1">
    <w:name w:val="No List1"/>
    <w:next w:val="NoList"/>
    <w:uiPriority w:val="99"/>
    <w:semiHidden/>
    <w:unhideWhenUsed/>
    <w:rsid w:val="00522EFF"/>
  </w:style>
  <w:style w:type="table" w:customStyle="1" w:styleId="TableSimple11">
    <w:name w:val="Table Simple 11"/>
    <w:basedOn w:val="TableNormal"/>
    <w:next w:val="TableSimple1"/>
    <w:uiPriority w:val="99"/>
    <w:semiHidden/>
    <w:unhideWhenUsed/>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0">
    <w:name w:val="Table Grid 11"/>
    <w:basedOn w:val="TableNormal"/>
    <w:next w:val="TableGrid10"/>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
    <w:name w:val="Table Grid 21"/>
    <w:basedOn w:val="TableNormal"/>
    <w:next w:val="TableGrid20"/>
    <w:uiPriority w:val="99"/>
    <w:semiHidden/>
    <w:unhideWhenUsed/>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
    <w:name w:val="Table Grid 31"/>
    <w:basedOn w:val="TableNormal"/>
    <w:next w:val="TableGrid30"/>
    <w:uiPriority w:val="99"/>
    <w:semiHidden/>
    <w:unhideWhenUsed/>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
    <w:name w:val="Table Grid 41"/>
    <w:basedOn w:val="TableNormal"/>
    <w:next w:val="TableGrid40"/>
    <w:uiPriority w:val="99"/>
    <w:semiHidden/>
    <w:unhideWhenUsed/>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0"/>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
    <w:name w:val="Table Elegant1"/>
    <w:basedOn w:val="TableNormal"/>
    <w:next w:val="TableElegant"/>
    <w:uiPriority w:val="99"/>
    <w:semiHidden/>
    <w:unhideWhenUsed/>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0">
    <w:name w:val="Table Grid6"/>
    <w:basedOn w:val="TableNormal"/>
    <w:next w:val="TableGrid"/>
    <w:uiPriority w:val="9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2">
    <w:name w:val="Light List - Accent 12"/>
    <w:basedOn w:val="TableNormal"/>
    <w:next w:val="LightList-Accent13"/>
    <w:uiPriority w:val="61"/>
    <w:rsid w:val="00522EFF"/>
    <w:rPr>
      <w:rFonts w:ascii="Calibri" w:eastAsia="Calibri" w:hAnsi="Calibr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
    <w:name w:val="Light Shading - Accent 51"/>
    <w:basedOn w:val="TableNormal"/>
    <w:next w:val="LightShading-Accent5"/>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
    <w:name w:val="Table Grid12"/>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basedOn w:val="TableNormal"/>
    <w:uiPriority w:val="59"/>
    <w:rsid w:val="00522EF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0">
    <w:name w:val="Table Grid3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0">
    <w:name w:val="Table Grid4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1">
    <w:name w:val="Table_Sty1"/>
    <w:basedOn w:val="TableNormal"/>
    <w:rsid w:val="00522EFF"/>
    <w:pPr>
      <w:spacing w:after="40" w:line="180" w:lineRule="exact"/>
    </w:pPr>
    <w:rPr>
      <w:rFonts w:ascii="Arial Narrow" w:hAnsi="Arial Narrow"/>
      <w:spacing w:val="-8"/>
      <w:kern w:val="18"/>
      <w:sz w:val="18"/>
      <w:szCs w:val="18"/>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0">
    <w:name w:val="Table Grid5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1">
    <w:name w:val="ONE USDA Table 1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
    <w:name w:val="ColumnsGreen1"/>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
    <w:name w:val="Light List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
    <w:name w:val="1 / 1.1 / 1.1.11"/>
    <w:basedOn w:val="NoList"/>
    <w:next w:val="111111"/>
    <w:uiPriority w:val="99"/>
    <w:semiHidden/>
    <w:unhideWhenUsed/>
    <w:rsid w:val="00522EFF"/>
    <w:pPr>
      <w:numPr>
        <w:numId w:val="36"/>
      </w:numPr>
    </w:pPr>
  </w:style>
  <w:style w:type="numbering" w:customStyle="1" w:styleId="NumberedHeads1">
    <w:name w:val="Numbered_Heads1"/>
    <w:rsid w:val="00522EFF"/>
    <w:pPr>
      <w:numPr>
        <w:numId w:val="37"/>
      </w:numPr>
    </w:pPr>
  </w:style>
  <w:style w:type="numbering" w:customStyle="1" w:styleId="Constraints2">
    <w:name w:val="Constraints2"/>
    <w:rsid w:val="00522EFF"/>
    <w:pPr>
      <w:numPr>
        <w:numId w:val="38"/>
      </w:numPr>
    </w:pPr>
  </w:style>
  <w:style w:type="numbering" w:customStyle="1" w:styleId="Constraints11">
    <w:name w:val="Constraints11"/>
    <w:rsid w:val="00522EFF"/>
    <w:pPr>
      <w:numPr>
        <w:numId w:val="39"/>
      </w:numPr>
    </w:pPr>
  </w:style>
  <w:style w:type="character" w:styleId="HTMLTypewriter">
    <w:name w:val="HTML Typewriter"/>
    <w:basedOn w:val="DefaultParagraphFont"/>
    <w:uiPriority w:val="99"/>
    <w:unhideWhenUsed/>
    <w:rsid w:val="00522EFF"/>
    <w:rPr>
      <w:rFonts w:ascii="Courier New" w:eastAsia="Times New Roman" w:hAnsi="Courier New" w:cs="Courier New"/>
      <w:sz w:val="20"/>
      <w:szCs w:val="20"/>
    </w:rPr>
  </w:style>
  <w:style w:type="paragraph" w:customStyle="1" w:styleId="Tabletext4">
    <w:name w:val="Table text"/>
    <w:basedOn w:val="PlainText"/>
    <w:link w:val="TabletextChar1"/>
    <w:qFormat/>
    <w:rsid w:val="00522EFF"/>
    <w:pPr>
      <w:keepNext/>
      <w:spacing w:after="120" w:line="230" w:lineRule="atLeast"/>
    </w:pPr>
    <w:rPr>
      <w:rFonts w:ascii="Arial" w:eastAsia="MS Mincho" w:hAnsi="Arial" w:cs="Times New Roman"/>
      <w:sz w:val="18"/>
      <w:szCs w:val="18"/>
      <w:lang w:val="en-GB" w:eastAsia="ja-JP"/>
    </w:rPr>
  </w:style>
  <w:style w:type="character" w:customStyle="1" w:styleId="TabletextChar1">
    <w:name w:val="Table text Char"/>
    <w:link w:val="Tabletext4"/>
    <w:rsid w:val="00522EFF"/>
    <w:rPr>
      <w:rFonts w:ascii="Arial" w:eastAsia="MS Mincho" w:hAnsi="Arial"/>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3404">
      <w:bodyDiv w:val="1"/>
      <w:marLeft w:val="0"/>
      <w:marRight w:val="0"/>
      <w:marTop w:val="0"/>
      <w:marBottom w:val="0"/>
      <w:divBdr>
        <w:top w:val="none" w:sz="0" w:space="0" w:color="auto"/>
        <w:left w:val="none" w:sz="0" w:space="0" w:color="auto"/>
        <w:bottom w:val="none" w:sz="0" w:space="0" w:color="auto"/>
        <w:right w:val="none" w:sz="0" w:space="0" w:color="auto"/>
      </w:divBdr>
    </w:div>
    <w:div w:id="144472360">
      <w:bodyDiv w:val="1"/>
      <w:marLeft w:val="0"/>
      <w:marRight w:val="0"/>
      <w:marTop w:val="0"/>
      <w:marBottom w:val="0"/>
      <w:divBdr>
        <w:top w:val="none" w:sz="0" w:space="0" w:color="auto"/>
        <w:left w:val="none" w:sz="0" w:space="0" w:color="auto"/>
        <w:bottom w:val="none" w:sz="0" w:space="0" w:color="auto"/>
        <w:right w:val="none" w:sz="0" w:space="0" w:color="auto"/>
      </w:divBdr>
    </w:div>
    <w:div w:id="317849853">
      <w:bodyDiv w:val="1"/>
      <w:marLeft w:val="0"/>
      <w:marRight w:val="0"/>
      <w:marTop w:val="0"/>
      <w:marBottom w:val="0"/>
      <w:divBdr>
        <w:top w:val="none" w:sz="0" w:space="0" w:color="auto"/>
        <w:left w:val="none" w:sz="0" w:space="0" w:color="auto"/>
        <w:bottom w:val="none" w:sz="0" w:space="0" w:color="auto"/>
        <w:right w:val="none" w:sz="0" w:space="0" w:color="auto"/>
      </w:divBdr>
    </w:div>
    <w:div w:id="1169563582">
      <w:bodyDiv w:val="1"/>
      <w:marLeft w:val="0"/>
      <w:marRight w:val="0"/>
      <w:marTop w:val="0"/>
      <w:marBottom w:val="0"/>
      <w:divBdr>
        <w:top w:val="none" w:sz="0" w:space="0" w:color="auto"/>
        <w:left w:val="none" w:sz="0" w:space="0" w:color="auto"/>
        <w:bottom w:val="none" w:sz="0" w:space="0" w:color="auto"/>
        <w:right w:val="none" w:sz="0" w:space="0" w:color="auto"/>
      </w:divBdr>
    </w:div>
    <w:div w:id="1476678602">
      <w:bodyDiv w:val="1"/>
      <w:marLeft w:val="0"/>
      <w:marRight w:val="0"/>
      <w:marTop w:val="0"/>
      <w:marBottom w:val="0"/>
      <w:divBdr>
        <w:top w:val="none" w:sz="0" w:space="0" w:color="auto"/>
        <w:left w:val="none" w:sz="0" w:space="0" w:color="auto"/>
        <w:bottom w:val="none" w:sz="0" w:space="0" w:color="auto"/>
        <w:right w:val="none" w:sz="0" w:space="0" w:color="auto"/>
      </w:divBdr>
      <w:divsChild>
        <w:div w:id="20058169">
          <w:marLeft w:val="0"/>
          <w:marRight w:val="0"/>
          <w:marTop w:val="0"/>
          <w:marBottom w:val="0"/>
          <w:divBdr>
            <w:top w:val="none" w:sz="0" w:space="0" w:color="auto"/>
            <w:left w:val="none" w:sz="0" w:space="0" w:color="auto"/>
            <w:bottom w:val="none" w:sz="0" w:space="0" w:color="auto"/>
            <w:right w:val="none" w:sz="0" w:space="0" w:color="auto"/>
          </w:divBdr>
        </w:div>
        <w:div w:id="103623483">
          <w:marLeft w:val="0"/>
          <w:marRight w:val="0"/>
          <w:marTop w:val="0"/>
          <w:marBottom w:val="0"/>
          <w:divBdr>
            <w:top w:val="none" w:sz="0" w:space="0" w:color="auto"/>
            <w:left w:val="none" w:sz="0" w:space="0" w:color="auto"/>
            <w:bottom w:val="none" w:sz="0" w:space="0" w:color="auto"/>
            <w:right w:val="none" w:sz="0" w:space="0" w:color="auto"/>
          </w:divBdr>
        </w:div>
        <w:div w:id="389310780">
          <w:marLeft w:val="0"/>
          <w:marRight w:val="0"/>
          <w:marTop w:val="0"/>
          <w:marBottom w:val="0"/>
          <w:divBdr>
            <w:top w:val="none" w:sz="0" w:space="0" w:color="auto"/>
            <w:left w:val="none" w:sz="0" w:space="0" w:color="auto"/>
            <w:bottom w:val="none" w:sz="0" w:space="0" w:color="auto"/>
            <w:right w:val="none" w:sz="0" w:space="0" w:color="auto"/>
          </w:divBdr>
        </w:div>
        <w:div w:id="423696388">
          <w:marLeft w:val="0"/>
          <w:marRight w:val="0"/>
          <w:marTop w:val="0"/>
          <w:marBottom w:val="0"/>
          <w:divBdr>
            <w:top w:val="none" w:sz="0" w:space="0" w:color="auto"/>
            <w:left w:val="none" w:sz="0" w:space="0" w:color="auto"/>
            <w:bottom w:val="none" w:sz="0" w:space="0" w:color="auto"/>
            <w:right w:val="none" w:sz="0" w:space="0" w:color="auto"/>
          </w:divBdr>
        </w:div>
        <w:div w:id="556284245">
          <w:marLeft w:val="0"/>
          <w:marRight w:val="0"/>
          <w:marTop w:val="0"/>
          <w:marBottom w:val="0"/>
          <w:divBdr>
            <w:top w:val="none" w:sz="0" w:space="0" w:color="auto"/>
            <w:left w:val="none" w:sz="0" w:space="0" w:color="auto"/>
            <w:bottom w:val="none" w:sz="0" w:space="0" w:color="auto"/>
            <w:right w:val="none" w:sz="0" w:space="0" w:color="auto"/>
          </w:divBdr>
        </w:div>
        <w:div w:id="614210859">
          <w:marLeft w:val="0"/>
          <w:marRight w:val="0"/>
          <w:marTop w:val="0"/>
          <w:marBottom w:val="0"/>
          <w:divBdr>
            <w:top w:val="none" w:sz="0" w:space="0" w:color="auto"/>
            <w:left w:val="none" w:sz="0" w:space="0" w:color="auto"/>
            <w:bottom w:val="none" w:sz="0" w:space="0" w:color="auto"/>
            <w:right w:val="none" w:sz="0" w:space="0" w:color="auto"/>
          </w:divBdr>
        </w:div>
        <w:div w:id="1340622428">
          <w:marLeft w:val="0"/>
          <w:marRight w:val="0"/>
          <w:marTop w:val="0"/>
          <w:marBottom w:val="0"/>
          <w:divBdr>
            <w:top w:val="none" w:sz="0" w:space="0" w:color="auto"/>
            <w:left w:val="none" w:sz="0" w:space="0" w:color="auto"/>
            <w:bottom w:val="none" w:sz="0" w:space="0" w:color="auto"/>
            <w:right w:val="none" w:sz="0" w:space="0" w:color="auto"/>
          </w:divBdr>
        </w:div>
        <w:div w:id="1380974797">
          <w:marLeft w:val="0"/>
          <w:marRight w:val="0"/>
          <w:marTop w:val="0"/>
          <w:marBottom w:val="0"/>
          <w:divBdr>
            <w:top w:val="none" w:sz="0" w:space="0" w:color="auto"/>
            <w:left w:val="none" w:sz="0" w:space="0" w:color="auto"/>
            <w:bottom w:val="none" w:sz="0" w:space="0" w:color="auto"/>
            <w:right w:val="none" w:sz="0" w:space="0" w:color="auto"/>
          </w:divBdr>
        </w:div>
        <w:div w:id="1391003681">
          <w:marLeft w:val="0"/>
          <w:marRight w:val="0"/>
          <w:marTop w:val="0"/>
          <w:marBottom w:val="0"/>
          <w:divBdr>
            <w:top w:val="none" w:sz="0" w:space="0" w:color="auto"/>
            <w:left w:val="none" w:sz="0" w:space="0" w:color="auto"/>
            <w:bottom w:val="none" w:sz="0" w:space="0" w:color="auto"/>
            <w:right w:val="none" w:sz="0" w:space="0" w:color="auto"/>
          </w:divBdr>
        </w:div>
        <w:div w:id="1492217190">
          <w:marLeft w:val="0"/>
          <w:marRight w:val="0"/>
          <w:marTop w:val="0"/>
          <w:marBottom w:val="0"/>
          <w:divBdr>
            <w:top w:val="none" w:sz="0" w:space="0" w:color="auto"/>
            <w:left w:val="none" w:sz="0" w:space="0" w:color="auto"/>
            <w:bottom w:val="none" w:sz="0" w:space="0" w:color="auto"/>
            <w:right w:val="none" w:sz="0" w:space="0" w:color="auto"/>
          </w:divBdr>
        </w:div>
        <w:div w:id="1563909598">
          <w:marLeft w:val="0"/>
          <w:marRight w:val="0"/>
          <w:marTop w:val="0"/>
          <w:marBottom w:val="0"/>
          <w:divBdr>
            <w:top w:val="none" w:sz="0" w:space="0" w:color="auto"/>
            <w:left w:val="none" w:sz="0" w:space="0" w:color="auto"/>
            <w:bottom w:val="none" w:sz="0" w:space="0" w:color="auto"/>
            <w:right w:val="none" w:sz="0" w:space="0" w:color="auto"/>
          </w:divBdr>
        </w:div>
        <w:div w:id="1687632887">
          <w:marLeft w:val="0"/>
          <w:marRight w:val="0"/>
          <w:marTop w:val="0"/>
          <w:marBottom w:val="0"/>
          <w:divBdr>
            <w:top w:val="none" w:sz="0" w:space="0" w:color="auto"/>
            <w:left w:val="none" w:sz="0" w:space="0" w:color="auto"/>
            <w:bottom w:val="none" w:sz="0" w:space="0" w:color="auto"/>
            <w:right w:val="none" w:sz="0" w:space="0" w:color="auto"/>
          </w:divBdr>
        </w:div>
        <w:div w:id="1738045127">
          <w:marLeft w:val="0"/>
          <w:marRight w:val="0"/>
          <w:marTop w:val="0"/>
          <w:marBottom w:val="0"/>
          <w:divBdr>
            <w:top w:val="none" w:sz="0" w:space="0" w:color="auto"/>
            <w:left w:val="none" w:sz="0" w:space="0" w:color="auto"/>
            <w:bottom w:val="none" w:sz="0" w:space="0" w:color="auto"/>
            <w:right w:val="none" w:sz="0" w:space="0" w:color="auto"/>
          </w:divBdr>
        </w:div>
        <w:div w:id="2021197587">
          <w:marLeft w:val="0"/>
          <w:marRight w:val="0"/>
          <w:marTop w:val="0"/>
          <w:marBottom w:val="0"/>
          <w:divBdr>
            <w:top w:val="none" w:sz="0" w:space="0" w:color="auto"/>
            <w:left w:val="none" w:sz="0" w:space="0" w:color="auto"/>
            <w:bottom w:val="none" w:sz="0" w:space="0" w:color="auto"/>
            <w:right w:val="none" w:sz="0" w:space="0" w:color="auto"/>
          </w:divBdr>
        </w:div>
      </w:divsChild>
    </w:div>
    <w:div w:id="1477533268">
      <w:bodyDiv w:val="1"/>
      <w:marLeft w:val="0"/>
      <w:marRight w:val="0"/>
      <w:marTop w:val="0"/>
      <w:marBottom w:val="0"/>
      <w:divBdr>
        <w:top w:val="none" w:sz="0" w:space="0" w:color="auto"/>
        <w:left w:val="none" w:sz="0" w:space="0" w:color="auto"/>
        <w:bottom w:val="none" w:sz="0" w:space="0" w:color="auto"/>
        <w:right w:val="none" w:sz="0" w:space="0" w:color="auto"/>
      </w:divBdr>
    </w:div>
    <w:div w:id="1765686861">
      <w:bodyDiv w:val="1"/>
      <w:marLeft w:val="0"/>
      <w:marRight w:val="0"/>
      <w:marTop w:val="0"/>
      <w:marBottom w:val="0"/>
      <w:divBdr>
        <w:top w:val="none" w:sz="0" w:space="0" w:color="auto"/>
        <w:left w:val="none" w:sz="0" w:space="0" w:color="auto"/>
        <w:bottom w:val="none" w:sz="0" w:space="0" w:color="auto"/>
        <w:right w:val="none" w:sz="0" w:space="0" w:color="auto"/>
      </w:divBdr>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94328297">
          <w:marLeft w:val="0"/>
          <w:marRight w:val="0"/>
          <w:marTop w:val="0"/>
          <w:marBottom w:val="0"/>
          <w:divBdr>
            <w:top w:val="none" w:sz="0" w:space="0" w:color="auto"/>
            <w:left w:val="none" w:sz="0" w:space="0" w:color="auto"/>
            <w:bottom w:val="none" w:sz="0" w:space="0" w:color="auto"/>
            <w:right w:val="none" w:sz="0" w:space="0" w:color="auto"/>
          </w:divBdr>
        </w:div>
        <w:div w:id="131796107">
          <w:marLeft w:val="0"/>
          <w:marRight w:val="0"/>
          <w:marTop w:val="0"/>
          <w:marBottom w:val="0"/>
          <w:divBdr>
            <w:top w:val="none" w:sz="0" w:space="0" w:color="auto"/>
            <w:left w:val="none" w:sz="0" w:space="0" w:color="auto"/>
            <w:bottom w:val="none" w:sz="0" w:space="0" w:color="auto"/>
            <w:right w:val="none" w:sz="0" w:space="0" w:color="auto"/>
          </w:divBdr>
        </w:div>
        <w:div w:id="180365517">
          <w:marLeft w:val="0"/>
          <w:marRight w:val="0"/>
          <w:marTop w:val="0"/>
          <w:marBottom w:val="0"/>
          <w:divBdr>
            <w:top w:val="none" w:sz="0" w:space="0" w:color="auto"/>
            <w:left w:val="none" w:sz="0" w:space="0" w:color="auto"/>
            <w:bottom w:val="none" w:sz="0" w:space="0" w:color="auto"/>
            <w:right w:val="none" w:sz="0" w:space="0" w:color="auto"/>
          </w:divBdr>
        </w:div>
        <w:div w:id="407194279">
          <w:marLeft w:val="0"/>
          <w:marRight w:val="0"/>
          <w:marTop w:val="0"/>
          <w:marBottom w:val="0"/>
          <w:divBdr>
            <w:top w:val="none" w:sz="0" w:space="0" w:color="auto"/>
            <w:left w:val="none" w:sz="0" w:space="0" w:color="auto"/>
            <w:bottom w:val="none" w:sz="0" w:space="0" w:color="auto"/>
            <w:right w:val="none" w:sz="0" w:space="0" w:color="auto"/>
          </w:divBdr>
        </w:div>
        <w:div w:id="524682134">
          <w:marLeft w:val="0"/>
          <w:marRight w:val="0"/>
          <w:marTop w:val="0"/>
          <w:marBottom w:val="0"/>
          <w:divBdr>
            <w:top w:val="none" w:sz="0" w:space="0" w:color="auto"/>
            <w:left w:val="none" w:sz="0" w:space="0" w:color="auto"/>
            <w:bottom w:val="none" w:sz="0" w:space="0" w:color="auto"/>
            <w:right w:val="none" w:sz="0" w:space="0" w:color="auto"/>
          </w:divBdr>
        </w:div>
        <w:div w:id="741025980">
          <w:marLeft w:val="0"/>
          <w:marRight w:val="0"/>
          <w:marTop w:val="0"/>
          <w:marBottom w:val="0"/>
          <w:divBdr>
            <w:top w:val="none" w:sz="0" w:space="0" w:color="auto"/>
            <w:left w:val="none" w:sz="0" w:space="0" w:color="auto"/>
            <w:bottom w:val="none" w:sz="0" w:space="0" w:color="auto"/>
            <w:right w:val="none" w:sz="0" w:space="0" w:color="auto"/>
          </w:divBdr>
        </w:div>
        <w:div w:id="838618538">
          <w:marLeft w:val="0"/>
          <w:marRight w:val="0"/>
          <w:marTop w:val="0"/>
          <w:marBottom w:val="0"/>
          <w:divBdr>
            <w:top w:val="none" w:sz="0" w:space="0" w:color="auto"/>
            <w:left w:val="none" w:sz="0" w:space="0" w:color="auto"/>
            <w:bottom w:val="none" w:sz="0" w:space="0" w:color="auto"/>
            <w:right w:val="none" w:sz="0" w:space="0" w:color="auto"/>
          </w:divBdr>
        </w:div>
        <w:div w:id="1003556037">
          <w:marLeft w:val="0"/>
          <w:marRight w:val="0"/>
          <w:marTop w:val="0"/>
          <w:marBottom w:val="0"/>
          <w:divBdr>
            <w:top w:val="none" w:sz="0" w:space="0" w:color="auto"/>
            <w:left w:val="none" w:sz="0" w:space="0" w:color="auto"/>
            <w:bottom w:val="none" w:sz="0" w:space="0" w:color="auto"/>
            <w:right w:val="none" w:sz="0" w:space="0" w:color="auto"/>
          </w:divBdr>
        </w:div>
        <w:div w:id="1008097143">
          <w:marLeft w:val="0"/>
          <w:marRight w:val="0"/>
          <w:marTop w:val="0"/>
          <w:marBottom w:val="0"/>
          <w:divBdr>
            <w:top w:val="none" w:sz="0" w:space="0" w:color="auto"/>
            <w:left w:val="none" w:sz="0" w:space="0" w:color="auto"/>
            <w:bottom w:val="none" w:sz="0" w:space="0" w:color="auto"/>
            <w:right w:val="none" w:sz="0" w:space="0" w:color="auto"/>
          </w:divBdr>
        </w:div>
        <w:div w:id="1122070000">
          <w:marLeft w:val="0"/>
          <w:marRight w:val="0"/>
          <w:marTop w:val="0"/>
          <w:marBottom w:val="0"/>
          <w:divBdr>
            <w:top w:val="none" w:sz="0" w:space="0" w:color="auto"/>
            <w:left w:val="none" w:sz="0" w:space="0" w:color="auto"/>
            <w:bottom w:val="none" w:sz="0" w:space="0" w:color="auto"/>
            <w:right w:val="none" w:sz="0" w:space="0" w:color="auto"/>
          </w:divBdr>
        </w:div>
        <w:div w:id="1151218495">
          <w:marLeft w:val="0"/>
          <w:marRight w:val="0"/>
          <w:marTop w:val="0"/>
          <w:marBottom w:val="0"/>
          <w:divBdr>
            <w:top w:val="none" w:sz="0" w:space="0" w:color="auto"/>
            <w:left w:val="none" w:sz="0" w:space="0" w:color="auto"/>
            <w:bottom w:val="none" w:sz="0" w:space="0" w:color="auto"/>
            <w:right w:val="none" w:sz="0" w:space="0" w:color="auto"/>
          </w:divBdr>
        </w:div>
        <w:div w:id="1475490082">
          <w:marLeft w:val="0"/>
          <w:marRight w:val="0"/>
          <w:marTop w:val="0"/>
          <w:marBottom w:val="0"/>
          <w:divBdr>
            <w:top w:val="none" w:sz="0" w:space="0" w:color="auto"/>
            <w:left w:val="none" w:sz="0" w:space="0" w:color="auto"/>
            <w:bottom w:val="none" w:sz="0" w:space="0" w:color="auto"/>
            <w:right w:val="none" w:sz="0" w:space="0" w:color="auto"/>
          </w:divBdr>
        </w:div>
        <w:div w:id="1677732271">
          <w:marLeft w:val="0"/>
          <w:marRight w:val="0"/>
          <w:marTop w:val="0"/>
          <w:marBottom w:val="0"/>
          <w:divBdr>
            <w:top w:val="none" w:sz="0" w:space="0" w:color="auto"/>
            <w:left w:val="none" w:sz="0" w:space="0" w:color="auto"/>
            <w:bottom w:val="none" w:sz="0" w:space="0" w:color="auto"/>
            <w:right w:val="none" w:sz="0" w:space="0" w:color="auto"/>
          </w:divBdr>
        </w:div>
        <w:div w:id="210661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footnotes" Target="footnotes.xml"/><Relationship Id="rId89" Type="http://schemas.openxmlformats.org/officeDocument/2006/relationships/hyperlink" Target="http://www.ihe.net/Domains/index.cfm"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07" Type="http://schemas.openxmlformats.org/officeDocument/2006/relationships/header" Target="header1.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customXml" Target="../customXml/item74.xml"/><Relationship Id="rId79" Type="http://schemas.openxmlformats.org/officeDocument/2006/relationships/numbering" Target="numbering.xml"/><Relationship Id="rId87" Type="http://schemas.openxmlformats.org/officeDocument/2006/relationships/hyperlink" Target="http://www.ihe.net/Technical_Framework/public_comment.cfm" TargetMode="External"/><Relationship Id="rId102" Type="http://schemas.openxmlformats.org/officeDocument/2006/relationships/oleObject" Target="embeddings/oleObject3.bin"/><Relationship Id="rId110"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settings" Target="settings.xml"/><Relationship Id="rId90" Type="http://schemas.openxmlformats.org/officeDocument/2006/relationships/hyperlink" Target="http://www.ihe.net/About/process.cfm" TargetMode="External"/><Relationship Id="rId95" Type="http://schemas.openxmlformats.org/officeDocument/2006/relationships/hyperlink" Target="http://wiki.siframework.org/Structured+Data+Capture+Initiative"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customXml" Target="../customXml/item77.xml"/><Relationship Id="rId100" Type="http://schemas.openxmlformats.org/officeDocument/2006/relationships/oleObject" Target="embeddings/oleObject2.bin"/><Relationship Id="rId105" Type="http://schemas.openxmlformats.org/officeDocument/2006/relationships/comments" Target="comments.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styles" Target="styles.xml"/><Relationship Id="rId85" Type="http://schemas.openxmlformats.org/officeDocument/2006/relationships/endnotes" Target="endnotes.xml"/><Relationship Id="rId93" Type="http://schemas.openxmlformats.org/officeDocument/2006/relationships/hyperlink" Target="http://ihe.net/ihetemplates.cfm" TargetMode="External"/><Relationship Id="rId98" Type="http://schemas.openxmlformats.org/officeDocument/2006/relationships/oleObject" Target="embeddings/oleObject1.bin"/><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image" Target="media/image5.emf"/><Relationship Id="rId108" Type="http://schemas.openxmlformats.org/officeDocument/2006/relationships/footer" Target="footer1.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webSettings" Target="webSettings.xml"/><Relationship Id="rId88" Type="http://schemas.openxmlformats.org/officeDocument/2006/relationships/hyperlink" Target="http://www.ihe.net" TargetMode="External"/><Relationship Id="rId91" Type="http://schemas.openxmlformats.org/officeDocument/2006/relationships/hyperlink" Target="http://www.ihe.net/profiles/index.cfm" TargetMode="External"/><Relationship Id="rId96" Type="http://schemas.openxmlformats.org/officeDocument/2006/relationships/hyperlink" Target="http://www.ihe.net/Technical_Framework/index.cfm"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hyperlink" Target="http://wiki.ihe.net/index.php?title=National_Extensions_Process"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microsoft.com/office/2007/relationships/stylesWithEffects" Target="stylesWithEffects.xml"/><Relationship Id="rId86" Type="http://schemas.openxmlformats.org/officeDocument/2006/relationships/image" Target="media/image1.png"/><Relationship Id="rId94" Type="http://schemas.openxmlformats.org/officeDocument/2006/relationships/hyperlink" Target="http://wiki.siframework.org/Structured+Data+Capture+Initiative" TargetMode="External"/><Relationship Id="rId99" Type="http://schemas.openxmlformats.org/officeDocument/2006/relationships/image" Target="media/image3.emf"/><Relationship Id="rId101"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footer" Target="footer2.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image" Target="media/image2.emf"/><Relationship Id="rId104" Type="http://schemas.openxmlformats.org/officeDocument/2006/relationships/oleObject" Target="embeddings/oleObject4.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hyperlink" Target="http://www.ihe.net/Technical_Framewor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ct:contentTypeSchema xmlns:ct="http://schemas.microsoft.com/office/2006/metadata/contentType" xmlns:ma="http://schemas.microsoft.com/office/2006/metadata/properties/metaAttributes" ct:_="" ma:_="" ma:contentTypeName="Document" ma:contentTypeID="0x010100D3F5E47D23D84240B5F10B8B4F54293E" ma:contentTypeVersion="0" ma:contentTypeDescription="Create a new document." ma:contentTypeScope="" ma:versionID="92cc0877ba3355f20c88ed19e88ac1b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9278F-2DDE-4912-BC9A-8DAC4A7296A3}">
  <ds:schemaRefs>
    <ds:schemaRef ds:uri="http://schemas.openxmlformats.org/officeDocument/2006/bibliography"/>
  </ds:schemaRefs>
</ds:datastoreItem>
</file>

<file path=customXml/itemProps10.xml><?xml version="1.0" encoding="utf-8"?>
<ds:datastoreItem xmlns:ds="http://schemas.openxmlformats.org/officeDocument/2006/customXml" ds:itemID="{B7A9BDF6-14B8-4431-A4E1-9880D42CCEE7}">
  <ds:schemaRefs>
    <ds:schemaRef ds:uri="http://schemas.openxmlformats.org/officeDocument/2006/bibliography"/>
  </ds:schemaRefs>
</ds:datastoreItem>
</file>

<file path=customXml/itemProps11.xml><?xml version="1.0" encoding="utf-8"?>
<ds:datastoreItem xmlns:ds="http://schemas.openxmlformats.org/officeDocument/2006/customXml" ds:itemID="{7C12458D-14BD-4B64-B496-9C30D0087447}">
  <ds:schemaRefs>
    <ds:schemaRef ds:uri="http://schemas.openxmlformats.org/officeDocument/2006/bibliography"/>
  </ds:schemaRefs>
</ds:datastoreItem>
</file>

<file path=customXml/itemProps12.xml><?xml version="1.0" encoding="utf-8"?>
<ds:datastoreItem xmlns:ds="http://schemas.openxmlformats.org/officeDocument/2006/customXml" ds:itemID="{9466B40C-E0A1-4F6C-9F35-EBE7B256D155}">
  <ds:schemaRefs>
    <ds:schemaRef ds:uri="http://schemas.openxmlformats.org/officeDocument/2006/bibliography"/>
  </ds:schemaRefs>
</ds:datastoreItem>
</file>

<file path=customXml/itemProps13.xml><?xml version="1.0" encoding="utf-8"?>
<ds:datastoreItem xmlns:ds="http://schemas.openxmlformats.org/officeDocument/2006/customXml" ds:itemID="{D3A4332B-5C4F-428F-A97E-AB3472AB8ADD}">
  <ds:schemaRefs>
    <ds:schemaRef ds:uri="http://schemas.openxmlformats.org/officeDocument/2006/bibliography"/>
  </ds:schemaRefs>
</ds:datastoreItem>
</file>

<file path=customXml/itemProps14.xml><?xml version="1.0" encoding="utf-8"?>
<ds:datastoreItem xmlns:ds="http://schemas.openxmlformats.org/officeDocument/2006/customXml" ds:itemID="{5DD8B19B-F2B8-4B0E-9329-C5236C70D227}">
  <ds:schemaRefs>
    <ds:schemaRef ds:uri="http://schemas.openxmlformats.org/officeDocument/2006/bibliography"/>
  </ds:schemaRefs>
</ds:datastoreItem>
</file>

<file path=customXml/itemProps15.xml><?xml version="1.0" encoding="utf-8"?>
<ds:datastoreItem xmlns:ds="http://schemas.openxmlformats.org/officeDocument/2006/customXml" ds:itemID="{EACC2FC5-8263-440C-9A2B-8AFAF8BD627E}">
  <ds:schemaRefs>
    <ds:schemaRef ds:uri="http://schemas.openxmlformats.org/officeDocument/2006/bibliography"/>
  </ds:schemaRefs>
</ds:datastoreItem>
</file>

<file path=customXml/itemProps16.xml><?xml version="1.0" encoding="utf-8"?>
<ds:datastoreItem xmlns:ds="http://schemas.openxmlformats.org/officeDocument/2006/customXml" ds:itemID="{6DE80BE5-A9FC-418E-9C43-76DFC7496F91}">
  <ds:schemaRefs>
    <ds:schemaRef ds:uri="http://schemas.openxmlformats.org/officeDocument/2006/bibliography"/>
  </ds:schemaRefs>
</ds:datastoreItem>
</file>

<file path=customXml/itemProps17.xml><?xml version="1.0" encoding="utf-8"?>
<ds:datastoreItem xmlns:ds="http://schemas.openxmlformats.org/officeDocument/2006/customXml" ds:itemID="{28FFBA00-6763-444D-9BFF-EDE0EEA56E72}">
  <ds:schemaRefs>
    <ds:schemaRef ds:uri="http://schemas.openxmlformats.org/officeDocument/2006/bibliography"/>
  </ds:schemaRefs>
</ds:datastoreItem>
</file>

<file path=customXml/itemProps18.xml><?xml version="1.0" encoding="utf-8"?>
<ds:datastoreItem xmlns:ds="http://schemas.openxmlformats.org/officeDocument/2006/customXml" ds:itemID="{73C06579-5C8D-4D2A-9FEE-077ABE1059A1}">
  <ds:schemaRefs>
    <ds:schemaRef ds:uri="http://schemas.openxmlformats.org/officeDocument/2006/bibliography"/>
  </ds:schemaRefs>
</ds:datastoreItem>
</file>

<file path=customXml/itemProps19.xml><?xml version="1.0" encoding="utf-8"?>
<ds:datastoreItem xmlns:ds="http://schemas.openxmlformats.org/officeDocument/2006/customXml" ds:itemID="{B8F7CAF9-01C4-48DD-A0C8-707716B42685}">
  <ds:schemaRefs>
    <ds:schemaRef ds:uri="http://schemas.openxmlformats.org/officeDocument/2006/bibliography"/>
  </ds:schemaRefs>
</ds:datastoreItem>
</file>

<file path=customXml/itemProps2.xml><?xml version="1.0" encoding="utf-8"?>
<ds:datastoreItem xmlns:ds="http://schemas.openxmlformats.org/officeDocument/2006/customXml" ds:itemID="{533A7416-3919-4395-A356-7A8CA042856F}">
  <ds:schemaRefs>
    <ds:schemaRef ds:uri="http://schemas.openxmlformats.org/officeDocument/2006/bibliography"/>
  </ds:schemaRefs>
</ds:datastoreItem>
</file>

<file path=customXml/itemProps20.xml><?xml version="1.0" encoding="utf-8"?>
<ds:datastoreItem xmlns:ds="http://schemas.openxmlformats.org/officeDocument/2006/customXml" ds:itemID="{61E7CA60-9AF1-40F6-845E-C823EF423F5E}">
  <ds:schemaRefs>
    <ds:schemaRef ds:uri="http://schemas.openxmlformats.org/officeDocument/2006/bibliography"/>
  </ds:schemaRefs>
</ds:datastoreItem>
</file>

<file path=customXml/itemProps21.xml><?xml version="1.0" encoding="utf-8"?>
<ds:datastoreItem xmlns:ds="http://schemas.openxmlformats.org/officeDocument/2006/customXml" ds:itemID="{084FCE86-7669-4C82-BD34-0832EEDBF00D}">
  <ds:schemaRefs>
    <ds:schemaRef ds:uri="http://schemas.openxmlformats.org/officeDocument/2006/bibliography"/>
  </ds:schemaRefs>
</ds:datastoreItem>
</file>

<file path=customXml/itemProps22.xml><?xml version="1.0" encoding="utf-8"?>
<ds:datastoreItem xmlns:ds="http://schemas.openxmlformats.org/officeDocument/2006/customXml" ds:itemID="{9FF514F2-E162-42E3-B331-3B802FD7E8E6}">
  <ds:schemaRefs>
    <ds:schemaRef ds:uri="http://schemas.openxmlformats.org/officeDocument/2006/bibliography"/>
  </ds:schemaRefs>
</ds:datastoreItem>
</file>

<file path=customXml/itemProps23.xml><?xml version="1.0" encoding="utf-8"?>
<ds:datastoreItem xmlns:ds="http://schemas.openxmlformats.org/officeDocument/2006/customXml" ds:itemID="{28C5BAB1-9A34-451F-A6CB-9A9C856D0677}">
  <ds:schemaRefs>
    <ds:schemaRef ds:uri="http://schemas.openxmlformats.org/officeDocument/2006/bibliography"/>
  </ds:schemaRefs>
</ds:datastoreItem>
</file>

<file path=customXml/itemProps24.xml><?xml version="1.0" encoding="utf-8"?>
<ds:datastoreItem xmlns:ds="http://schemas.openxmlformats.org/officeDocument/2006/customXml" ds:itemID="{3E3E77F7-707D-4ED3-884C-5912700BFDB9}">
  <ds:schemaRefs>
    <ds:schemaRef ds:uri="http://schemas.openxmlformats.org/officeDocument/2006/bibliography"/>
  </ds:schemaRefs>
</ds:datastoreItem>
</file>

<file path=customXml/itemProps25.xml><?xml version="1.0" encoding="utf-8"?>
<ds:datastoreItem xmlns:ds="http://schemas.openxmlformats.org/officeDocument/2006/customXml" ds:itemID="{A786BCE9-DE9D-4463-9A66-0D1890A7D95B}">
  <ds:schemaRefs>
    <ds:schemaRef ds:uri="http://schemas.openxmlformats.org/officeDocument/2006/bibliography"/>
  </ds:schemaRefs>
</ds:datastoreItem>
</file>

<file path=customXml/itemProps26.xml><?xml version="1.0" encoding="utf-8"?>
<ds:datastoreItem xmlns:ds="http://schemas.openxmlformats.org/officeDocument/2006/customXml" ds:itemID="{4BBC683A-F0A6-49D8-BB46-101848E11B7F}">
  <ds:schemaRefs>
    <ds:schemaRef ds:uri="http://schemas.openxmlformats.org/officeDocument/2006/bibliography"/>
  </ds:schemaRefs>
</ds:datastoreItem>
</file>

<file path=customXml/itemProps27.xml><?xml version="1.0" encoding="utf-8"?>
<ds:datastoreItem xmlns:ds="http://schemas.openxmlformats.org/officeDocument/2006/customXml" ds:itemID="{2E23C9C9-1899-44FF-B0DA-B2D5C0077A50}">
  <ds:schemaRefs>
    <ds:schemaRef ds:uri="http://schemas.openxmlformats.org/officeDocument/2006/bibliography"/>
  </ds:schemaRefs>
</ds:datastoreItem>
</file>

<file path=customXml/itemProps28.xml><?xml version="1.0" encoding="utf-8"?>
<ds:datastoreItem xmlns:ds="http://schemas.openxmlformats.org/officeDocument/2006/customXml" ds:itemID="{ED800CE5-BADE-47DB-ADD7-734E73942526}">
  <ds:schemaRefs>
    <ds:schemaRef ds:uri="http://schemas.openxmlformats.org/officeDocument/2006/bibliography"/>
  </ds:schemaRefs>
</ds:datastoreItem>
</file>

<file path=customXml/itemProps29.xml><?xml version="1.0" encoding="utf-8"?>
<ds:datastoreItem xmlns:ds="http://schemas.openxmlformats.org/officeDocument/2006/customXml" ds:itemID="{7A8FC814-089B-47CF-92AB-7E2031198AF8}">
  <ds:schemaRefs>
    <ds:schemaRef ds:uri="http://schemas.openxmlformats.org/officeDocument/2006/bibliography"/>
  </ds:schemaRefs>
</ds:datastoreItem>
</file>

<file path=customXml/itemProps3.xml><?xml version="1.0" encoding="utf-8"?>
<ds:datastoreItem xmlns:ds="http://schemas.openxmlformats.org/officeDocument/2006/customXml" ds:itemID="{B9D0A3AF-74A2-4077-A889-7842C353B2A1}">
  <ds:schemaRefs>
    <ds:schemaRef ds:uri="http://schemas.openxmlformats.org/officeDocument/2006/bibliography"/>
  </ds:schemaRefs>
</ds:datastoreItem>
</file>

<file path=customXml/itemProps30.xml><?xml version="1.0" encoding="utf-8"?>
<ds:datastoreItem xmlns:ds="http://schemas.openxmlformats.org/officeDocument/2006/customXml" ds:itemID="{B2BCAA0E-53B7-4081-93F0-B31BDD18B512}">
  <ds:schemaRefs>
    <ds:schemaRef ds:uri="http://schemas.openxmlformats.org/officeDocument/2006/bibliography"/>
  </ds:schemaRefs>
</ds:datastoreItem>
</file>

<file path=customXml/itemProps31.xml><?xml version="1.0" encoding="utf-8"?>
<ds:datastoreItem xmlns:ds="http://schemas.openxmlformats.org/officeDocument/2006/customXml" ds:itemID="{75AF5FA6-CEBD-4E8D-A5E3-F1D5E7807776}">
  <ds:schemaRefs>
    <ds:schemaRef ds:uri="http://schemas.openxmlformats.org/officeDocument/2006/bibliography"/>
  </ds:schemaRefs>
</ds:datastoreItem>
</file>

<file path=customXml/itemProps32.xml><?xml version="1.0" encoding="utf-8"?>
<ds:datastoreItem xmlns:ds="http://schemas.openxmlformats.org/officeDocument/2006/customXml" ds:itemID="{1FE39EC2-2E83-477F-805A-3C89CDBB4945}">
  <ds:schemaRefs>
    <ds:schemaRef ds:uri="http://schemas.openxmlformats.org/officeDocument/2006/bibliography"/>
  </ds:schemaRefs>
</ds:datastoreItem>
</file>

<file path=customXml/itemProps33.xml><?xml version="1.0" encoding="utf-8"?>
<ds:datastoreItem xmlns:ds="http://schemas.openxmlformats.org/officeDocument/2006/customXml" ds:itemID="{0159E513-03FA-4AEE-BC33-06B1C4280579}">
  <ds:schemaRefs>
    <ds:schemaRef ds:uri="http://schemas.openxmlformats.org/officeDocument/2006/bibliography"/>
  </ds:schemaRefs>
</ds:datastoreItem>
</file>

<file path=customXml/itemProps34.xml><?xml version="1.0" encoding="utf-8"?>
<ds:datastoreItem xmlns:ds="http://schemas.openxmlformats.org/officeDocument/2006/customXml" ds:itemID="{CB28B694-6965-4DB4-8AE4-AAFA41A11C06}">
  <ds:schemaRefs>
    <ds:schemaRef ds:uri="http://schemas.openxmlformats.org/officeDocument/2006/bibliography"/>
  </ds:schemaRefs>
</ds:datastoreItem>
</file>

<file path=customXml/itemProps35.xml><?xml version="1.0" encoding="utf-8"?>
<ds:datastoreItem xmlns:ds="http://schemas.openxmlformats.org/officeDocument/2006/customXml" ds:itemID="{433DDC3B-015F-449D-AB27-7B3A01FAE354}">
  <ds:schemaRefs>
    <ds:schemaRef ds:uri="http://schemas.openxmlformats.org/officeDocument/2006/bibliography"/>
  </ds:schemaRefs>
</ds:datastoreItem>
</file>

<file path=customXml/itemProps36.xml><?xml version="1.0" encoding="utf-8"?>
<ds:datastoreItem xmlns:ds="http://schemas.openxmlformats.org/officeDocument/2006/customXml" ds:itemID="{6797E1C0-2215-4072-89C7-51F1B5563CB7}">
  <ds:schemaRefs>
    <ds:schemaRef ds:uri="http://schemas.openxmlformats.org/officeDocument/2006/bibliography"/>
  </ds:schemaRefs>
</ds:datastoreItem>
</file>

<file path=customXml/itemProps37.xml><?xml version="1.0" encoding="utf-8"?>
<ds:datastoreItem xmlns:ds="http://schemas.openxmlformats.org/officeDocument/2006/customXml" ds:itemID="{045C95BD-79DB-410C-9D80-B9DEA891825A}">
  <ds:schemaRefs>
    <ds:schemaRef ds:uri="http://schemas.openxmlformats.org/officeDocument/2006/bibliography"/>
  </ds:schemaRefs>
</ds:datastoreItem>
</file>

<file path=customXml/itemProps38.xml><?xml version="1.0" encoding="utf-8"?>
<ds:datastoreItem xmlns:ds="http://schemas.openxmlformats.org/officeDocument/2006/customXml" ds:itemID="{6741E383-DDB5-4DBD-A557-32C5C92FCD5A}">
  <ds:schemaRefs>
    <ds:schemaRef ds:uri="http://schemas.openxmlformats.org/officeDocument/2006/bibliography"/>
  </ds:schemaRefs>
</ds:datastoreItem>
</file>

<file path=customXml/itemProps39.xml><?xml version="1.0" encoding="utf-8"?>
<ds:datastoreItem xmlns:ds="http://schemas.openxmlformats.org/officeDocument/2006/customXml" ds:itemID="{729F1326-B5D8-4CC3-903C-0ABC138EE2BB}">
  <ds:schemaRefs>
    <ds:schemaRef ds:uri="http://schemas.openxmlformats.org/officeDocument/2006/bibliography"/>
  </ds:schemaRefs>
</ds:datastoreItem>
</file>

<file path=customXml/itemProps4.xml><?xml version="1.0" encoding="utf-8"?>
<ds:datastoreItem xmlns:ds="http://schemas.openxmlformats.org/officeDocument/2006/customXml" ds:itemID="{70964690-54B5-43C2-9DBA-84980D6345E6}">
  <ds:schemaRefs>
    <ds:schemaRef ds:uri="http://schemas.openxmlformats.org/officeDocument/2006/bibliography"/>
  </ds:schemaRefs>
</ds:datastoreItem>
</file>

<file path=customXml/itemProps40.xml><?xml version="1.0" encoding="utf-8"?>
<ds:datastoreItem xmlns:ds="http://schemas.openxmlformats.org/officeDocument/2006/customXml" ds:itemID="{D5E76589-B75C-4E42-ADE9-BAD693E2823A}">
  <ds:schemaRefs>
    <ds:schemaRef ds:uri="http://schemas.openxmlformats.org/officeDocument/2006/bibliography"/>
  </ds:schemaRefs>
</ds:datastoreItem>
</file>

<file path=customXml/itemProps41.xml><?xml version="1.0" encoding="utf-8"?>
<ds:datastoreItem xmlns:ds="http://schemas.openxmlformats.org/officeDocument/2006/customXml" ds:itemID="{2421785F-D06E-4244-BE66-BDC78D04ABD2}">
  <ds:schemaRefs>
    <ds:schemaRef ds:uri="http://schemas.openxmlformats.org/officeDocument/2006/bibliography"/>
  </ds:schemaRefs>
</ds:datastoreItem>
</file>

<file path=customXml/itemProps42.xml><?xml version="1.0" encoding="utf-8"?>
<ds:datastoreItem xmlns:ds="http://schemas.openxmlformats.org/officeDocument/2006/customXml" ds:itemID="{785215DF-960B-4850-9416-54621CB625FC}">
  <ds:schemaRefs>
    <ds:schemaRef ds:uri="http://schemas.openxmlformats.org/officeDocument/2006/bibliography"/>
  </ds:schemaRefs>
</ds:datastoreItem>
</file>

<file path=customXml/itemProps43.xml><?xml version="1.0" encoding="utf-8"?>
<ds:datastoreItem xmlns:ds="http://schemas.openxmlformats.org/officeDocument/2006/customXml" ds:itemID="{1C687246-DA28-4583-9E6D-CABCA90E7A48}">
  <ds:schemaRefs>
    <ds:schemaRef ds:uri="http://schemas.openxmlformats.org/officeDocument/2006/bibliography"/>
  </ds:schemaRefs>
</ds:datastoreItem>
</file>

<file path=customXml/itemProps44.xml><?xml version="1.0" encoding="utf-8"?>
<ds:datastoreItem xmlns:ds="http://schemas.openxmlformats.org/officeDocument/2006/customXml" ds:itemID="{C370F192-81D3-4454-AE91-A3D036E6E65C}">
  <ds:schemaRefs>
    <ds:schemaRef ds:uri="http://schemas.openxmlformats.org/officeDocument/2006/bibliography"/>
  </ds:schemaRefs>
</ds:datastoreItem>
</file>

<file path=customXml/itemProps45.xml><?xml version="1.0" encoding="utf-8"?>
<ds:datastoreItem xmlns:ds="http://schemas.openxmlformats.org/officeDocument/2006/customXml" ds:itemID="{C53FD174-C564-47D7-BA84-C56E7C4EE347}">
  <ds:schemaRefs>
    <ds:schemaRef ds:uri="http://schemas.openxmlformats.org/officeDocument/2006/bibliography"/>
  </ds:schemaRefs>
</ds:datastoreItem>
</file>

<file path=customXml/itemProps46.xml><?xml version="1.0" encoding="utf-8"?>
<ds:datastoreItem xmlns:ds="http://schemas.openxmlformats.org/officeDocument/2006/customXml" ds:itemID="{C17FE2D9-59B0-45AF-8A39-F055DD4BEBC5}">
  <ds:schemaRefs>
    <ds:schemaRef ds:uri="http://schemas.openxmlformats.org/officeDocument/2006/bibliography"/>
  </ds:schemaRefs>
</ds:datastoreItem>
</file>

<file path=customXml/itemProps47.xml><?xml version="1.0" encoding="utf-8"?>
<ds:datastoreItem xmlns:ds="http://schemas.openxmlformats.org/officeDocument/2006/customXml" ds:itemID="{337AC55E-8A5A-4BAF-B052-D56CA2538615}">
  <ds:schemaRefs>
    <ds:schemaRef ds:uri="http://schemas.openxmlformats.org/officeDocument/2006/bibliography"/>
  </ds:schemaRefs>
</ds:datastoreItem>
</file>

<file path=customXml/itemProps48.xml><?xml version="1.0" encoding="utf-8"?>
<ds:datastoreItem xmlns:ds="http://schemas.openxmlformats.org/officeDocument/2006/customXml" ds:itemID="{1BF22A8A-6694-4176-A22B-17C079DE0F38}">
  <ds:schemaRefs>
    <ds:schemaRef ds:uri="http://schemas.openxmlformats.org/officeDocument/2006/bibliography"/>
  </ds:schemaRefs>
</ds:datastoreItem>
</file>

<file path=customXml/itemProps49.xml><?xml version="1.0" encoding="utf-8"?>
<ds:datastoreItem xmlns:ds="http://schemas.openxmlformats.org/officeDocument/2006/customXml" ds:itemID="{C30F9675-B8D3-4DB4-91BA-5858475D7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4594BC1-E4A5-4D03-B49C-B15968229F35}">
  <ds:schemaRefs>
    <ds:schemaRef ds:uri="http://schemas.openxmlformats.org/officeDocument/2006/bibliography"/>
  </ds:schemaRefs>
</ds:datastoreItem>
</file>

<file path=customXml/itemProps50.xml><?xml version="1.0" encoding="utf-8"?>
<ds:datastoreItem xmlns:ds="http://schemas.openxmlformats.org/officeDocument/2006/customXml" ds:itemID="{1BF400AA-D3F6-45F8-9DBF-93E2B6F62592}">
  <ds:schemaRefs>
    <ds:schemaRef ds:uri="http://schemas.openxmlformats.org/officeDocument/2006/bibliography"/>
  </ds:schemaRefs>
</ds:datastoreItem>
</file>

<file path=customXml/itemProps51.xml><?xml version="1.0" encoding="utf-8"?>
<ds:datastoreItem xmlns:ds="http://schemas.openxmlformats.org/officeDocument/2006/customXml" ds:itemID="{A49B5E10-D259-49B9-B9E5-286C90D5F983}">
  <ds:schemaRefs>
    <ds:schemaRef ds:uri="http://schemas.openxmlformats.org/officeDocument/2006/bibliography"/>
  </ds:schemaRefs>
</ds:datastoreItem>
</file>

<file path=customXml/itemProps52.xml><?xml version="1.0" encoding="utf-8"?>
<ds:datastoreItem xmlns:ds="http://schemas.openxmlformats.org/officeDocument/2006/customXml" ds:itemID="{1871FC7B-0C2A-4FD3-977D-B87B348A36DB}">
  <ds:schemaRefs>
    <ds:schemaRef ds:uri="http://schemas.openxmlformats.org/officeDocument/2006/bibliography"/>
  </ds:schemaRefs>
</ds:datastoreItem>
</file>

<file path=customXml/itemProps53.xml><?xml version="1.0" encoding="utf-8"?>
<ds:datastoreItem xmlns:ds="http://schemas.openxmlformats.org/officeDocument/2006/customXml" ds:itemID="{56DFA484-5D90-47FE-BF98-AF9118FA931D}">
  <ds:schemaRefs>
    <ds:schemaRef ds:uri="http://schemas.openxmlformats.org/officeDocument/2006/bibliography"/>
  </ds:schemaRefs>
</ds:datastoreItem>
</file>

<file path=customXml/itemProps54.xml><?xml version="1.0" encoding="utf-8"?>
<ds:datastoreItem xmlns:ds="http://schemas.openxmlformats.org/officeDocument/2006/customXml" ds:itemID="{4E3AEEE0-EC7B-4FC8-B550-1332C2801C55}">
  <ds:schemaRefs>
    <ds:schemaRef ds:uri="http://schemas.openxmlformats.org/officeDocument/2006/bibliography"/>
  </ds:schemaRefs>
</ds:datastoreItem>
</file>

<file path=customXml/itemProps55.xml><?xml version="1.0" encoding="utf-8"?>
<ds:datastoreItem xmlns:ds="http://schemas.openxmlformats.org/officeDocument/2006/customXml" ds:itemID="{F9ED31C9-D901-446F-B762-0FFF6921F57B}">
  <ds:schemaRefs>
    <ds:schemaRef ds:uri="http://schemas.openxmlformats.org/officeDocument/2006/bibliography"/>
  </ds:schemaRefs>
</ds:datastoreItem>
</file>

<file path=customXml/itemProps56.xml><?xml version="1.0" encoding="utf-8"?>
<ds:datastoreItem xmlns:ds="http://schemas.openxmlformats.org/officeDocument/2006/customXml" ds:itemID="{4317B864-AE46-452B-8D38-5BFF9889FA24}">
  <ds:schemaRefs>
    <ds:schemaRef ds:uri="http://schemas.openxmlformats.org/officeDocument/2006/bibliography"/>
  </ds:schemaRefs>
</ds:datastoreItem>
</file>

<file path=customXml/itemProps57.xml><?xml version="1.0" encoding="utf-8"?>
<ds:datastoreItem xmlns:ds="http://schemas.openxmlformats.org/officeDocument/2006/customXml" ds:itemID="{2BD9C6B6-1F4E-4FEC-AB9C-740D4E76C320}">
  <ds:schemaRefs>
    <ds:schemaRef ds:uri="http://schemas.openxmlformats.org/officeDocument/2006/bibliography"/>
  </ds:schemaRefs>
</ds:datastoreItem>
</file>

<file path=customXml/itemProps58.xml><?xml version="1.0" encoding="utf-8"?>
<ds:datastoreItem xmlns:ds="http://schemas.openxmlformats.org/officeDocument/2006/customXml" ds:itemID="{9DE59BB0-A7FE-4526-9342-E49D0EB5DD24}">
  <ds:schemaRefs>
    <ds:schemaRef ds:uri="http://schemas.openxmlformats.org/officeDocument/2006/bibliography"/>
  </ds:schemaRefs>
</ds:datastoreItem>
</file>

<file path=customXml/itemProps59.xml><?xml version="1.0" encoding="utf-8"?>
<ds:datastoreItem xmlns:ds="http://schemas.openxmlformats.org/officeDocument/2006/customXml" ds:itemID="{0122F507-B912-44A4-B034-B26BFE8CF1C9}">
  <ds:schemaRefs>
    <ds:schemaRef ds:uri="http://schemas.openxmlformats.org/officeDocument/2006/bibliography"/>
  </ds:schemaRefs>
</ds:datastoreItem>
</file>

<file path=customXml/itemProps6.xml><?xml version="1.0" encoding="utf-8"?>
<ds:datastoreItem xmlns:ds="http://schemas.openxmlformats.org/officeDocument/2006/customXml" ds:itemID="{A99618B3-757C-4340-9B66-A4B7B6A40CFB}">
  <ds:schemaRefs>
    <ds:schemaRef ds:uri="http://schemas.microsoft.com/office/2006/metadata/properties"/>
    <ds:schemaRef ds:uri="http://schemas.microsoft.com/office/infopath/2007/PartnerControls"/>
  </ds:schemaRefs>
</ds:datastoreItem>
</file>

<file path=customXml/itemProps60.xml><?xml version="1.0" encoding="utf-8"?>
<ds:datastoreItem xmlns:ds="http://schemas.openxmlformats.org/officeDocument/2006/customXml" ds:itemID="{7C44DD45-FDFF-4A7E-8C49-846F4FEEF236}">
  <ds:schemaRefs>
    <ds:schemaRef ds:uri="http://schemas.openxmlformats.org/officeDocument/2006/bibliography"/>
  </ds:schemaRefs>
</ds:datastoreItem>
</file>

<file path=customXml/itemProps61.xml><?xml version="1.0" encoding="utf-8"?>
<ds:datastoreItem xmlns:ds="http://schemas.openxmlformats.org/officeDocument/2006/customXml" ds:itemID="{4C2EA12F-6A53-4C85-9E94-52863A73D14B}">
  <ds:schemaRefs>
    <ds:schemaRef ds:uri="http://schemas.openxmlformats.org/officeDocument/2006/bibliography"/>
  </ds:schemaRefs>
</ds:datastoreItem>
</file>

<file path=customXml/itemProps62.xml><?xml version="1.0" encoding="utf-8"?>
<ds:datastoreItem xmlns:ds="http://schemas.openxmlformats.org/officeDocument/2006/customXml" ds:itemID="{58F49C15-D7D9-41F7-A33A-E7C05B7BE030}">
  <ds:schemaRefs>
    <ds:schemaRef ds:uri="http://schemas.openxmlformats.org/officeDocument/2006/bibliography"/>
  </ds:schemaRefs>
</ds:datastoreItem>
</file>

<file path=customXml/itemProps63.xml><?xml version="1.0" encoding="utf-8"?>
<ds:datastoreItem xmlns:ds="http://schemas.openxmlformats.org/officeDocument/2006/customXml" ds:itemID="{C242C32C-F373-4B49-B097-030D49DCBA77}">
  <ds:schemaRefs>
    <ds:schemaRef ds:uri="http://schemas.openxmlformats.org/officeDocument/2006/bibliography"/>
  </ds:schemaRefs>
</ds:datastoreItem>
</file>

<file path=customXml/itemProps64.xml><?xml version="1.0" encoding="utf-8"?>
<ds:datastoreItem xmlns:ds="http://schemas.openxmlformats.org/officeDocument/2006/customXml" ds:itemID="{3637A699-3BB2-464A-B09A-E73E2C07CDE1}">
  <ds:schemaRefs>
    <ds:schemaRef ds:uri="http://schemas.openxmlformats.org/officeDocument/2006/bibliography"/>
  </ds:schemaRefs>
</ds:datastoreItem>
</file>

<file path=customXml/itemProps65.xml><?xml version="1.0" encoding="utf-8"?>
<ds:datastoreItem xmlns:ds="http://schemas.openxmlformats.org/officeDocument/2006/customXml" ds:itemID="{B98774FA-532D-48F3-8D0F-EA7123BA0D0C}">
  <ds:schemaRefs>
    <ds:schemaRef ds:uri="http://schemas.openxmlformats.org/officeDocument/2006/bibliography"/>
  </ds:schemaRefs>
</ds:datastoreItem>
</file>

<file path=customXml/itemProps66.xml><?xml version="1.0" encoding="utf-8"?>
<ds:datastoreItem xmlns:ds="http://schemas.openxmlformats.org/officeDocument/2006/customXml" ds:itemID="{A4C7EEFB-193D-4BFD-A188-9914D000A514}">
  <ds:schemaRefs>
    <ds:schemaRef ds:uri="http://schemas.openxmlformats.org/officeDocument/2006/bibliography"/>
  </ds:schemaRefs>
</ds:datastoreItem>
</file>

<file path=customXml/itemProps67.xml><?xml version="1.0" encoding="utf-8"?>
<ds:datastoreItem xmlns:ds="http://schemas.openxmlformats.org/officeDocument/2006/customXml" ds:itemID="{074904AB-F37B-4FB6-A3E3-6D135525D9D3}">
  <ds:schemaRefs>
    <ds:schemaRef ds:uri="http://schemas.openxmlformats.org/officeDocument/2006/bibliography"/>
  </ds:schemaRefs>
</ds:datastoreItem>
</file>

<file path=customXml/itemProps68.xml><?xml version="1.0" encoding="utf-8"?>
<ds:datastoreItem xmlns:ds="http://schemas.openxmlformats.org/officeDocument/2006/customXml" ds:itemID="{7A198803-0178-448C-A0F3-06EE2BAC5E56}">
  <ds:schemaRefs>
    <ds:schemaRef ds:uri="http://schemas.openxmlformats.org/officeDocument/2006/bibliography"/>
  </ds:schemaRefs>
</ds:datastoreItem>
</file>

<file path=customXml/itemProps69.xml><?xml version="1.0" encoding="utf-8"?>
<ds:datastoreItem xmlns:ds="http://schemas.openxmlformats.org/officeDocument/2006/customXml" ds:itemID="{35C82C4B-A56F-4D06-B2BC-5088A480F9FA}">
  <ds:schemaRefs>
    <ds:schemaRef ds:uri="http://schemas.microsoft.com/sharepoint/v3/contenttype/forms"/>
  </ds:schemaRefs>
</ds:datastoreItem>
</file>

<file path=customXml/itemProps7.xml><?xml version="1.0" encoding="utf-8"?>
<ds:datastoreItem xmlns:ds="http://schemas.openxmlformats.org/officeDocument/2006/customXml" ds:itemID="{C6953144-110F-4306-B9A3-18377CFE7721}">
  <ds:schemaRefs>
    <ds:schemaRef ds:uri="http://schemas.openxmlformats.org/officeDocument/2006/bibliography"/>
  </ds:schemaRefs>
</ds:datastoreItem>
</file>

<file path=customXml/itemProps70.xml><?xml version="1.0" encoding="utf-8"?>
<ds:datastoreItem xmlns:ds="http://schemas.openxmlformats.org/officeDocument/2006/customXml" ds:itemID="{E0255188-FEBB-493C-8929-DF59C3E12530}">
  <ds:schemaRefs>
    <ds:schemaRef ds:uri="http://schemas.openxmlformats.org/officeDocument/2006/bibliography"/>
  </ds:schemaRefs>
</ds:datastoreItem>
</file>

<file path=customXml/itemProps71.xml><?xml version="1.0" encoding="utf-8"?>
<ds:datastoreItem xmlns:ds="http://schemas.openxmlformats.org/officeDocument/2006/customXml" ds:itemID="{75FE2B17-68FB-47BF-A3DC-244B2B39EA86}">
  <ds:schemaRefs>
    <ds:schemaRef ds:uri="http://schemas.openxmlformats.org/officeDocument/2006/bibliography"/>
  </ds:schemaRefs>
</ds:datastoreItem>
</file>

<file path=customXml/itemProps72.xml><?xml version="1.0" encoding="utf-8"?>
<ds:datastoreItem xmlns:ds="http://schemas.openxmlformats.org/officeDocument/2006/customXml" ds:itemID="{BB888FDD-4CDC-465A-8893-2F112483F26F}">
  <ds:schemaRefs>
    <ds:schemaRef ds:uri="http://schemas.openxmlformats.org/officeDocument/2006/bibliography"/>
  </ds:schemaRefs>
</ds:datastoreItem>
</file>

<file path=customXml/itemProps73.xml><?xml version="1.0" encoding="utf-8"?>
<ds:datastoreItem xmlns:ds="http://schemas.openxmlformats.org/officeDocument/2006/customXml" ds:itemID="{BADD4733-F1F6-43BF-936A-31034F70A6CC}">
  <ds:schemaRefs>
    <ds:schemaRef ds:uri="http://schemas.openxmlformats.org/officeDocument/2006/bibliography"/>
  </ds:schemaRefs>
</ds:datastoreItem>
</file>

<file path=customXml/itemProps74.xml><?xml version="1.0" encoding="utf-8"?>
<ds:datastoreItem xmlns:ds="http://schemas.openxmlformats.org/officeDocument/2006/customXml" ds:itemID="{0DA8C05F-D214-400D-B4FC-00E8F541B7D6}">
  <ds:schemaRefs>
    <ds:schemaRef ds:uri="http://schemas.openxmlformats.org/officeDocument/2006/bibliography"/>
  </ds:schemaRefs>
</ds:datastoreItem>
</file>

<file path=customXml/itemProps75.xml><?xml version="1.0" encoding="utf-8"?>
<ds:datastoreItem xmlns:ds="http://schemas.openxmlformats.org/officeDocument/2006/customXml" ds:itemID="{CC292DC4-CCEF-40BE-8A7A-D4112012EE7B}">
  <ds:schemaRefs>
    <ds:schemaRef ds:uri="http://schemas.openxmlformats.org/officeDocument/2006/bibliography"/>
  </ds:schemaRefs>
</ds:datastoreItem>
</file>

<file path=customXml/itemProps76.xml><?xml version="1.0" encoding="utf-8"?>
<ds:datastoreItem xmlns:ds="http://schemas.openxmlformats.org/officeDocument/2006/customXml" ds:itemID="{2CEF0B32-7901-4855-9BFE-FFB9D13D94A6}">
  <ds:schemaRefs>
    <ds:schemaRef ds:uri="http://schemas.openxmlformats.org/officeDocument/2006/bibliography"/>
  </ds:schemaRefs>
</ds:datastoreItem>
</file>

<file path=customXml/itemProps77.xml><?xml version="1.0" encoding="utf-8"?>
<ds:datastoreItem xmlns:ds="http://schemas.openxmlformats.org/officeDocument/2006/customXml" ds:itemID="{8FD827D7-CAB0-4CCD-B275-9ABD43162781}">
  <ds:schemaRefs>
    <ds:schemaRef ds:uri="http://schemas.openxmlformats.org/officeDocument/2006/bibliography"/>
  </ds:schemaRefs>
</ds:datastoreItem>
</file>

<file path=customXml/itemProps78.xml><?xml version="1.0" encoding="utf-8"?>
<ds:datastoreItem xmlns:ds="http://schemas.openxmlformats.org/officeDocument/2006/customXml" ds:itemID="{B9331000-1DAF-4ABB-AB93-AEF3A1EA4640}">
  <ds:schemaRefs>
    <ds:schemaRef ds:uri="http://schemas.openxmlformats.org/officeDocument/2006/bibliography"/>
  </ds:schemaRefs>
</ds:datastoreItem>
</file>

<file path=customXml/itemProps8.xml><?xml version="1.0" encoding="utf-8"?>
<ds:datastoreItem xmlns:ds="http://schemas.openxmlformats.org/officeDocument/2006/customXml" ds:itemID="{D7C73D95-E41F-4B58-9CBA-9740C14A69F4}">
  <ds:schemaRefs>
    <ds:schemaRef ds:uri="http://schemas.openxmlformats.org/officeDocument/2006/bibliography"/>
  </ds:schemaRefs>
</ds:datastoreItem>
</file>

<file path=customXml/itemProps9.xml><?xml version="1.0" encoding="utf-8"?>
<ds:datastoreItem xmlns:ds="http://schemas.openxmlformats.org/officeDocument/2006/customXml" ds:itemID="{959CA252-B422-4653-92DB-FE824B84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3</Pages>
  <Words>11296</Words>
  <Characters>64392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75537</CharactersWithSpaces>
  <SharedDoc>false</SharedDoc>
  <HLinks>
    <vt:vector size="792" baseType="variant">
      <vt:variant>
        <vt:i4>1048652</vt:i4>
      </vt:variant>
      <vt:variant>
        <vt:i4>771</vt:i4>
      </vt:variant>
      <vt:variant>
        <vt:i4>0</vt:i4>
      </vt:variant>
      <vt:variant>
        <vt:i4>5</vt:i4>
      </vt:variant>
      <vt:variant>
        <vt:lpwstr>http://wiki.ihe.net/index.php?title=National_Extensions_Process</vt:lpwstr>
      </vt:variant>
      <vt:variant>
        <vt:lpwstr/>
      </vt:variant>
      <vt:variant>
        <vt:i4>3801176</vt:i4>
      </vt:variant>
      <vt:variant>
        <vt:i4>768</vt:i4>
      </vt:variant>
      <vt:variant>
        <vt:i4>0</vt:i4>
      </vt:variant>
      <vt:variant>
        <vt:i4>5</vt:i4>
      </vt:variant>
      <vt:variant>
        <vt:lpwstr/>
      </vt:variant>
      <vt:variant>
        <vt:lpwstr>_1.3.6.1.4.1.19376.1.4.1.5.4__Cardia</vt:lpwstr>
      </vt:variant>
      <vt:variant>
        <vt:i4>5636208</vt:i4>
      </vt:variant>
      <vt:variant>
        <vt:i4>747</vt:i4>
      </vt:variant>
      <vt:variant>
        <vt:i4>0</vt:i4>
      </vt:variant>
      <vt:variant>
        <vt:i4>5</vt:i4>
      </vt:variant>
      <vt:variant>
        <vt:lpwstr>http://www.ihe.net/Technical_Framework/index.cfm</vt:lpwstr>
      </vt:variant>
      <vt:variant>
        <vt:lpwstr/>
      </vt:variant>
      <vt:variant>
        <vt:i4>7995429</vt:i4>
      </vt:variant>
      <vt:variant>
        <vt:i4>744</vt:i4>
      </vt:variant>
      <vt:variant>
        <vt:i4>0</vt:i4>
      </vt:variant>
      <vt:variant>
        <vt:i4>5</vt:i4>
      </vt:variant>
      <vt:variant>
        <vt:lpwstr>http://wiki.siframework.org/Structured+Data+Capture+Initiative</vt:lpwstr>
      </vt:variant>
      <vt:variant>
        <vt:lpwstr/>
      </vt:variant>
      <vt:variant>
        <vt:i4>7995429</vt:i4>
      </vt:variant>
      <vt:variant>
        <vt:i4>741</vt:i4>
      </vt:variant>
      <vt:variant>
        <vt:i4>0</vt:i4>
      </vt:variant>
      <vt:variant>
        <vt:i4>5</vt:i4>
      </vt:variant>
      <vt:variant>
        <vt:lpwstr>http://wiki.siframework.org/Structured+Data+Capture+Initiative</vt:lpwstr>
      </vt:variant>
      <vt:variant>
        <vt:lpwstr/>
      </vt:variant>
      <vt:variant>
        <vt:i4>7995429</vt:i4>
      </vt:variant>
      <vt:variant>
        <vt:i4>738</vt:i4>
      </vt:variant>
      <vt:variant>
        <vt:i4>0</vt:i4>
      </vt:variant>
      <vt:variant>
        <vt:i4>5</vt:i4>
      </vt:variant>
      <vt:variant>
        <vt:lpwstr>http://wiki.siframework.org/Structured+Data+Capture+Initiative</vt:lpwstr>
      </vt:variant>
      <vt:variant>
        <vt:lpwstr/>
      </vt:variant>
      <vt:variant>
        <vt:i4>1376309</vt:i4>
      </vt:variant>
      <vt:variant>
        <vt:i4>731</vt:i4>
      </vt:variant>
      <vt:variant>
        <vt:i4>0</vt:i4>
      </vt:variant>
      <vt:variant>
        <vt:i4>5</vt:i4>
      </vt:variant>
      <vt:variant>
        <vt:lpwstr/>
      </vt:variant>
      <vt:variant>
        <vt:lpwstr>_Toc377562728</vt:lpwstr>
      </vt:variant>
      <vt:variant>
        <vt:i4>1376309</vt:i4>
      </vt:variant>
      <vt:variant>
        <vt:i4>725</vt:i4>
      </vt:variant>
      <vt:variant>
        <vt:i4>0</vt:i4>
      </vt:variant>
      <vt:variant>
        <vt:i4>5</vt:i4>
      </vt:variant>
      <vt:variant>
        <vt:lpwstr/>
      </vt:variant>
      <vt:variant>
        <vt:lpwstr>_Toc377562727</vt:lpwstr>
      </vt:variant>
      <vt:variant>
        <vt:i4>1376309</vt:i4>
      </vt:variant>
      <vt:variant>
        <vt:i4>719</vt:i4>
      </vt:variant>
      <vt:variant>
        <vt:i4>0</vt:i4>
      </vt:variant>
      <vt:variant>
        <vt:i4>5</vt:i4>
      </vt:variant>
      <vt:variant>
        <vt:lpwstr/>
      </vt:variant>
      <vt:variant>
        <vt:lpwstr>_Toc377562726</vt:lpwstr>
      </vt:variant>
      <vt:variant>
        <vt:i4>1376309</vt:i4>
      </vt:variant>
      <vt:variant>
        <vt:i4>713</vt:i4>
      </vt:variant>
      <vt:variant>
        <vt:i4>0</vt:i4>
      </vt:variant>
      <vt:variant>
        <vt:i4>5</vt:i4>
      </vt:variant>
      <vt:variant>
        <vt:lpwstr/>
      </vt:variant>
      <vt:variant>
        <vt:lpwstr>_Toc377562725</vt:lpwstr>
      </vt:variant>
      <vt:variant>
        <vt:i4>1376309</vt:i4>
      </vt:variant>
      <vt:variant>
        <vt:i4>707</vt:i4>
      </vt:variant>
      <vt:variant>
        <vt:i4>0</vt:i4>
      </vt:variant>
      <vt:variant>
        <vt:i4>5</vt:i4>
      </vt:variant>
      <vt:variant>
        <vt:lpwstr/>
      </vt:variant>
      <vt:variant>
        <vt:lpwstr>_Toc377562724</vt:lpwstr>
      </vt:variant>
      <vt:variant>
        <vt:i4>1376309</vt:i4>
      </vt:variant>
      <vt:variant>
        <vt:i4>701</vt:i4>
      </vt:variant>
      <vt:variant>
        <vt:i4>0</vt:i4>
      </vt:variant>
      <vt:variant>
        <vt:i4>5</vt:i4>
      </vt:variant>
      <vt:variant>
        <vt:lpwstr/>
      </vt:variant>
      <vt:variant>
        <vt:lpwstr>_Toc377562723</vt:lpwstr>
      </vt:variant>
      <vt:variant>
        <vt:i4>1376309</vt:i4>
      </vt:variant>
      <vt:variant>
        <vt:i4>695</vt:i4>
      </vt:variant>
      <vt:variant>
        <vt:i4>0</vt:i4>
      </vt:variant>
      <vt:variant>
        <vt:i4>5</vt:i4>
      </vt:variant>
      <vt:variant>
        <vt:lpwstr/>
      </vt:variant>
      <vt:variant>
        <vt:lpwstr>_Toc377562722</vt:lpwstr>
      </vt:variant>
      <vt:variant>
        <vt:i4>1376309</vt:i4>
      </vt:variant>
      <vt:variant>
        <vt:i4>689</vt:i4>
      </vt:variant>
      <vt:variant>
        <vt:i4>0</vt:i4>
      </vt:variant>
      <vt:variant>
        <vt:i4>5</vt:i4>
      </vt:variant>
      <vt:variant>
        <vt:lpwstr/>
      </vt:variant>
      <vt:variant>
        <vt:lpwstr>_Toc377562721</vt:lpwstr>
      </vt:variant>
      <vt:variant>
        <vt:i4>1376309</vt:i4>
      </vt:variant>
      <vt:variant>
        <vt:i4>683</vt:i4>
      </vt:variant>
      <vt:variant>
        <vt:i4>0</vt:i4>
      </vt:variant>
      <vt:variant>
        <vt:i4>5</vt:i4>
      </vt:variant>
      <vt:variant>
        <vt:lpwstr/>
      </vt:variant>
      <vt:variant>
        <vt:lpwstr>_Toc377562720</vt:lpwstr>
      </vt:variant>
      <vt:variant>
        <vt:i4>1441845</vt:i4>
      </vt:variant>
      <vt:variant>
        <vt:i4>677</vt:i4>
      </vt:variant>
      <vt:variant>
        <vt:i4>0</vt:i4>
      </vt:variant>
      <vt:variant>
        <vt:i4>5</vt:i4>
      </vt:variant>
      <vt:variant>
        <vt:lpwstr/>
      </vt:variant>
      <vt:variant>
        <vt:lpwstr>_Toc377562719</vt:lpwstr>
      </vt:variant>
      <vt:variant>
        <vt:i4>1441845</vt:i4>
      </vt:variant>
      <vt:variant>
        <vt:i4>671</vt:i4>
      </vt:variant>
      <vt:variant>
        <vt:i4>0</vt:i4>
      </vt:variant>
      <vt:variant>
        <vt:i4>5</vt:i4>
      </vt:variant>
      <vt:variant>
        <vt:lpwstr/>
      </vt:variant>
      <vt:variant>
        <vt:lpwstr>_Toc377562718</vt:lpwstr>
      </vt:variant>
      <vt:variant>
        <vt:i4>1441845</vt:i4>
      </vt:variant>
      <vt:variant>
        <vt:i4>665</vt:i4>
      </vt:variant>
      <vt:variant>
        <vt:i4>0</vt:i4>
      </vt:variant>
      <vt:variant>
        <vt:i4>5</vt:i4>
      </vt:variant>
      <vt:variant>
        <vt:lpwstr/>
      </vt:variant>
      <vt:variant>
        <vt:lpwstr>_Toc377562717</vt:lpwstr>
      </vt:variant>
      <vt:variant>
        <vt:i4>1441845</vt:i4>
      </vt:variant>
      <vt:variant>
        <vt:i4>659</vt:i4>
      </vt:variant>
      <vt:variant>
        <vt:i4>0</vt:i4>
      </vt:variant>
      <vt:variant>
        <vt:i4>5</vt:i4>
      </vt:variant>
      <vt:variant>
        <vt:lpwstr/>
      </vt:variant>
      <vt:variant>
        <vt:lpwstr>_Toc377562716</vt:lpwstr>
      </vt:variant>
      <vt:variant>
        <vt:i4>1441845</vt:i4>
      </vt:variant>
      <vt:variant>
        <vt:i4>653</vt:i4>
      </vt:variant>
      <vt:variant>
        <vt:i4>0</vt:i4>
      </vt:variant>
      <vt:variant>
        <vt:i4>5</vt:i4>
      </vt:variant>
      <vt:variant>
        <vt:lpwstr/>
      </vt:variant>
      <vt:variant>
        <vt:lpwstr>_Toc377562715</vt:lpwstr>
      </vt:variant>
      <vt:variant>
        <vt:i4>1441845</vt:i4>
      </vt:variant>
      <vt:variant>
        <vt:i4>647</vt:i4>
      </vt:variant>
      <vt:variant>
        <vt:i4>0</vt:i4>
      </vt:variant>
      <vt:variant>
        <vt:i4>5</vt:i4>
      </vt:variant>
      <vt:variant>
        <vt:lpwstr/>
      </vt:variant>
      <vt:variant>
        <vt:lpwstr>_Toc377562714</vt:lpwstr>
      </vt:variant>
      <vt:variant>
        <vt:i4>1441845</vt:i4>
      </vt:variant>
      <vt:variant>
        <vt:i4>641</vt:i4>
      </vt:variant>
      <vt:variant>
        <vt:i4>0</vt:i4>
      </vt:variant>
      <vt:variant>
        <vt:i4>5</vt:i4>
      </vt:variant>
      <vt:variant>
        <vt:lpwstr/>
      </vt:variant>
      <vt:variant>
        <vt:lpwstr>_Toc377562713</vt:lpwstr>
      </vt:variant>
      <vt:variant>
        <vt:i4>1441845</vt:i4>
      </vt:variant>
      <vt:variant>
        <vt:i4>635</vt:i4>
      </vt:variant>
      <vt:variant>
        <vt:i4>0</vt:i4>
      </vt:variant>
      <vt:variant>
        <vt:i4>5</vt:i4>
      </vt:variant>
      <vt:variant>
        <vt:lpwstr/>
      </vt:variant>
      <vt:variant>
        <vt:lpwstr>_Toc377562712</vt:lpwstr>
      </vt:variant>
      <vt:variant>
        <vt:i4>1441845</vt:i4>
      </vt:variant>
      <vt:variant>
        <vt:i4>629</vt:i4>
      </vt:variant>
      <vt:variant>
        <vt:i4>0</vt:i4>
      </vt:variant>
      <vt:variant>
        <vt:i4>5</vt:i4>
      </vt:variant>
      <vt:variant>
        <vt:lpwstr/>
      </vt:variant>
      <vt:variant>
        <vt:lpwstr>_Toc377562711</vt:lpwstr>
      </vt:variant>
      <vt:variant>
        <vt:i4>1441845</vt:i4>
      </vt:variant>
      <vt:variant>
        <vt:i4>623</vt:i4>
      </vt:variant>
      <vt:variant>
        <vt:i4>0</vt:i4>
      </vt:variant>
      <vt:variant>
        <vt:i4>5</vt:i4>
      </vt:variant>
      <vt:variant>
        <vt:lpwstr/>
      </vt:variant>
      <vt:variant>
        <vt:lpwstr>_Toc377562710</vt:lpwstr>
      </vt:variant>
      <vt:variant>
        <vt:i4>1507381</vt:i4>
      </vt:variant>
      <vt:variant>
        <vt:i4>617</vt:i4>
      </vt:variant>
      <vt:variant>
        <vt:i4>0</vt:i4>
      </vt:variant>
      <vt:variant>
        <vt:i4>5</vt:i4>
      </vt:variant>
      <vt:variant>
        <vt:lpwstr/>
      </vt:variant>
      <vt:variant>
        <vt:lpwstr>_Toc377562709</vt:lpwstr>
      </vt:variant>
      <vt:variant>
        <vt:i4>1507381</vt:i4>
      </vt:variant>
      <vt:variant>
        <vt:i4>611</vt:i4>
      </vt:variant>
      <vt:variant>
        <vt:i4>0</vt:i4>
      </vt:variant>
      <vt:variant>
        <vt:i4>5</vt:i4>
      </vt:variant>
      <vt:variant>
        <vt:lpwstr/>
      </vt:variant>
      <vt:variant>
        <vt:lpwstr>_Toc377562708</vt:lpwstr>
      </vt:variant>
      <vt:variant>
        <vt:i4>1507381</vt:i4>
      </vt:variant>
      <vt:variant>
        <vt:i4>605</vt:i4>
      </vt:variant>
      <vt:variant>
        <vt:i4>0</vt:i4>
      </vt:variant>
      <vt:variant>
        <vt:i4>5</vt:i4>
      </vt:variant>
      <vt:variant>
        <vt:lpwstr/>
      </vt:variant>
      <vt:variant>
        <vt:lpwstr>_Toc377562707</vt:lpwstr>
      </vt:variant>
      <vt:variant>
        <vt:i4>1507381</vt:i4>
      </vt:variant>
      <vt:variant>
        <vt:i4>599</vt:i4>
      </vt:variant>
      <vt:variant>
        <vt:i4>0</vt:i4>
      </vt:variant>
      <vt:variant>
        <vt:i4>5</vt:i4>
      </vt:variant>
      <vt:variant>
        <vt:lpwstr/>
      </vt:variant>
      <vt:variant>
        <vt:lpwstr>_Toc377562706</vt:lpwstr>
      </vt:variant>
      <vt:variant>
        <vt:i4>1507381</vt:i4>
      </vt:variant>
      <vt:variant>
        <vt:i4>593</vt:i4>
      </vt:variant>
      <vt:variant>
        <vt:i4>0</vt:i4>
      </vt:variant>
      <vt:variant>
        <vt:i4>5</vt:i4>
      </vt:variant>
      <vt:variant>
        <vt:lpwstr/>
      </vt:variant>
      <vt:variant>
        <vt:lpwstr>_Toc377562705</vt:lpwstr>
      </vt:variant>
      <vt:variant>
        <vt:i4>1507381</vt:i4>
      </vt:variant>
      <vt:variant>
        <vt:i4>587</vt:i4>
      </vt:variant>
      <vt:variant>
        <vt:i4>0</vt:i4>
      </vt:variant>
      <vt:variant>
        <vt:i4>5</vt:i4>
      </vt:variant>
      <vt:variant>
        <vt:lpwstr/>
      </vt:variant>
      <vt:variant>
        <vt:lpwstr>_Toc377562704</vt:lpwstr>
      </vt:variant>
      <vt:variant>
        <vt:i4>1507381</vt:i4>
      </vt:variant>
      <vt:variant>
        <vt:i4>581</vt:i4>
      </vt:variant>
      <vt:variant>
        <vt:i4>0</vt:i4>
      </vt:variant>
      <vt:variant>
        <vt:i4>5</vt:i4>
      </vt:variant>
      <vt:variant>
        <vt:lpwstr/>
      </vt:variant>
      <vt:variant>
        <vt:lpwstr>_Toc377562703</vt:lpwstr>
      </vt:variant>
      <vt:variant>
        <vt:i4>1507381</vt:i4>
      </vt:variant>
      <vt:variant>
        <vt:i4>575</vt:i4>
      </vt:variant>
      <vt:variant>
        <vt:i4>0</vt:i4>
      </vt:variant>
      <vt:variant>
        <vt:i4>5</vt:i4>
      </vt:variant>
      <vt:variant>
        <vt:lpwstr/>
      </vt:variant>
      <vt:variant>
        <vt:lpwstr>_Toc377562702</vt:lpwstr>
      </vt:variant>
      <vt:variant>
        <vt:i4>1507381</vt:i4>
      </vt:variant>
      <vt:variant>
        <vt:i4>569</vt:i4>
      </vt:variant>
      <vt:variant>
        <vt:i4>0</vt:i4>
      </vt:variant>
      <vt:variant>
        <vt:i4>5</vt:i4>
      </vt:variant>
      <vt:variant>
        <vt:lpwstr/>
      </vt:variant>
      <vt:variant>
        <vt:lpwstr>_Toc377562701</vt:lpwstr>
      </vt:variant>
      <vt:variant>
        <vt:i4>1507381</vt:i4>
      </vt:variant>
      <vt:variant>
        <vt:i4>563</vt:i4>
      </vt:variant>
      <vt:variant>
        <vt:i4>0</vt:i4>
      </vt:variant>
      <vt:variant>
        <vt:i4>5</vt:i4>
      </vt:variant>
      <vt:variant>
        <vt:lpwstr/>
      </vt:variant>
      <vt:variant>
        <vt:lpwstr>_Toc377562700</vt:lpwstr>
      </vt:variant>
      <vt:variant>
        <vt:i4>1966132</vt:i4>
      </vt:variant>
      <vt:variant>
        <vt:i4>557</vt:i4>
      </vt:variant>
      <vt:variant>
        <vt:i4>0</vt:i4>
      </vt:variant>
      <vt:variant>
        <vt:i4>5</vt:i4>
      </vt:variant>
      <vt:variant>
        <vt:lpwstr/>
      </vt:variant>
      <vt:variant>
        <vt:lpwstr>_Toc377562699</vt:lpwstr>
      </vt:variant>
      <vt:variant>
        <vt:i4>1966132</vt:i4>
      </vt:variant>
      <vt:variant>
        <vt:i4>551</vt:i4>
      </vt:variant>
      <vt:variant>
        <vt:i4>0</vt:i4>
      </vt:variant>
      <vt:variant>
        <vt:i4>5</vt:i4>
      </vt:variant>
      <vt:variant>
        <vt:lpwstr/>
      </vt:variant>
      <vt:variant>
        <vt:lpwstr>_Toc377562698</vt:lpwstr>
      </vt:variant>
      <vt:variant>
        <vt:i4>1966132</vt:i4>
      </vt:variant>
      <vt:variant>
        <vt:i4>545</vt:i4>
      </vt:variant>
      <vt:variant>
        <vt:i4>0</vt:i4>
      </vt:variant>
      <vt:variant>
        <vt:i4>5</vt:i4>
      </vt:variant>
      <vt:variant>
        <vt:lpwstr/>
      </vt:variant>
      <vt:variant>
        <vt:lpwstr>_Toc377562697</vt:lpwstr>
      </vt:variant>
      <vt:variant>
        <vt:i4>1966132</vt:i4>
      </vt:variant>
      <vt:variant>
        <vt:i4>539</vt:i4>
      </vt:variant>
      <vt:variant>
        <vt:i4>0</vt:i4>
      </vt:variant>
      <vt:variant>
        <vt:i4>5</vt:i4>
      </vt:variant>
      <vt:variant>
        <vt:lpwstr/>
      </vt:variant>
      <vt:variant>
        <vt:lpwstr>_Toc377562696</vt:lpwstr>
      </vt:variant>
      <vt:variant>
        <vt:i4>1966132</vt:i4>
      </vt:variant>
      <vt:variant>
        <vt:i4>533</vt:i4>
      </vt:variant>
      <vt:variant>
        <vt:i4>0</vt:i4>
      </vt:variant>
      <vt:variant>
        <vt:i4>5</vt:i4>
      </vt:variant>
      <vt:variant>
        <vt:lpwstr/>
      </vt:variant>
      <vt:variant>
        <vt:lpwstr>_Toc377562695</vt:lpwstr>
      </vt:variant>
      <vt:variant>
        <vt:i4>1966132</vt:i4>
      </vt:variant>
      <vt:variant>
        <vt:i4>527</vt:i4>
      </vt:variant>
      <vt:variant>
        <vt:i4>0</vt:i4>
      </vt:variant>
      <vt:variant>
        <vt:i4>5</vt:i4>
      </vt:variant>
      <vt:variant>
        <vt:lpwstr/>
      </vt:variant>
      <vt:variant>
        <vt:lpwstr>_Toc377562694</vt:lpwstr>
      </vt:variant>
      <vt:variant>
        <vt:i4>1966132</vt:i4>
      </vt:variant>
      <vt:variant>
        <vt:i4>521</vt:i4>
      </vt:variant>
      <vt:variant>
        <vt:i4>0</vt:i4>
      </vt:variant>
      <vt:variant>
        <vt:i4>5</vt:i4>
      </vt:variant>
      <vt:variant>
        <vt:lpwstr/>
      </vt:variant>
      <vt:variant>
        <vt:lpwstr>_Toc377562693</vt:lpwstr>
      </vt:variant>
      <vt:variant>
        <vt:i4>1966132</vt:i4>
      </vt:variant>
      <vt:variant>
        <vt:i4>515</vt:i4>
      </vt:variant>
      <vt:variant>
        <vt:i4>0</vt:i4>
      </vt:variant>
      <vt:variant>
        <vt:i4>5</vt:i4>
      </vt:variant>
      <vt:variant>
        <vt:lpwstr/>
      </vt:variant>
      <vt:variant>
        <vt:lpwstr>_Toc377562692</vt:lpwstr>
      </vt:variant>
      <vt:variant>
        <vt:i4>1966132</vt:i4>
      </vt:variant>
      <vt:variant>
        <vt:i4>509</vt:i4>
      </vt:variant>
      <vt:variant>
        <vt:i4>0</vt:i4>
      </vt:variant>
      <vt:variant>
        <vt:i4>5</vt:i4>
      </vt:variant>
      <vt:variant>
        <vt:lpwstr/>
      </vt:variant>
      <vt:variant>
        <vt:lpwstr>_Toc377562691</vt:lpwstr>
      </vt:variant>
      <vt:variant>
        <vt:i4>1966132</vt:i4>
      </vt:variant>
      <vt:variant>
        <vt:i4>503</vt:i4>
      </vt:variant>
      <vt:variant>
        <vt:i4>0</vt:i4>
      </vt:variant>
      <vt:variant>
        <vt:i4>5</vt:i4>
      </vt:variant>
      <vt:variant>
        <vt:lpwstr/>
      </vt:variant>
      <vt:variant>
        <vt:lpwstr>_Toc377562690</vt:lpwstr>
      </vt:variant>
      <vt:variant>
        <vt:i4>2031668</vt:i4>
      </vt:variant>
      <vt:variant>
        <vt:i4>497</vt:i4>
      </vt:variant>
      <vt:variant>
        <vt:i4>0</vt:i4>
      </vt:variant>
      <vt:variant>
        <vt:i4>5</vt:i4>
      </vt:variant>
      <vt:variant>
        <vt:lpwstr/>
      </vt:variant>
      <vt:variant>
        <vt:lpwstr>_Toc377562689</vt:lpwstr>
      </vt:variant>
      <vt:variant>
        <vt:i4>2031668</vt:i4>
      </vt:variant>
      <vt:variant>
        <vt:i4>491</vt:i4>
      </vt:variant>
      <vt:variant>
        <vt:i4>0</vt:i4>
      </vt:variant>
      <vt:variant>
        <vt:i4>5</vt:i4>
      </vt:variant>
      <vt:variant>
        <vt:lpwstr/>
      </vt:variant>
      <vt:variant>
        <vt:lpwstr>_Toc377562688</vt:lpwstr>
      </vt:variant>
      <vt:variant>
        <vt:i4>2031668</vt:i4>
      </vt:variant>
      <vt:variant>
        <vt:i4>485</vt:i4>
      </vt:variant>
      <vt:variant>
        <vt:i4>0</vt:i4>
      </vt:variant>
      <vt:variant>
        <vt:i4>5</vt:i4>
      </vt:variant>
      <vt:variant>
        <vt:lpwstr/>
      </vt:variant>
      <vt:variant>
        <vt:lpwstr>_Toc377562687</vt:lpwstr>
      </vt:variant>
      <vt:variant>
        <vt:i4>2031668</vt:i4>
      </vt:variant>
      <vt:variant>
        <vt:i4>479</vt:i4>
      </vt:variant>
      <vt:variant>
        <vt:i4>0</vt:i4>
      </vt:variant>
      <vt:variant>
        <vt:i4>5</vt:i4>
      </vt:variant>
      <vt:variant>
        <vt:lpwstr/>
      </vt:variant>
      <vt:variant>
        <vt:lpwstr>_Toc377562686</vt:lpwstr>
      </vt:variant>
      <vt:variant>
        <vt:i4>2031668</vt:i4>
      </vt:variant>
      <vt:variant>
        <vt:i4>473</vt:i4>
      </vt:variant>
      <vt:variant>
        <vt:i4>0</vt:i4>
      </vt:variant>
      <vt:variant>
        <vt:i4>5</vt:i4>
      </vt:variant>
      <vt:variant>
        <vt:lpwstr/>
      </vt:variant>
      <vt:variant>
        <vt:lpwstr>_Toc377562685</vt:lpwstr>
      </vt:variant>
      <vt:variant>
        <vt:i4>2031668</vt:i4>
      </vt:variant>
      <vt:variant>
        <vt:i4>467</vt:i4>
      </vt:variant>
      <vt:variant>
        <vt:i4>0</vt:i4>
      </vt:variant>
      <vt:variant>
        <vt:i4>5</vt:i4>
      </vt:variant>
      <vt:variant>
        <vt:lpwstr/>
      </vt:variant>
      <vt:variant>
        <vt:lpwstr>_Toc377562684</vt:lpwstr>
      </vt:variant>
      <vt:variant>
        <vt:i4>2031668</vt:i4>
      </vt:variant>
      <vt:variant>
        <vt:i4>461</vt:i4>
      </vt:variant>
      <vt:variant>
        <vt:i4>0</vt:i4>
      </vt:variant>
      <vt:variant>
        <vt:i4>5</vt:i4>
      </vt:variant>
      <vt:variant>
        <vt:lpwstr/>
      </vt:variant>
      <vt:variant>
        <vt:lpwstr>_Toc377562683</vt:lpwstr>
      </vt:variant>
      <vt:variant>
        <vt:i4>2031668</vt:i4>
      </vt:variant>
      <vt:variant>
        <vt:i4>455</vt:i4>
      </vt:variant>
      <vt:variant>
        <vt:i4>0</vt:i4>
      </vt:variant>
      <vt:variant>
        <vt:i4>5</vt:i4>
      </vt:variant>
      <vt:variant>
        <vt:lpwstr/>
      </vt:variant>
      <vt:variant>
        <vt:lpwstr>_Toc377562682</vt:lpwstr>
      </vt:variant>
      <vt:variant>
        <vt:i4>2031668</vt:i4>
      </vt:variant>
      <vt:variant>
        <vt:i4>449</vt:i4>
      </vt:variant>
      <vt:variant>
        <vt:i4>0</vt:i4>
      </vt:variant>
      <vt:variant>
        <vt:i4>5</vt:i4>
      </vt:variant>
      <vt:variant>
        <vt:lpwstr/>
      </vt:variant>
      <vt:variant>
        <vt:lpwstr>_Toc377562681</vt:lpwstr>
      </vt:variant>
      <vt:variant>
        <vt:i4>2031668</vt:i4>
      </vt:variant>
      <vt:variant>
        <vt:i4>443</vt:i4>
      </vt:variant>
      <vt:variant>
        <vt:i4>0</vt:i4>
      </vt:variant>
      <vt:variant>
        <vt:i4>5</vt:i4>
      </vt:variant>
      <vt:variant>
        <vt:lpwstr/>
      </vt:variant>
      <vt:variant>
        <vt:lpwstr>_Toc377562680</vt:lpwstr>
      </vt:variant>
      <vt:variant>
        <vt:i4>1048628</vt:i4>
      </vt:variant>
      <vt:variant>
        <vt:i4>437</vt:i4>
      </vt:variant>
      <vt:variant>
        <vt:i4>0</vt:i4>
      </vt:variant>
      <vt:variant>
        <vt:i4>5</vt:i4>
      </vt:variant>
      <vt:variant>
        <vt:lpwstr/>
      </vt:variant>
      <vt:variant>
        <vt:lpwstr>_Toc377562679</vt:lpwstr>
      </vt:variant>
      <vt:variant>
        <vt:i4>1048628</vt:i4>
      </vt:variant>
      <vt:variant>
        <vt:i4>431</vt:i4>
      </vt:variant>
      <vt:variant>
        <vt:i4>0</vt:i4>
      </vt:variant>
      <vt:variant>
        <vt:i4>5</vt:i4>
      </vt:variant>
      <vt:variant>
        <vt:lpwstr/>
      </vt:variant>
      <vt:variant>
        <vt:lpwstr>_Toc377562678</vt:lpwstr>
      </vt:variant>
      <vt:variant>
        <vt:i4>1048628</vt:i4>
      </vt:variant>
      <vt:variant>
        <vt:i4>425</vt:i4>
      </vt:variant>
      <vt:variant>
        <vt:i4>0</vt:i4>
      </vt:variant>
      <vt:variant>
        <vt:i4>5</vt:i4>
      </vt:variant>
      <vt:variant>
        <vt:lpwstr/>
      </vt:variant>
      <vt:variant>
        <vt:lpwstr>_Toc377562677</vt:lpwstr>
      </vt:variant>
      <vt:variant>
        <vt:i4>1048628</vt:i4>
      </vt:variant>
      <vt:variant>
        <vt:i4>419</vt:i4>
      </vt:variant>
      <vt:variant>
        <vt:i4>0</vt:i4>
      </vt:variant>
      <vt:variant>
        <vt:i4>5</vt:i4>
      </vt:variant>
      <vt:variant>
        <vt:lpwstr/>
      </vt:variant>
      <vt:variant>
        <vt:lpwstr>_Toc377562676</vt:lpwstr>
      </vt:variant>
      <vt:variant>
        <vt:i4>1048628</vt:i4>
      </vt:variant>
      <vt:variant>
        <vt:i4>413</vt:i4>
      </vt:variant>
      <vt:variant>
        <vt:i4>0</vt:i4>
      </vt:variant>
      <vt:variant>
        <vt:i4>5</vt:i4>
      </vt:variant>
      <vt:variant>
        <vt:lpwstr/>
      </vt:variant>
      <vt:variant>
        <vt:lpwstr>_Toc377562675</vt:lpwstr>
      </vt:variant>
      <vt:variant>
        <vt:i4>1048628</vt:i4>
      </vt:variant>
      <vt:variant>
        <vt:i4>407</vt:i4>
      </vt:variant>
      <vt:variant>
        <vt:i4>0</vt:i4>
      </vt:variant>
      <vt:variant>
        <vt:i4>5</vt:i4>
      </vt:variant>
      <vt:variant>
        <vt:lpwstr/>
      </vt:variant>
      <vt:variant>
        <vt:lpwstr>_Toc377562674</vt:lpwstr>
      </vt:variant>
      <vt:variant>
        <vt:i4>1048628</vt:i4>
      </vt:variant>
      <vt:variant>
        <vt:i4>401</vt:i4>
      </vt:variant>
      <vt:variant>
        <vt:i4>0</vt:i4>
      </vt:variant>
      <vt:variant>
        <vt:i4>5</vt:i4>
      </vt:variant>
      <vt:variant>
        <vt:lpwstr/>
      </vt:variant>
      <vt:variant>
        <vt:lpwstr>_Toc377562673</vt:lpwstr>
      </vt:variant>
      <vt:variant>
        <vt:i4>1048628</vt:i4>
      </vt:variant>
      <vt:variant>
        <vt:i4>395</vt:i4>
      </vt:variant>
      <vt:variant>
        <vt:i4>0</vt:i4>
      </vt:variant>
      <vt:variant>
        <vt:i4>5</vt:i4>
      </vt:variant>
      <vt:variant>
        <vt:lpwstr/>
      </vt:variant>
      <vt:variant>
        <vt:lpwstr>_Toc377562672</vt:lpwstr>
      </vt:variant>
      <vt:variant>
        <vt:i4>1048628</vt:i4>
      </vt:variant>
      <vt:variant>
        <vt:i4>389</vt:i4>
      </vt:variant>
      <vt:variant>
        <vt:i4>0</vt:i4>
      </vt:variant>
      <vt:variant>
        <vt:i4>5</vt:i4>
      </vt:variant>
      <vt:variant>
        <vt:lpwstr/>
      </vt:variant>
      <vt:variant>
        <vt:lpwstr>_Toc377562671</vt:lpwstr>
      </vt:variant>
      <vt:variant>
        <vt:i4>1048628</vt:i4>
      </vt:variant>
      <vt:variant>
        <vt:i4>383</vt:i4>
      </vt:variant>
      <vt:variant>
        <vt:i4>0</vt:i4>
      </vt:variant>
      <vt:variant>
        <vt:i4>5</vt:i4>
      </vt:variant>
      <vt:variant>
        <vt:lpwstr/>
      </vt:variant>
      <vt:variant>
        <vt:lpwstr>_Toc377562670</vt:lpwstr>
      </vt:variant>
      <vt:variant>
        <vt:i4>1114164</vt:i4>
      </vt:variant>
      <vt:variant>
        <vt:i4>377</vt:i4>
      </vt:variant>
      <vt:variant>
        <vt:i4>0</vt:i4>
      </vt:variant>
      <vt:variant>
        <vt:i4>5</vt:i4>
      </vt:variant>
      <vt:variant>
        <vt:lpwstr/>
      </vt:variant>
      <vt:variant>
        <vt:lpwstr>_Toc377562669</vt:lpwstr>
      </vt:variant>
      <vt:variant>
        <vt:i4>1114164</vt:i4>
      </vt:variant>
      <vt:variant>
        <vt:i4>371</vt:i4>
      </vt:variant>
      <vt:variant>
        <vt:i4>0</vt:i4>
      </vt:variant>
      <vt:variant>
        <vt:i4>5</vt:i4>
      </vt:variant>
      <vt:variant>
        <vt:lpwstr/>
      </vt:variant>
      <vt:variant>
        <vt:lpwstr>_Toc377562668</vt:lpwstr>
      </vt:variant>
      <vt:variant>
        <vt:i4>1114164</vt:i4>
      </vt:variant>
      <vt:variant>
        <vt:i4>365</vt:i4>
      </vt:variant>
      <vt:variant>
        <vt:i4>0</vt:i4>
      </vt:variant>
      <vt:variant>
        <vt:i4>5</vt:i4>
      </vt:variant>
      <vt:variant>
        <vt:lpwstr/>
      </vt:variant>
      <vt:variant>
        <vt:lpwstr>_Toc377562667</vt:lpwstr>
      </vt:variant>
      <vt:variant>
        <vt:i4>1114164</vt:i4>
      </vt:variant>
      <vt:variant>
        <vt:i4>359</vt:i4>
      </vt:variant>
      <vt:variant>
        <vt:i4>0</vt:i4>
      </vt:variant>
      <vt:variant>
        <vt:i4>5</vt:i4>
      </vt:variant>
      <vt:variant>
        <vt:lpwstr/>
      </vt:variant>
      <vt:variant>
        <vt:lpwstr>_Toc377562666</vt:lpwstr>
      </vt:variant>
      <vt:variant>
        <vt:i4>1114164</vt:i4>
      </vt:variant>
      <vt:variant>
        <vt:i4>353</vt:i4>
      </vt:variant>
      <vt:variant>
        <vt:i4>0</vt:i4>
      </vt:variant>
      <vt:variant>
        <vt:i4>5</vt:i4>
      </vt:variant>
      <vt:variant>
        <vt:lpwstr/>
      </vt:variant>
      <vt:variant>
        <vt:lpwstr>_Toc377562665</vt:lpwstr>
      </vt:variant>
      <vt:variant>
        <vt:i4>1114164</vt:i4>
      </vt:variant>
      <vt:variant>
        <vt:i4>347</vt:i4>
      </vt:variant>
      <vt:variant>
        <vt:i4>0</vt:i4>
      </vt:variant>
      <vt:variant>
        <vt:i4>5</vt:i4>
      </vt:variant>
      <vt:variant>
        <vt:lpwstr/>
      </vt:variant>
      <vt:variant>
        <vt:lpwstr>_Toc377562664</vt:lpwstr>
      </vt:variant>
      <vt:variant>
        <vt:i4>1114164</vt:i4>
      </vt:variant>
      <vt:variant>
        <vt:i4>341</vt:i4>
      </vt:variant>
      <vt:variant>
        <vt:i4>0</vt:i4>
      </vt:variant>
      <vt:variant>
        <vt:i4>5</vt:i4>
      </vt:variant>
      <vt:variant>
        <vt:lpwstr/>
      </vt:variant>
      <vt:variant>
        <vt:lpwstr>_Toc377562663</vt:lpwstr>
      </vt:variant>
      <vt:variant>
        <vt:i4>1114164</vt:i4>
      </vt:variant>
      <vt:variant>
        <vt:i4>335</vt:i4>
      </vt:variant>
      <vt:variant>
        <vt:i4>0</vt:i4>
      </vt:variant>
      <vt:variant>
        <vt:i4>5</vt:i4>
      </vt:variant>
      <vt:variant>
        <vt:lpwstr/>
      </vt:variant>
      <vt:variant>
        <vt:lpwstr>_Toc377562662</vt:lpwstr>
      </vt:variant>
      <vt:variant>
        <vt:i4>1114164</vt:i4>
      </vt:variant>
      <vt:variant>
        <vt:i4>329</vt:i4>
      </vt:variant>
      <vt:variant>
        <vt:i4>0</vt:i4>
      </vt:variant>
      <vt:variant>
        <vt:i4>5</vt:i4>
      </vt:variant>
      <vt:variant>
        <vt:lpwstr/>
      </vt:variant>
      <vt:variant>
        <vt:lpwstr>_Toc377562661</vt:lpwstr>
      </vt:variant>
      <vt:variant>
        <vt:i4>1114164</vt:i4>
      </vt:variant>
      <vt:variant>
        <vt:i4>323</vt:i4>
      </vt:variant>
      <vt:variant>
        <vt:i4>0</vt:i4>
      </vt:variant>
      <vt:variant>
        <vt:i4>5</vt:i4>
      </vt:variant>
      <vt:variant>
        <vt:lpwstr/>
      </vt:variant>
      <vt:variant>
        <vt:lpwstr>_Toc377562660</vt:lpwstr>
      </vt:variant>
      <vt:variant>
        <vt:i4>1179700</vt:i4>
      </vt:variant>
      <vt:variant>
        <vt:i4>317</vt:i4>
      </vt:variant>
      <vt:variant>
        <vt:i4>0</vt:i4>
      </vt:variant>
      <vt:variant>
        <vt:i4>5</vt:i4>
      </vt:variant>
      <vt:variant>
        <vt:lpwstr/>
      </vt:variant>
      <vt:variant>
        <vt:lpwstr>_Toc377562659</vt:lpwstr>
      </vt:variant>
      <vt:variant>
        <vt:i4>1179700</vt:i4>
      </vt:variant>
      <vt:variant>
        <vt:i4>311</vt:i4>
      </vt:variant>
      <vt:variant>
        <vt:i4>0</vt:i4>
      </vt:variant>
      <vt:variant>
        <vt:i4>5</vt:i4>
      </vt:variant>
      <vt:variant>
        <vt:lpwstr/>
      </vt:variant>
      <vt:variant>
        <vt:lpwstr>_Toc377562658</vt:lpwstr>
      </vt:variant>
      <vt:variant>
        <vt:i4>1179700</vt:i4>
      </vt:variant>
      <vt:variant>
        <vt:i4>305</vt:i4>
      </vt:variant>
      <vt:variant>
        <vt:i4>0</vt:i4>
      </vt:variant>
      <vt:variant>
        <vt:i4>5</vt:i4>
      </vt:variant>
      <vt:variant>
        <vt:lpwstr/>
      </vt:variant>
      <vt:variant>
        <vt:lpwstr>_Toc377562657</vt:lpwstr>
      </vt:variant>
      <vt:variant>
        <vt:i4>1179700</vt:i4>
      </vt:variant>
      <vt:variant>
        <vt:i4>299</vt:i4>
      </vt:variant>
      <vt:variant>
        <vt:i4>0</vt:i4>
      </vt:variant>
      <vt:variant>
        <vt:i4>5</vt:i4>
      </vt:variant>
      <vt:variant>
        <vt:lpwstr/>
      </vt:variant>
      <vt:variant>
        <vt:lpwstr>_Toc377562656</vt:lpwstr>
      </vt:variant>
      <vt:variant>
        <vt:i4>1179700</vt:i4>
      </vt:variant>
      <vt:variant>
        <vt:i4>293</vt:i4>
      </vt:variant>
      <vt:variant>
        <vt:i4>0</vt:i4>
      </vt:variant>
      <vt:variant>
        <vt:i4>5</vt:i4>
      </vt:variant>
      <vt:variant>
        <vt:lpwstr/>
      </vt:variant>
      <vt:variant>
        <vt:lpwstr>_Toc377562655</vt:lpwstr>
      </vt:variant>
      <vt:variant>
        <vt:i4>1179700</vt:i4>
      </vt:variant>
      <vt:variant>
        <vt:i4>287</vt:i4>
      </vt:variant>
      <vt:variant>
        <vt:i4>0</vt:i4>
      </vt:variant>
      <vt:variant>
        <vt:i4>5</vt:i4>
      </vt:variant>
      <vt:variant>
        <vt:lpwstr/>
      </vt:variant>
      <vt:variant>
        <vt:lpwstr>_Toc377562654</vt:lpwstr>
      </vt:variant>
      <vt:variant>
        <vt:i4>1179700</vt:i4>
      </vt:variant>
      <vt:variant>
        <vt:i4>281</vt:i4>
      </vt:variant>
      <vt:variant>
        <vt:i4>0</vt:i4>
      </vt:variant>
      <vt:variant>
        <vt:i4>5</vt:i4>
      </vt:variant>
      <vt:variant>
        <vt:lpwstr/>
      </vt:variant>
      <vt:variant>
        <vt:lpwstr>_Toc377562653</vt:lpwstr>
      </vt:variant>
      <vt:variant>
        <vt:i4>1179700</vt:i4>
      </vt:variant>
      <vt:variant>
        <vt:i4>275</vt:i4>
      </vt:variant>
      <vt:variant>
        <vt:i4>0</vt:i4>
      </vt:variant>
      <vt:variant>
        <vt:i4>5</vt:i4>
      </vt:variant>
      <vt:variant>
        <vt:lpwstr/>
      </vt:variant>
      <vt:variant>
        <vt:lpwstr>_Toc377562652</vt:lpwstr>
      </vt:variant>
      <vt:variant>
        <vt:i4>1179700</vt:i4>
      </vt:variant>
      <vt:variant>
        <vt:i4>269</vt:i4>
      </vt:variant>
      <vt:variant>
        <vt:i4>0</vt:i4>
      </vt:variant>
      <vt:variant>
        <vt:i4>5</vt:i4>
      </vt:variant>
      <vt:variant>
        <vt:lpwstr/>
      </vt:variant>
      <vt:variant>
        <vt:lpwstr>_Toc377562651</vt:lpwstr>
      </vt:variant>
      <vt:variant>
        <vt:i4>1179700</vt:i4>
      </vt:variant>
      <vt:variant>
        <vt:i4>263</vt:i4>
      </vt:variant>
      <vt:variant>
        <vt:i4>0</vt:i4>
      </vt:variant>
      <vt:variant>
        <vt:i4>5</vt:i4>
      </vt:variant>
      <vt:variant>
        <vt:lpwstr/>
      </vt:variant>
      <vt:variant>
        <vt:lpwstr>_Toc377562650</vt:lpwstr>
      </vt:variant>
      <vt:variant>
        <vt:i4>1245236</vt:i4>
      </vt:variant>
      <vt:variant>
        <vt:i4>257</vt:i4>
      </vt:variant>
      <vt:variant>
        <vt:i4>0</vt:i4>
      </vt:variant>
      <vt:variant>
        <vt:i4>5</vt:i4>
      </vt:variant>
      <vt:variant>
        <vt:lpwstr/>
      </vt:variant>
      <vt:variant>
        <vt:lpwstr>_Toc377562649</vt:lpwstr>
      </vt:variant>
      <vt:variant>
        <vt:i4>1245236</vt:i4>
      </vt:variant>
      <vt:variant>
        <vt:i4>251</vt:i4>
      </vt:variant>
      <vt:variant>
        <vt:i4>0</vt:i4>
      </vt:variant>
      <vt:variant>
        <vt:i4>5</vt:i4>
      </vt:variant>
      <vt:variant>
        <vt:lpwstr/>
      </vt:variant>
      <vt:variant>
        <vt:lpwstr>_Toc377562648</vt:lpwstr>
      </vt:variant>
      <vt:variant>
        <vt:i4>1245236</vt:i4>
      </vt:variant>
      <vt:variant>
        <vt:i4>245</vt:i4>
      </vt:variant>
      <vt:variant>
        <vt:i4>0</vt:i4>
      </vt:variant>
      <vt:variant>
        <vt:i4>5</vt:i4>
      </vt:variant>
      <vt:variant>
        <vt:lpwstr/>
      </vt:variant>
      <vt:variant>
        <vt:lpwstr>_Toc377562647</vt:lpwstr>
      </vt:variant>
      <vt:variant>
        <vt:i4>1245236</vt:i4>
      </vt:variant>
      <vt:variant>
        <vt:i4>239</vt:i4>
      </vt:variant>
      <vt:variant>
        <vt:i4>0</vt:i4>
      </vt:variant>
      <vt:variant>
        <vt:i4>5</vt:i4>
      </vt:variant>
      <vt:variant>
        <vt:lpwstr/>
      </vt:variant>
      <vt:variant>
        <vt:lpwstr>_Toc377562646</vt:lpwstr>
      </vt:variant>
      <vt:variant>
        <vt:i4>1245236</vt:i4>
      </vt:variant>
      <vt:variant>
        <vt:i4>233</vt:i4>
      </vt:variant>
      <vt:variant>
        <vt:i4>0</vt:i4>
      </vt:variant>
      <vt:variant>
        <vt:i4>5</vt:i4>
      </vt:variant>
      <vt:variant>
        <vt:lpwstr/>
      </vt:variant>
      <vt:variant>
        <vt:lpwstr>_Toc377562645</vt:lpwstr>
      </vt:variant>
      <vt:variant>
        <vt:i4>1245236</vt:i4>
      </vt:variant>
      <vt:variant>
        <vt:i4>227</vt:i4>
      </vt:variant>
      <vt:variant>
        <vt:i4>0</vt:i4>
      </vt:variant>
      <vt:variant>
        <vt:i4>5</vt:i4>
      </vt:variant>
      <vt:variant>
        <vt:lpwstr/>
      </vt:variant>
      <vt:variant>
        <vt:lpwstr>_Toc377562644</vt:lpwstr>
      </vt:variant>
      <vt:variant>
        <vt:i4>1245236</vt:i4>
      </vt:variant>
      <vt:variant>
        <vt:i4>221</vt:i4>
      </vt:variant>
      <vt:variant>
        <vt:i4>0</vt:i4>
      </vt:variant>
      <vt:variant>
        <vt:i4>5</vt:i4>
      </vt:variant>
      <vt:variant>
        <vt:lpwstr/>
      </vt:variant>
      <vt:variant>
        <vt:lpwstr>_Toc377562643</vt:lpwstr>
      </vt:variant>
      <vt:variant>
        <vt:i4>1245236</vt:i4>
      </vt:variant>
      <vt:variant>
        <vt:i4>215</vt:i4>
      </vt:variant>
      <vt:variant>
        <vt:i4>0</vt:i4>
      </vt:variant>
      <vt:variant>
        <vt:i4>5</vt:i4>
      </vt:variant>
      <vt:variant>
        <vt:lpwstr/>
      </vt:variant>
      <vt:variant>
        <vt:lpwstr>_Toc377562642</vt:lpwstr>
      </vt:variant>
      <vt:variant>
        <vt:i4>1245236</vt:i4>
      </vt:variant>
      <vt:variant>
        <vt:i4>209</vt:i4>
      </vt:variant>
      <vt:variant>
        <vt:i4>0</vt:i4>
      </vt:variant>
      <vt:variant>
        <vt:i4>5</vt:i4>
      </vt:variant>
      <vt:variant>
        <vt:lpwstr/>
      </vt:variant>
      <vt:variant>
        <vt:lpwstr>_Toc377562641</vt:lpwstr>
      </vt:variant>
      <vt:variant>
        <vt:i4>1245236</vt:i4>
      </vt:variant>
      <vt:variant>
        <vt:i4>203</vt:i4>
      </vt:variant>
      <vt:variant>
        <vt:i4>0</vt:i4>
      </vt:variant>
      <vt:variant>
        <vt:i4>5</vt:i4>
      </vt:variant>
      <vt:variant>
        <vt:lpwstr/>
      </vt:variant>
      <vt:variant>
        <vt:lpwstr>_Toc377562640</vt:lpwstr>
      </vt:variant>
      <vt:variant>
        <vt:i4>1310772</vt:i4>
      </vt:variant>
      <vt:variant>
        <vt:i4>197</vt:i4>
      </vt:variant>
      <vt:variant>
        <vt:i4>0</vt:i4>
      </vt:variant>
      <vt:variant>
        <vt:i4>5</vt:i4>
      </vt:variant>
      <vt:variant>
        <vt:lpwstr/>
      </vt:variant>
      <vt:variant>
        <vt:lpwstr>_Toc377562639</vt:lpwstr>
      </vt:variant>
      <vt:variant>
        <vt:i4>1310772</vt:i4>
      </vt:variant>
      <vt:variant>
        <vt:i4>191</vt:i4>
      </vt:variant>
      <vt:variant>
        <vt:i4>0</vt:i4>
      </vt:variant>
      <vt:variant>
        <vt:i4>5</vt:i4>
      </vt:variant>
      <vt:variant>
        <vt:lpwstr/>
      </vt:variant>
      <vt:variant>
        <vt:lpwstr>_Toc377562638</vt:lpwstr>
      </vt:variant>
      <vt:variant>
        <vt:i4>1310772</vt:i4>
      </vt:variant>
      <vt:variant>
        <vt:i4>185</vt:i4>
      </vt:variant>
      <vt:variant>
        <vt:i4>0</vt:i4>
      </vt:variant>
      <vt:variant>
        <vt:i4>5</vt:i4>
      </vt:variant>
      <vt:variant>
        <vt:lpwstr/>
      </vt:variant>
      <vt:variant>
        <vt:lpwstr>_Toc377562637</vt:lpwstr>
      </vt:variant>
      <vt:variant>
        <vt:i4>1310772</vt:i4>
      </vt:variant>
      <vt:variant>
        <vt:i4>179</vt:i4>
      </vt:variant>
      <vt:variant>
        <vt:i4>0</vt:i4>
      </vt:variant>
      <vt:variant>
        <vt:i4>5</vt:i4>
      </vt:variant>
      <vt:variant>
        <vt:lpwstr/>
      </vt:variant>
      <vt:variant>
        <vt:lpwstr>_Toc377562636</vt:lpwstr>
      </vt:variant>
      <vt:variant>
        <vt:i4>1310772</vt:i4>
      </vt:variant>
      <vt:variant>
        <vt:i4>173</vt:i4>
      </vt:variant>
      <vt:variant>
        <vt:i4>0</vt:i4>
      </vt:variant>
      <vt:variant>
        <vt:i4>5</vt:i4>
      </vt:variant>
      <vt:variant>
        <vt:lpwstr/>
      </vt:variant>
      <vt:variant>
        <vt:lpwstr>_Toc377562635</vt:lpwstr>
      </vt:variant>
      <vt:variant>
        <vt:i4>1310772</vt:i4>
      </vt:variant>
      <vt:variant>
        <vt:i4>167</vt:i4>
      </vt:variant>
      <vt:variant>
        <vt:i4>0</vt:i4>
      </vt:variant>
      <vt:variant>
        <vt:i4>5</vt:i4>
      </vt:variant>
      <vt:variant>
        <vt:lpwstr/>
      </vt:variant>
      <vt:variant>
        <vt:lpwstr>_Toc377562634</vt:lpwstr>
      </vt:variant>
      <vt:variant>
        <vt:i4>1310772</vt:i4>
      </vt:variant>
      <vt:variant>
        <vt:i4>161</vt:i4>
      </vt:variant>
      <vt:variant>
        <vt:i4>0</vt:i4>
      </vt:variant>
      <vt:variant>
        <vt:i4>5</vt:i4>
      </vt:variant>
      <vt:variant>
        <vt:lpwstr/>
      </vt:variant>
      <vt:variant>
        <vt:lpwstr>_Toc377562633</vt:lpwstr>
      </vt:variant>
      <vt:variant>
        <vt:i4>1310772</vt:i4>
      </vt:variant>
      <vt:variant>
        <vt:i4>155</vt:i4>
      </vt:variant>
      <vt:variant>
        <vt:i4>0</vt:i4>
      </vt:variant>
      <vt:variant>
        <vt:i4>5</vt:i4>
      </vt:variant>
      <vt:variant>
        <vt:lpwstr/>
      </vt:variant>
      <vt:variant>
        <vt:lpwstr>_Toc377562632</vt:lpwstr>
      </vt:variant>
      <vt:variant>
        <vt:i4>1310772</vt:i4>
      </vt:variant>
      <vt:variant>
        <vt:i4>149</vt:i4>
      </vt:variant>
      <vt:variant>
        <vt:i4>0</vt:i4>
      </vt:variant>
      <vt:variant>
        <vt:i4>5</vt:i4>
      </vt:variant>
      <vt:variant>
        <vt:lpwstr/>
      </vt:variant>
      <vt:variant>
        <vt:lpwstr>_Toc377562631</vt:lpwstr>
      </vt:variant>
      <vt:variant>
        <vt:i4>1310772</vt:i4>
      </vt:variant>
      <vt:variant>
        <vt:i4>143</vt:i4>
      </vt:variant>
      <vt:variant>
        <vt:i4>0</vt:i4>
      </vt:variant>
      <vt:variant>
        <vt:i4>5</vt:i4>
      </vt:variant>
      <vt:variant>
        <vt:lpwstr/>
      </vt:variant>
      <vt:variant>
        <vt:lpwstr>_Toc377562630</vt:lpwstr>
      </vt:variant>
      <vt:variant>
        <vt:i4>1376308</vt:i4>
      </vt:variant>
      <vt:variant>
        <vt:i4>137</vt:i4>
      </vt:variant>
      <vt:variant>
        <vt:i4>0</vt:i4>
      </vt:variant>
      <vt:variant>
        <vt:i4>5</vt:i4>
      </vt:variant>
      <vt:variant>
        <vt:lpwstr/>
      </vt:variant>
      <vt:variant>
        <vt:lpwstr>_Toc377562629</vt:lpwstr>
      </vt:variant>
      <vt:variant>
        <vt:i4>1376308</vt:i4>
      </vt:variant>
      <vt:variant>
        <vt:i4>131</vt:i4>
      </vt:variant>
      <vt:variant>
        <vt:i4>0</vt:i4>
      </vt:variant>
      <vt:variant>
        <vt:i4>5</vt:i4>
      </vt:variant>
      <vt:variant>
        <vt:lpwstr/>
      </vt:variant>
      <vt:variant>
        <vt:lpwstr>_Toc377562628</vt:lpwstr>
      </vt:variant>
      <vt:variant>
        <vt:i4>1376308</vt:i4>
      </vt:variant>
      <vt:variant>
        <vt:i4>125</vt:i4>
      </vt:variant>
      <vt:variant>
        <vt:i4>0</vt:i4>
      </vt:variant>
      <vt:variant>
        <vt:i4>5</vt:i4>
      </vt:variant>
      <vt:variant>
        <vt:lpwstr/>
      </vt:variant>
      <vt:variant>
        <vt:lpwstr>_Toc377562627</vt:lpwstr>
      </vt:variant>
      <vt:variant>
        <vt:i4>1376308</vt:i4>
      </vt:variant>
      <vt:variant>
        <vt:i4>119</vt:i4>
      </vt:variant>
      <vt:variant>
        <vt:i4>0</vt:i4>
      </vt:variant>
      <vt:variant>
        <vt:i4>5</vt:i4>
      </vt:variant>
      <vt:variant>
        <vt:lpwstr/>
      </vt:variant>
      <vt:variant>
        <vt:lpwstr>_Toc377562626</vt:lpwstr>
      </vt:variant>
      <vt:variant>
        <vt:i4>1376308</vt:i4>
      </vt:variant>
      <vt:variant>
        <vt:i4>113</vt:i4>
      </vt:variant>
      <vt:variant>
        <vt:i4>0</vt:i4>
      </vt:variant>
      <vt:variant>
        <vt:i4>5</vt:i4>
      </vt:variant>
      <vt:variant>
        <vt:lpwstr/>
      </vt:variant>
      <vt:variant>
        <vt:lpwstr>_Toc377562625</vt:lpwstr>
      </vt:variant>
      <vt:variant>
        <vt:i4>1376308</vt:i4>
      </vt:variant>
      <vt:variant>
        <vt:i4>107</vt:i4>
      </vt:variant>
      <vt:variant>
        <vt:i4>0</vt:i4>
      </vt:variant>
      <vt:variant>
        <vt:i4>5</vt:i4>
      </vt:variant>
      <vt:variant>
        <vt:lpwstr/>
      </vt:variant>
      <vt:variant>
        <vt:lpwstr>_Toc377562624</vt:lpwstr>
      </vt:variant>
      <vt:variant>
        <vt:i4>1376308</vt:i4>
      </vt:variant>
      <vt:variant>
        <vt:i4>101</vt:i4>
      </vt:variant>
      <vt:variant>
        <vt:i4>0</vt:i4>
      </vt:variant>
      <vt:variant>
        <vt:i4>5</vt:i4>
      </vt:variant>
      <vt:variant>
        <vt:lpwstr/>
      </vt:variant>
      <vt:variant>
        <vt:lpwstr>_Toc377562623</vt:lpwstr>
      </vt:variant>
      <vt:variant>
        <vt:i4>1376308</vt:i4>
      </vt:variant>
      <vt:variant>
        <vt:i4>95</vt:i4>
      </vt:variant>
      <vt:variant>
        <vt:i4>0</vt:i4>
      </vt:variant>
      <vt:variant>
        <vt:i4>5</vt:i4>
      </vt:variant>
      <vt:variant>
        <vt:lpwstr/>
      </vt:variant>
      <vt:variant>
        <vt:lpwstr>_Toc377562622</vt:lpwstr>
      </vt:variant>
      <vt:variant>
        <vt:i4>1376308</vt:i4>
      </vt:variant>
      <vt:variant>
        <vt:i4>89</vt:i4>
      </vt:variant>
      <vt:variant>
        <vt:i4>0</vt:i4>
      </vt:variant>
      <vt:variant>
        <vt:i4>5</vt:i4>
      </vt:variant>
      <vt:variant>
        <vt:lpwstr/>
      </vt:variant>
      <vt:variant>
        <vt:lpwstr>_Toc377562621</vt:lpwstr>
      </vt:variant>
      <vt:variant>
        <vt:i4>1376308</vt:i4>
      </vt:variant>
      <vt:variant>
        <vt:i4>83</vt:i4>
      </vt:variant>
      <vt:variant>
        <vt:i4>0</vt:i4>
      </vt:variant>
      <vt:variant>
        <vt:i4>5</vt:i4>
      </vt:variant>
      <vt:variant>
        <vt:lpwstr/>
      </vt:variant>
      <vt:variant>
        <vt:lpwstr>_Toc377562620</vt:lpwstr>
      </vt:variant>
      <vt:variant>
        <vt:i4>1441844</vt:i4>
      </vt:variant>
      <vt:variant>
        <vt:i4>77</vt:i4>
      </vt:variant>
      <vt:variant>
        <vt:i4>0</vt:i4>
      </vt:variant>
      <vt:variant>
        <vt:i4>5</vt:i4>
      </vt:variant>
      <vt:variant>
        <vt:lpwstr/>
      </vt:variant>
      <vt:variant>
        <vt:lpwstr>_Toc377562619</vt:lpwstr>
      </vt:variant>
      <vt:variant>
        <vt:i4>1441844</vt:i4>
      </vt:variant>
      <vt:variant>
        <vt:i4>71</vt:i4>
      </vt:variant>
      <vt:variant>
        <vt:i4>0</vt:i4>
      </vt:variant>
      <vt:variant>
        <vt:i4>5</vt:i4>
      </vt:variant>
      <vt:variant>
        <vt:lpwstr/>
      </vt:variant>
      <vt:variant>
        <vt:lpwstr>_Toc377562618</vt:lpwstr>
      </vt:variant>
      <vt:variant>
        <vt:i4>1441844</vt:i4>
      </vt:variant>
      <vt:variant>
        <vt:i4>65</vt:i4>
      </vt:variant>
      <vt:variant>
        <vt:i4>0</vt:i4>
      </vt:variant>
      <vt:variant>
        <vt:i4>5</vt:i4>
      </vt:variant>
      <vt:variant>
        <vt:lpwstr/>
      </vt:variant>
      <vt:variant>
        <vt:lpwstr>_Toc377562617</vt:lpwstr>
      </vt:variant>
      <vt:variant>
        <vt:i4>1441844</vt:i4>
      </vt:variant>
      <vt:variant>
        <vt:i4>59</vt:i4>
      </vt:variant>
      <vt:variant>
        <vt:i4>0</vt:i4>
      </vt:variant>
      <vt:variant>
        <vt:i4>5</vt:i4>
      </vt:variant>
      <vt:variant>
        <vt:lpwstr/>
      </vt:variant>
      <vt:variant>
        <vt:lpwstr>_Toc377562616</vt:lpwstr>
      </vt:variant>
      <vt:variant>
        <vt:i4>1441844</vt:i4>
      </vt:variant>
      <vt:variant>
        <vt:i4>53</vt:i4>
      </vt:variant>
      <vt:variant>
        <vt:i4>0</vt:i4>
      </vt:variant>
      <vt:variant>
        <vt:i4>5</vt:i4>
      </vt:variant>
      <vt:variant>
        <vt:lpwstr/>
      </vt:variant>
      <vt:variant>
        <vt:lpwstr>_Toc377562615</vt:lpwstr>
      </vt:variant>
      <vt:variant>
        <vt:i4>1441844</vt:i4>
      </vt:variant>
      <vt:variant>
        <vt:i4>47</vt:i4>
      </vt:variant>
      <vt:variant>
        <vt:i4>0</vt:i4>
      </vt:variant>
      <vt:variant>
        <vt:i4>5</vt:i4>
      </vt:variant>
      <vt:variant>
        <vt:lpwstr/>
      </vt:variant>
      <vt:variant>
        <vt:lpwstr>_Toc377562614</vt:lpwstr>
      </vt:variant>
      <vt:variant>
        <vt:i4>1441844</vt:i4>
      </vt:variant>
      <vt:variant>
        <vt:i4>41</vt:i4>
      </vt:variant>
      <vt:variant>
        <vt:i4>0</vt:i4>
      </vt:variant>
      <vt:variant>
        <vt:i4>5</vt:i4>
      </vt:variant>
      <vt:variant>
        <vt:lpwstr/>
      </vt:variant>
      <vt:variant>
        <vt:lpwstr>_Toc377562613</vt:lpwstr>
      </vt:variant>
      <vt:variant>
        <vt:i4>1441844</vt:i4>
      </vt:variant>
      <vt:variant>
        <vt:i4>35</vt:i4>
      </vt:variant>
      <vt:variant>
        <vt:i4>0</vt:i4>
      </vt:variant>
      <vt:variant>
        <vt:i4>5</vt:i4>
      </vt:variant>
      <vt:variant>
        <vt:lpwstr/>
      </vt:variant>
      <vt:variant>
        <vt:lpwstr>_Toc377562612</vt:lpwstr>
      </vt:variant>
      <vt:variant>
        <vt:i4>1441844</vt:i4>
      </vt:variant>
      <vt:variant>
        <vt:i4>29</vt:i4>
      </vt:variant>
      <vt:variant>
        <vt:i4>0</vt:i4>
      </vt:variant>
      <vt:variant>
        <vt:i4>5</vt:i4>
      </vt:variant>
      <vt:variant>
        <vt:lpwstr/>
      </vt:variant>
      <vt:variant>
        <vt:lpwstr>_Toc377562611</vt:lpwstr>
      </vt:variant>
      <vt:variant>
        <vt:i4>1441844</vt:i4>
      </vt:variant>
      <vt:variant>
        <vt:i4>23</vt:i4>
      </vt:variant>
      <vt:variant>
        <vt:i4>0</vt:i4>
      </vt:variant>
      <vt:variant>
        <vt:i4>5</vt:i4>
      </vt:variant>
      <vt:variant>
        <vt:lpwstr/>
      </vt:variant>
      <vt:variant>
        <vt:lpwstr>_Toc377562610</vt:lpwstr>
      </vt:variant>
      <vt:variant>
        <vt:i4>6815868</vt:i4>
      </vt:variant>
      <vt:variant>
        <vt:i4>18</vt:i4>
      </vt:variant>
      <vt:variant>
        <vt:i4>0</vt:i4>
      </vt:variant>
      <vt:variant>
        <vt:i4>5</vt:i4>
      </vt:variant>
      <vt:variant>
        <vt:lpwstr>http://ihe.net/ihetemplates.cfm</vt:lpwstr>
      </vt:variant>
      <vt:variant>
        <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Cintron, Hector</cp:lastModifiedBy>
  <cp:revision>2</cp:revision>
  <cp:lastPrinted>2014-01-15T23:16:00Z</cp:lastPrinted>
  <dcterms:created xsi:type="dcterms:W3CDTF">2014-04-21T16:19:00Z</dcterms:created>
  <dcterms:modified xsi:type="dcterms:W3CDTF">2014-04-21T16:19:00Z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0x010100D3F5E47D23D84240B5F10B8B4F54293E</vt:lpwstr>
  </property>
</Properties>
</file>